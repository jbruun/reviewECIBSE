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FA1AC" w14:textId="13C8CFDE" w:rsidR="00661045" w:rsidRDefault="00C02C17" w:rsidP="00713EE2">
      <w:pPr>
        <w:pStyle w:val="Articletitle"/>
      </w:pPr>
      <w:r>
        <w:t>Identification of positions in literature using Thematic Network Analysis: The case of early childhood inquiry-based science education</w:t>
      </w:r>
    </w:p>
    <w:p w14:paraId="02D9FA69" w14:textId="77777777" w:rsidR="00442B9C" w:rsidRDefault="00C02C17" w:rsidP="009914A5">
      <w:pPr>
        <w:pStyle w:val="Authornames"/>
      </w:pPr>
      <w:r>
        <w:t xml:space="preserve">Stine </w:t>
      </w:r>
      <w:proofErr w:type="spellStart"/>
      <w:r>
        <w:t>Mariegaard</w:t>
      </w:r>
      <w:r w:rsidR="004F428E" w:rsidRPr="00394920">
        <w:rPr>
          <w:vertAlign w:val="superscript"/>
        </w:rPr>
        <w:t>a</w:t>
      </w:r>
      <w:proofErr w:type="spellEnd"/>
      <w:r w:rsidR="004F428E">
        <w:t>*</w:t>
      </w:r>
      <w:r>
        <w:t xml:space="preserve">, Lars Dupont </w:t>
      </w:r>
      <w:proofErr w:type="spellStart"/>
      <w:r>
        <w:t>Seidelin</w:t>
      </w:r>
      <w:r>
        <w:rPr>
          <w:vertAlign w:val="superscript"/>
        </w:rPr>
        <w:t>a</w:t>
      </w:r>
      <w:proofErr w:type="spellEnd"/>
      <w:r>
        <w:t xml:space="preserve">, Jesper </w:t>
      </w:r>
      <w:proofErr w:type="spellStart"/>
      <w:r>
        <w:t>Bruun</w:t>
      </w:r>
      <w:r w:rsidR="004F428E" w:rsidRPr="00394920">
        <w:rPr>
          <w:vertAlign w:val="superscript"/>
        </w:rPr>
        <w:t>b</w:t>
      </w:r>
      <w:proofErr w:type="spellEnd"/>
    </w:p>
    <w:p w14:paraId="7F684716" w14:textId="77777777" w:rsidR="00997B0F" w:rsidRDefault="00B64FA3" w:rsidP="00A2360E">
      <w:pPr>
        <w:pStyle w:val="Affiliation"/>
      </w:pPr>
      <w:proofErr w:type="spellStart"/>
      <w:r w:rsidRPr="00394920">
        <w:rPr>
          <w:vertAlign w:val="superscript"/>
        </w:rPr>
        <w:t>a</w:t>
      </w:r>
      <w:r>
        <w:t>Department</w:t>
      </w:r>
      <w:proofErr w:type="spellEnd"/>
      <w:r>
        <w:t>, University, City, Country;</w:t>
      </w:r>
      <w:r w:rsidRPr="003152C8">
        <w:t xml:space="preserve"> </w:t>
      </w:r>
      <w:proofErr w:type="spellStart"/>
      <w:r w:rsidRPr="00394920">
        <w:rPr>
          <w:vertAlign w:val="superscript"/>
        </w:rPr>
        <w:t>b</w:t>
      </w:r>
      <w:r>
        <w:t>Department</w:t>
      </w:r>
      <w:proofErr w:type="spellEnd"/>
      <w:r w:rsidR="00C02C17">
        <w:t xml:space="preserve"> of Science Education</w:t>
      </w:r>
      <w:r>
        <w:t xml:space="preserve">, </w:t>
      </w:r>
      <w:r w:rsidR="00C02C17">
        <w:t xml:space="preserve">Faculty of Science, </w:t>
      </w:r>
      <w:r>
        <w:t>University</w:t>
      </w:r>
      <w:r w:rsidR="00C02C17">
        <w:t xml:space="preserve"> of Copenhagen</w:t>
      </w:r>
      <w:r>
        <w:t xml:space="preserve">, </w:t>
      </w:r>
      <w:r w:rsidR="00C02C17">
        <w:t>Copenhagen</w:t>
      </w:r>
      <w:r>
        <w:t xml:space="preserve">, </w:t>
      </w:r>
      <w:r w:rsidR="00C02C17">
        <w:t>Denmark</w:t>
      </w:r>
    </w:p>
    <w:p w14:paraId="5E7C18FE" w14:textId="77777777" w:rsidR="00C14585" w:rsidRDefault="00C14585" w:rsidP="00C02C17">
      <w:pPr>
        <w:pStyle w:val="Correspondencedetails"/>
      </w:pPr>
      <w:r>
        <w:t xml:space="preserve">Provide </w:t>
      </w:r>
      <w:r w:rsidR="00997B0F">
        <w:t>full correspondence details here</w:t>
      </w:r>
      <w:r>
        <w:t xml:space="preserve"> including e-mail for the </w:t>
      </w:r>
      <w:r w:rsidR="005C056D">
        <w:t>*</w:t>
      </w:r>
      <w:r>
        <w:t>corresponding author</w:t>
      </w:r>
    </w:p>
    <w:p w14:paraId="59D7BEBC" w14:textId="77777777" w:rsidR="00C02C17" w:rsidRDefault="00C02C17" w:rsidP="00C02C17">
      <w:pPr>
        <w:pStyle w:val="Correspondencedetails"/>
      </w:pPr>
    </w:p>
    <w:p w14:paraId="44BD12CE" w14:textId="77777777" w:rsidR="00C02C17" w:rsidRDefault="00C02C17" w:rsidP="00C02C17">
      <w:pPr>
        <w:pStyle w:val="Correspondencedetails"/>
      </w:pPr>
    </w:p>
    <w:p w14:paraId="248740E1" w14:textId="77777777" w:rsidR="00C02C17" w:rsidRDefault="00C14585" w:rsidP="009B24B5">
      <w:pPr>
        <w:pStyle w:val="Articletitle"/>
      </w:pPr>
      <w:r>
        <w:br w:type="page"/>
      </w:r>
    </w:p>
    <w:p w14:paraId="73D0BB9F" w14:textId="77777777" w:rsidR="00C246C5" w:rsidRDefault="00C02C17" w:rsidP="009B24B5">
      <w:pPr>
        <w:pStyle w:val="Articletitle"/>
      </w:pPr>
      <w:r w:rsidRPr="00C02C17">
        <w:lastRenderedPageBreak/>
        <w:t>Identification of positions in literature using Thematic Network Analysis: The case of early childhood inquiry-based science education</w:t>
      </w:r>
    </w:p>
    <w:p w14:paraId="29BAB255" w14:textId="20C8B12A" w:rsidR="00266354" w:rsidRPr="00A73A25" w:rsidRDefault="00C104B6" w:rsidP="00E01BAA">
      <w:pPr>
        <w:pStyle w:val="Abstract"/>
      </w:pPr>
      <w:r w:rsidRPr="00A73A25">
        <w:rPr>
          <w:color w:val="000000"/>
          <w:sz w:val="24"/>
          <w:lang w:eastAsia="da-DK"/>
        </w:rPr>
        <w:t>Reviews</w:t>
      </w:r>
      <w:r w:rsidR="00C051DC">
        <w:rPr>
          <w:color w:val="000000"/>
          <w:sz w:val="24"/>
          <w:lang w:eastAsia="da-DK"/>
        </w:rPr>
        <w:t xml:space="preserve"> of literature </w:t>
      </w:r>
      <w:r w:rsidRPr="00A73A25">
        <w:rPr>
          <w:color w:val="000000"/>
          <w:sz w:val="24"/>
          <w:lang w:eastAsia="da-DK"/>
        </w:rPr>
        <w:t xml:space="preserve">often summarise research within a given field to provide succinct and accessible information about state of the art as well as gaps for future research to address. </w:t>
      </w:r>
      <w:r w:rsidR="002E4513" w:rsidRPr="00A73A25">
        <w:rPr>
          <w:color w:val="000000"/>
          <w:sz w:val="24"/>
          <w:lang w:eastAsia="da-DK"/>
        </w:rPr>
        <w:t xml:space="preserve">In educational research such information may include different positions within a field; for </w:t>
      </w:r>
      <w:r w:rsidR="000F3D9C" w:rsidRPr="00A73A25">
        <w:rPr>
          <w:color w:val="000000"/>
          <w:sz w:val="24"/>
          <w:lang w:eastAsia="da-DK"/>
        </w:rPr>
        <w:t>example,</w:t>
      </w:r>
      <w:r w:rsidR="002E4513" w:rsidRPr="00A73A25">
        <w:rPr>
          <w:color w:val="000000"/>
          <w:sz w:val="24"/>
          <w:lang w:eastAsia="da-DK"/>
        </w:rPr>
        <w:t xml:space="preserve"> theoretical positions underpinning empirical studies. Such theoretical positions may influence interpretations of research results, and they remain a challenge to map and present. </w:t>
      </w:r>
      <w:r w:rsidRPr="00A73A25">
        <w:rPr>
          <w:color w:val="000000"/>
          <w:sz w:val="24"/>
          <w:lang w:eastAsia="da-DK"/>
        </w:rPr>
        <w:t>I</w:t>
      </w:r>
      <w:r w:rsidR="002E4513" w:rsidRPr="00A73A25">
        <w:rPr>
          <w:color w:val="000000"/>
          <w:sz w:val="24"/>
          <w:lang w:eastAsia="da-DK"/>
        </w:rPr>
        <w:t>n</w:t>
      </w:r>
      <w:r w:rsidRPr="00A73A25">
        <w:rPr>
          <w:color w:val="000000"/>
          <w:sz w:val="24"/>
          <w:lang w:eastAsia="da-DK"/>
        </w:rPr>
        <w:t xml:space="preserve"> this paper, we show how to use thematic analysis combined with network analysis to </w:t>
      </w:r>
      <w:r w:rsidR="00045F75">
        <w:rPr>
          <w:color w:val="000000"/>
          <w:sz w:val="24"/>
          <w:lang w:eastAsia="da-DK"/>
        </w:rPr>
        <w:t xml:space="preserve">construct </w:t>
      </w:r>
      <w:r w:rsidR="000F3D9C" w:rsidRPr="00A73A25">
        <w:rPr>
          <w:color w:val="000000"/>
          <w:sz w:val="24"/>
          <w:lang w:eastAsia="da-DK"/>
        </w:rPr>
        <w:t>map</w:t>
      </w:r>
      <w:r w:rsidR="00045F75">
        <w:rPr>
          <w:color w:val="000000"/>
          <w:sz w:val="24"/>
          <w:lang w:eastAsia="da-DK"/>
        </w:rPr>
        <w:t>s</w:t>
      </w:r>
      <w:r w:rsidR="000F3D9C" w:rsidRPr="00A73A25">
        <w:rPr>
          <w:color w:val="000000"/>
          <w:sz w:val="24"/>
          <w:lang w:eastAsia="da-DK"/>
        </w:rPr>
        <w:t xml:space="preserve">, </w:t>
      </w:r>
      <w:r w:rsidR="00045F75">
        <w:rPr>
          <w:color w:val="000000"/>
          <w:sz w:val="24"/>
          <w:lang w:eastAsia="da-DK"/>
        </w:rPr>
        <w:t xml:space="preserve">analyse, </w:t>
      </w:r>
      <w:r w:rsidR="000F3D9C" w:rsidRPr="00A73A25">
        <w:rPr>
          <w:color w:val="000000"/>
          <w:sz w:val="24"/>
          <w:lang w:eastAsia="da-DK"/>
        </w:rPr>
        <w:t>and</w:t>
      </w:r>
      <w:r w:rsidR="00045F75">
        <w:rPr>
          <w:color w:val="000000"/>
          <w:sz w:val="24"/>
          <w:lang w:eastAsia="da-DK"/>
        </w:rPr>
        <w:t xml:space="preserve"> synthesize</w:t>
      </w:r>
      <w:r w:rsidR="000F3D9C" w:rsidRPr="00A73A25">
        <w:rPr>
          <w:color w:val="000000"/>
          <w:sz w:val="24"/>
          <w:lang w:eastAsia="da-DK"/>
        </w:rPr>
        <w:t xml:space="preserve"> </w:t>
      </w:r>
      <w:r w:rsidR="002E4513" w:rsidRPr="00A73A25">
        <w:rPr>
          <w:color w:val="000000"/>
          <w:sz w:val="24"/>
          <w:lang w:eastAsia="da-DK"/>
        </w:rPr>
        <w:t xml:space="preserve">theoretical positions within </w:t>
      </w:r>
      <w:r w:rsidR="00274582" w:rsidRPr="00A73A25">
        <w:rPr>
          <w:color w:val="000000"/>
          <w:sz w:val="24"/>
          <w:lang w:eastAsia="da-DK"/>
        </w:rPr>
        <w:t>educational</w:t>
      </w:r>
      <w:r w:rsidR="002E4513" w:rsidRPr="00A73A25">
        <w:rPr>
          <w:color w:val="000000"/>
          <w:sz w:val="24"/>
          <w:lang w:eastAsia="da-DK"/>
        </w:rPr>
        <w:t xml:space="preserve"> research. </w:t>
      </w:r>
      <w:r w:rsidR="000F3D9C" w:rsidRPr="00A73A25">
        <w:rPr>
          <w:color w:val="000000"/>
          <w:sz w:val="24"/>
          <w:lang w:eastAsia="da-DK"/>
        </w:rPr>
        <w:t>We use e</w:t>
      </w:r>
      <w:r w:rsidR="00C02C17" w:rsidRPr="00A73A25">
        <w:rPr>
          <w:color w:val="000000"/>
          <w:sz w:val="24"/>
          <w:lang w:eastAsia="da-DK"/>
        </w:rPr>
        <w:t>arly childhood inquiry-based science education (ECIBSE)</w:t>
      </w:r>
      <w:r w:rsidR="002E4513" w:rsidRPr="00A73A25">
        <w:rPr>
          <w:color w:val="000000"/>
          <w:sz w:val="24"/>
          <w:lang w:eastAsia="da-DK"/>
        </w:rPr>
        <w:t xml:space="preserve"> literature</w:t>
      </w:r>
      <w:r w:rsidR="000F3D9C" w:rsidRPr="00A73A25">
        <w:rPr>
          <w:color w:val="000000"/>
          <w:sz w:val="24"/>
          <w:lang w:eastAsia="da-DK"/>
        </w:rPr>
        <w:t xml:space="preserve"> </w:t>
      </w:r>
      <w:r w:rsidR="00274582" w:rsidRPr="00A73A25">
        <w:rPr>
          <w:color w:val="000000"/>
          <w:sz w:val="24"/>
          <w:lang w:eastAsia="da-DK"/>
        </w:rPr>
        <w:t>as a</w:t>
      </w:r>
      <w:r w:rsidR="000F3D9C" w:rsidRPr="00A73A25">
        <w:rPr>
          <w:color w:val="000000"/>
          <w:sz w:val="24"/>
          <w:lang w:eastAsia="da-DK"/>
        </w:rPr>
        <w:t xml:space="preserve"> case, because of its historical roots in Dewey’s educational philosophy. This allows us to discuss </w:t>
      </w:r>
      <w:r w:rsidR="00274582" w:rsidRPr="00A73A25">
        <w:rPr>
          <w:color w:val="000000"/>
          <w:sz w:val="24"/>
          <w:lang w:eastAsia="da-DK"/>
        </w:rPr>
        <w:t>our findings</w:t>
      </w:r>
      <w:r w:rsidR="000F3D9C" w:rsidRPr="00A73A25">
        <w:rPr>
          <w:color w:val="000000"/>
          <w:sz w:val="24"/>
          <w:lang w:eastAsia="da-DK"/>
        </w:rPr>
        <w:t xml:space="preserve"> in light of a well-known theoretical framework. Using our m</w:t>
      </w:r>
      <w:r w:rsidR="002E4513" w:rsidRPr="00A73A25">
        <w:rPr>
          <w:color w:val="000000"/>
          <w:sz w:val="24"/>
          <w:lang w:eastAsia="da-DK"/>
        </w:rPr>
        <w:t>ethodology</w:t>
      </w:r>
      <w:r w:rsidR="000F3D9C" w:rsidRPr="00A73A25">
        <w:rPr>
          <w:color w:val="000000"/>
          <w:sz w:val="24"/>
          <w:lang w:eastAsia="da-DK"/>
        </w:rPr>
        <w:t>,</w:t>
      </w:r>
      <w:r w:rsidR="002E4513" w:rsidRPr="00A73A25">
        <w:rPr>
          <w:color w:val="000000"/>
          <w:sz w:val="24"/>
          <w:lang w:eastAsia="da-DK"/>
        </w:rPr>
        <w:t xml:space="preserve"> </w:t>
      </w:r>
      <w:r w:rsidR="000F3D9C" w:rsidRPr="00A73A25">
        <w:rPr>
          <w:color w:val="000000"/>
          <w:sz w:val="24"/>
          <w:lang w:eastAsia="da-DK"/>
        </w:rPr>
        <w:t>we identify</w:t>
      </w:r>
      <w:r w:rsidR="00274582" w:rsidRPr="00A73A25">
        <w:rPr>
          <w:color w:val="000000"/>
          <w:sz w:val="24"/>
          <w:lang w:eastAsia="da-DK"/>
        </w:rPr>
        <w:t xml:space="preserve"> and analyse</w:t>
      </w:r>
      <w:r w:rsidR="002E4513" w:rsidRPr="00A73A25">
        <w:rPr>
          <w:color w:val="000000"/>
          <w:sz w:val="24"/>
          <w:lang w:eastAsia="da-DK"/>
        </w:rPr>
        <w:t xml:space="preserve"> </w:t>
      </w:r>
      <w:r w:rsidR="00C02C17" w:rsidRPr="00A73A25">
        <w:rPr>
          <w:color w:val="000000"/>
          <w:sz w:val="24"/>
          <w:lang w:eastAsia="da-DK"/>
        </w:rPr>
        <w:t xml:space="preserve">four </w:t>
      </w:r>
      <w:r w:rsidR="002E4513" w:rsidRPr="00A73A25">
        <w:rPr>
          <w:color w:val="000000"/>
          <w:sz w:val="24"/>
          <w:lang w:eastAsia="da-DK"/>
        </w:rPr>
        <w:t xml:space="preserve">theoretical </w:t>
      </w:r>
      <w:r w:rsidR="00C02C17" w:rsidRPr="00A73A25">
        <w:rPr>
          <w:color w:val="000000"/>
          <w:sz w:val="24"/>
          <w:lang w:eastAsia="da-DK"/>
        </w:rPr>
        <w:t>positions</w:t>
      </w:r>
      <w:r w:rsidR="000F3D9C" w:rsidRPr="00A73A25">
        <w:rPr>
          <w:color w:val="000000"/>
          <w:sz w:val="24"/>
          <w:lang w:eastAsia="da-DK"/>
        </w:rPr>
        <w:t xml:space="preserve"> for teaching and learning</w:t>
      </w:r>
      <w:r w:rsidR="00C02C17" w:rsidRPr="00A73A25">
        <w:rPr>
          <w:color w:val="000000"/>
          <w:sz w:val="24"/>
          <w:lang w:eastAsia="da-DK"/>
        </w:rPr>
        <w:t>: (1) that science should be learned/understood through inquiry, (2) that teaching should model scientific practices, (3) that children should develop science-related competencies, and (4) that the child’s exploration and experience should take precedence</w:t>
      </w:r>
      <w:r w:rsidR="000F3D9C" w:rsidRPr="00A73A25">
        <w:rPr>
          <w:color w:val="000000"/>
          <w:sz w:val="24"/>
          <w:lang w:eastAsia="da-DK"/>
        </w:rPr>
        <w:t xml:space="preserve">. </w:t>
      </w:r>
      <w:r w:rsidR="00274582" w:rsidRPr="00A73A25">
        <w:rPr>
          <w:color w:val="000000"/>
          <w:sz w:val="24"/>
          <w:lang w:eastAsia="da-DK"/>
        </w:rPr>
        <w:t>After discussing these positions</w:t>
      </w:r>
      <w:del w:id="0" w:author="Jesper Bruun" w:date="2020-12-14T16:21:00Z">
        <w:r w:rsidR="00274582" w:rsidRPr="00A73A25" w:rsidDel="00F423B0">
          <w:rPr>
            <w:color w:val="000000"/>
            <w:sz w:val="24"/>
            <w:lang w:eastAsia="da-DK"/>
          </w:rPr>
          <w:delText xml:space="preserve"> in relation to Dewey</w:delText>
        </w:r>
      </w:del>
      <w:r w:rsidR="00274582" w:rsidRPr="00A73A25">
        <w:rPr>
          <w:color w:val="000000"/>
          <w:sz w:val="24"/>
          <w:lang w:eastAsia="da-DK"/>
        </w:rPr>
        <w:t>, we turn to the methodological possibilities and challenges of using thematic network analysis for literature reviews</w:t>
      </w:r>
      <w:r w:rsidR="000F3D9C" w:rsidRPr="00A73A25">
        <w:t>.</w:t>
      </w:r>
    </w:p>
    <w:p w14:paraId="7A582C2F" w14:textId="77777777" w:rsidR="0020415E" w:rsidRPr="0020415E" w:rsidRDefault="00997B0F" w:rsidP="00F30DFF">
      <w:pPr>
        <w:pStyle w:val="Keywords"/>
      </w:pPr>
      <w:r>
        <w:t xml:space="preserve">Keywords: </w:t>
      </w:r>
      <w:r w:rsidR="00C02C17">
        <w:t>mixed methods</w:t>
      </w:r>
      <w:r>
        <w:t xml:space="preserve">; </w:t>
      </w:r>
      <w:r w:rsidR="00C02C17">
        <w:t>network analysis</w:t>
      </w:r>
      <w:r>
        <w:t xml:space="preserve">; </w:t>
      </w:r>
      <w:r w:rsidR="00C02C17">
        <w:t xml:space="preserve">thematic analysis; </w:t>
      </w:r>
    </w:p>
    <w:p w14:paraId="66AD9A7B" w14:textId="68A09F92" w:rsidR="007F5903" w:rsidRDefault="007F5903" w:rsidP="00255B26">
      <w:pPr>
        <w:pStyle w:val="Heading1"/>
      </w:pPr>
      <w:r>
        <w:t>Introduction</w:t>
      </w:r>
    </w:p>
    <w:p w14:paraId="55609F2F" w14:textId="5E221F08" w:rsidR="00363D91" w:rsidRDefault="00363D91" w:rsidP="00F84B5B">
      <w:pPr>
        <w:pStyle w:val="Paragraph"/>
      </w:pPr>
      <w:r>
        <w:t xml:space="preserve">In educational research theoretical standpoints are important to understand the reasoning behind a particular intervention. For instance, in inquiry-based science education (IBSE) literature, an understanding that knowledge is constructed on the basis of experience often lies at the heart of any intervention (Minner et al 2010, Pedaste et al 2015; Rönnebeck et al 2016). Other interventions rely on other theoretical </w:t>
      </w:r>
      <w:r w:rsidR="008730F7">
        <w:t>standpoints</w:t>
      </w:r>
      <w:r>
        <w:t xml:space="preserve">, </w:t>
      </w:r>
      <w:r>
        <w:lastRenderedPageBreak/>
        <w:t>such as direct instruction (Hatt</w:t>
      </w:r>
      <w:r w:rsidR="00541EC9">
        <w:t>ie</w:t>
      </w:r>
      <w:r w:rsidR="005E455B">
        <w:t>,</w:t>
      </w:r>
      <w:r>
        <w:t xml:space="preserve"> 2017) or cognitive evaluation theory (</w:t>
      </w:r>
      <w:proofErr w:type="spellStart"/>
      <w:r w:rsidR="005E455B">
        <w:t>Plass</w:t>
      </w:r>
      <w:proofErr w:type="spellEnd"/>
      <w:r w:rsidR="005E455B">
        <w:t xml:space="preserve">, Moreno, &amp; </w:t>
      </w:r>
      <w:proofErr w:type="spellStart"/>
      <w:r w:rsidR="005E455B">
        <w:t>Brünken</w:t>
      </w:r>
      <w:proofErr w:type="spellEnd"/>
      <w:r w:rsidR="005E455B">
        <w:t>, 2010</w:t>
      </w:r>
      <w:r>
        <w:t>)</w:t>
      </w:r>
      <w:r w:rsidR="008730F7">
        <w:t xml:space="preserve"> leading to very different teaching strategies and recommendations (</w:t>
      </w:r>
      <w:r w:rsidR="00541EC9">
        <w:t>see</w:t>
      </w:r>
      <w:ins w:id="1" w:author="Jesper Bruun" w:date="2020-12-14T17:59:00Z">
        <w:r w:rsidR="00D6010C">
          <w:t>,</w:t>
        </w:r>
      </w:ins>
      <w:r w:rsidR="00541EC9">
        <w:t xml:space="preserve"> for example, the classic dispute </w:t>
      </w:r>
      <w:ins w:id="2" w:author="Stine Mariegaard" w:date="2020-12-12T09:33:00Z">
        <w:r w:rsidR="008B4358">
          <w:t xml:space="preserve">concerning inquiry learning </w:t>
        </w:r>
      </w:ins>
      <w:r w:rsidR="00541EC9">
        <w:t xml:space="preserve">between </w:t>
      </w:r>
      <w:r w:rsidR="005E455B">
        <w:t>Kirshner, Sweller, &amp; Clark (2006)</w:t>
      </w:r>
      <w:r w:rsidR="00541EC9">
        <w:t xml:space="preserve"> and</w:t>
      </w:r>
      <w:r w:rsidR="008730F7">
        <w:t xml:space="preserve"> </w:t>
      </w:r>
      <w:proofErr w:type="spellStart"/>
      <w:r w:rsidR="005E455B">
        <w:t>Hmelo</w:t>
      </w:r>
      <w:proofErr w:type="spellEnd"/>
      <w:r w:rsidR="005E455B">
        <w:t>-Silver, Duncan, &amp; Chinn, 2007</w:t>
      </w:r>
      <w:r w:rsidR="008730F7">
        <w:t>)</w:t>
      </w:r>
      <w:r>
        <w:t>. Even within a field in education, such as IBSE, different theoretical standpoint might co-exist and sometimes compete</w:t>
      </w:r>
      <w:r w:rsidR="008730F7">
        <w:t>; i</w:t>
      </w:r>
      <w:r>
        <w:t>nquiry has been defined and understood in a multitude of ways</w:t>
      </w:r>
      <w:r w:rsidR="00011325">
        <w:t xml:space="preserve"> as evidenced by systematic reviews</w:t>
      </w:r>
      <w:r>
        <w:t xml:space="preserve"> (e</w:t>
      </w:r>
      <w:ins w:id="3" w:author="Jesper Bruun" w:date="2020-12-14T17:59:00Z">
        <w:r w:rsidR="00D6010C">
          <w:t>.</w:t>
        </w:r>
      </w:ins>
      <w:r>
        <w:t>g.</w:t>
      </w:r>
      <w:ins w:id="4" w:author="Jesper Bruun" w:date="2020-12-14T17:59:00Z">
        <w:r w:rsidR="00D6010C">
          <w:t>,</w:t>
        </w:r>
      </w:ins>
      <w:r>
        <w:t xml:space="preserve"> </w:t>
      </w:r>
      <w:r w:rsidR="008730F7">
        <w:t xml:space="preserve">Minner et al., 2010; Pedaste et al 2015; </w:t>
      </w:r>
      <w:r>
        <w:t xml:space="preserve">Rönnebeck et al 2016). The purpose of this article is to illustrate a </w:t>
      </w:r>
      <w:r w:rsidR="00541EC9">
        <w:t xml:space="preserve">novel </w:t>
      </w:r>
      <w:r>
        <w:t>method for extracting</w:t>
      </w:r>
      <w:r w:rsidR="008730F7">
        <w:t xml:space="preserve">, </w:t>
      </w:r>
      <w:r>
        <w:t>analysing</w:t>
      </w:r>
      <w:r w:rsidR="008730F7">
        <w:t xml:space="preserve">, </w:t>
      </w:r>
      <w:r w:rsidR="00541EC9">
        <w:t xml:space="preserve">visualising, </w:t>
      </w:r>
      <w:r w:rsidR="008730F7">
        <w:t>and synthesising</w:t>
      </w:r>
      <w:r>
        <w:t xml:space="preserve"> different standpoints in a body </w:t>
      </w:r>
      <w:r w:rsidR="008730F7">
        <w:t xml:space="preserve">of </w:t>
      </w:r>
      <w:r>
        <w:t>literature. This is a form of review of the literature, which would often be conducted by a critical review</w:t>
      </w:r>
      <w:r w:rsidR="00541EC9">
        <w:t xml:space="preserve"> (see e.g. Alake-Tuenter et al, 2012)</w:t>
      </w:r>
      <w:r w:rsidR="007535F5">
        <w:t>, where authors may draw on literature to derive new theory</w:t>
      </w:r>
      <w:r w:rsidR="00541EC9">
        <w:t xml:space="preserve"> or model</w:t>
      </w:r>
      <w:r w:rsidR="007535F5">
        <w:t>,</w:t>
      </w:r>
      <w:r w:rsidR="008730F7">
        <w:t xml:space="preserve"> or a review relying on thematic analysis (Grant &amp; Booth, 2009). </w:t>
      </w:r>
    </w:p>
    <w:p w14:paraId="4B40CF40" w14:textId="2CEA906D" w:rsidR="00D92427" w:rsidRPr="00D92427" w:rsidRDefault="00D92427" w:rsidP="00D92427">
      <w:pPr>
        <w:pStyle w:val="Newparagraph"/>
      </w:pPr>
      <w:r>
        <w:t>Critical reviews rely on the authors’ careful</w:t>
      </w:r>
      <w:r w:rsidR="003F54BB">
        <w:t xml:space="preserve"> and extensive </w:t>
      </w:r>
      <w:r>
        <w:t>reading of a</w:t>
      </w:r>
      <w:r w:rsidR="003F54BB">
        <w:t xml:space="preserve"> sub-</w:t>
      </w:r>
      <w:r>
        <w:t xml:space="preserve">field of research and are generative with regards to theory and </w:t>
      </w:r>
      <w:r w:rsidR="004E0602">
        <w:t xml:space="preserve">future </w:t>
      </w:r>
      <w:r>
        <w:t>research questions (Grant &amp; Booth, 2009). However, in line with AUTHORS (2019)</w:t>
      </w:r>
      <w:r w:rsidR="004E0602">
        <w:t>,</w:t>
      </w:r>
      <w:r>
        <w:t xml:space="preserve"> we argue that such readings may overlook important relationships in the textual presentations, which</w:t>
      </w:r>
      <w:r w:rsidR="004E0602">
        <w:t xml:space="preserve"> in turn</w:t>
      </w:r>
      <w:r>
        <w:t xml:space="preserve"> </w:t>
      </w:r>
      <w:r w:rsidR="004E0602">
        <w:t>could have led to different interpretations and theory</w:t>
      </w:r>
      <w:r>
        <w:t xml:space="preserve">.  </w:t>
      </w:r>
      <w:r w:rsidR="003F54BB">
        <w:t xml:space="preserve">A method, which explicitly aims at revealing such relationships, might help generate theory that can encompass more nuances. </w:t>
      </w:r>
    </w:p>
    <w:p w14:paraId="674D14CB" w14:textId="2B7C8D98" w:rsidR="00176D5F" w:rsidRPr="009C1E03" w:rsidDel="00D6010C" w:rsidRDefault="00D92427" w:rsidP="00F84B5B">
      <w:pPr>
        <w:pStyle w:val="Paragraph"/>
        <w:ind w:firstLine="720"/>
        <w:rPr>
          <w:del w:id="5" w:author="Jesper Bruun" w:date="2020-12-14T17:58:00Z"/>
        </w:rPr>
      </w:pPr>
      <w:r>
        <w:t>The purpose of t</w:t>
      </w:r>
      <w:r w:rsidR="0000037D">
        <w:t xml:space="preserve">hematic analysis </w:t>
      </w:r>
      <w:r w:rsidR="008730F7">
        <w:fldChar w:fldCharType="begin" w:fldLock="1"/>
      </w:r>
      <w:r w:rsidR="008730F7">
        <w:instrText>ADDIN CSL_CITATION {"citationItems":[{"id":"ITEM-1","itemData":{"author":[{"dropping-particle":"","family":"Braun","given":"Virginia","non-dropping-particle":"","parse-names":false,"suffix":""},{"dropping-particle":"","family":"Clarke","given":"Victoria","non-dropping-particle":"","parse-names":false,"suffix":""}],"container-title":"Qualitative Research in Psychology","id":"ITEM-1","issued":{"date-parts":[["2006"]]},"page":"77-101","title":"Using thematic Analysis in psychology","type":"article-journal","volume":"3"},"uris":["http://www.mendeley.com/documents/?uuid=850dafdb-62fc-41e9-977e-17ca98f5d0c6"]}],"mendeley":{"formattedCitation":"(Braun &amp; Clarke, 2006)","plainTextFormattedCitation":"(Braun &amp; Clarke, 2006)"},"properties":{"noteIndex":0},"schema":"https://github.com/citation-style-language/schema/raw/master/csl-citation.json"}</w:instrText>
      </w:r>
      <w:r w:rsidR="008730F7">
        <w:fldChar w:fldCharType="separate"/>
      </w:r>
      <w:r w:rsidR="008730F7" w:rsidRPr="00176D5F">
        <w:rPr>
          <w:noProof/>
        </w:rPr>
        <w:t>(Braun &amp; Clarke, 2006)</w:t>
      </w:r>
      <w:r w:rsidR="008730F7">
        <w:fldChar w:fldCharType="end"/>
      </w:r>
      <w:r w:rsidR="008730F7">
        <w:t xml:space="preserve"> </w:t>
      </w:r>
      <w:r w:rsidR="0000037D">
        <w:t>is to develop patterns of meaning</w:t>
      </w:r>
      <w:r w:rsidR="008730F7">
        <w:t xml:space="preserve">, themes, </w:t>
      </w:r>
      <w:r w:rsidR="0000037D">
        <w:t xml:space="preserve"> across a set of data. The process entails data familiarisation, coding of data, development of themes, revisions, and weaving an analytical narrative from themes and data extracts (Braun </w:t>
      </w:r>
      <w:r w:rsidR="0068538E">
        <w:t>&amp;</w:t>
      </w:r>
      <w:r w:rsidR="0000037D">
        <w:t xml:space="preserve"> Clarke</w:t>
      </w:r>
      <w:r w:rsidR="0068538E">
        <w:t>,</w:t>
      </w:r>
      <w:r w:rsidR="0000037D">
        <w:t xml:space="preserve"> </w:t>
      </w:r>
      <w:r w:rsidR="0068538E">
        <w:t>n.d.</w:t>
      </w:r>
      <w:r w:rsidR="0000037D">
        <w:t xml:space="preserve">).  This approach to reviewing has found </w:t>
      </w:r>
      <w:r w:rsidR="009B3B0B">
        <w:t xml:space="preserve">some </w:t>
      </w:r>
      <w:r w:rsidR="0000037D">
        <w:t>use in education</w:t>
      </w:r>
      <w:r w:rsidR="009B3B0B">
        <w:t>al research</w:t>
      </w:r>
      <w:r w:rsidR="0000037D">
        <w:t xml:space="preserve"> (</w:t>
      </w:r>
      <w:proofErr w:type="gramStart"/>
      <w:r w:rsidR="009B3B0B">
        <w:t>e.g.</w:t>
      </w:r>
      <w:proofErr w:type="gramEnd"/>
      <w:r w:rsidR="009B3B0B">
        <w:t xml:space="preserve"> </w:t>
      </w:r>
      <w:proofErr w:type="spellStart"/>
      <w:r w:rsidR="00641568">
        <w:t>Cremin</w:t>
      </w:r>
      <w:proofErr w:type="spellEnd"/>
      <w:r w:rsidR="00641568">
        <w:t xml:space="preserve">, </w:t>
      </w:r>
      <w:proofErr w:type="spellStart"/>
      <w:r w:rsidR="00641568">
        <w:t>Glauert</w:t>
      </w:r>
      <w:proofErr w:type="spellEnd"/>
      <w:r w:rsidR="00641568">
        <w:t xml:space="preserve">, Craft, Compton, &amp; </w:t>
      </w:r>
      <w:proofErr w:type="spellStart"/>
      <w:r w:rsidR="00641568">
        <w:lastRenderedPageBreak/>
        <w:t>Stylianidou</w:t>
      </w:r>
      <w:proofErr w:type="spellEnd"/>
      <w:r w:rsidR="00641568">
        <w:t>, 2015</w:t>
      </w:r>
      <w:r w:rsidR="00011325">
        <w:t xml:space="preserve">; </w:t>
      </w:r>
      <w:proofErr w:type="spellStart"/>
      <w:r w:rsidR="00011325">
        <w:t>Horntvedt</w:t>
      </w:r>
      <w:proofErr w:type="spellEnd"/>
      <w:r w:rsidR="00011325">
        <w:t xml:space="preserve">, </w:t>
      </w:r>
      <w:proofErr w:type="spellStart"/>
      <w:r w:rsidR="00011325">
        <w:t>Nordsteien</w:t>
      </w:r>
      <w:proofErr w:type="spellEnd"/>
      <w:r w:rsidR="00011325">
        <w:t xml:space="preserve">, </w:t>
      </w:r>
      <w:proofErr w:type="spellStart"/>
      <w:r w:rsidR="00011325">
        <w:t>Fermann</w:t>
      </w:r>
      <w:proofErr w:type="spellEnd"/>
      <w:r w:rsidR="00011325">
        <w:t xml:space="preserve">, &amp; </w:t>
      </w:r>
      <w:proofErr w:type="spellStart"/>
      <w:r w:rsidR="00011325">
        <w:t>Severinsson</w:t>
      </w:r>
      <w:proofErr w:type="spellEnd"/>
      <w:r w:rsidR="00011325">
        <w:t>, 2018</w:t>
      </w:r>
      <w:r w:rsidR="0000037D">
        <w:t>)</w:t>
      </w:r>
      <w:r w:rsidR="009B3B0B">
        <w:t xml:space="preserve">, sometimes in parallel with systematic reviews (e.g. </w:t>
      </w:r>
      <w:proofErr w:type="spellStart"/>
      <w:r w:rsidR="00011325">
        <w:t>Darbyshire</w:t>
      </w:r>
      <w:proofErr w:type="spellEnd"/>
      <w:r w:rsidR="00011325">
        <w:t xml:space="preserve"> &amp; Baker, 2012</w:t>
      </w:r>
      <w:r w:rsidR="009B3B0B">
        <w:t xml:space="preserve">). </w:t>
      </w:r>
    </w:p>
    <w:p w14:paraId="6F7351B8" w14:textId="77777777" w:rsidR="00D6010C" w:rsidRDefault="008730F7" w:rsidP="00D6010C">
      <w:pPr>
        <w:pStyle w:val="Paragraph"/>
        <w:ind w:firstLine="720"/>
        <w:rPr>
          <w:ins w:id="6" w:author="Jesper Bruun" w:date="2020-12-14T17:58:00Z"/>
        </w:rPr>
      </w:pPr>
      <w:r>
        <w:t>As a qualitative method, thematic analysis is very flexible</w:t>
      </w:r>
      <w:del w:id="7" w:author="Jesper Bruun" w:date="2020-12-14T17:55:00Z">
        <w:r w:rsidDel="00D6010C">
          <w:delText xml:space="preserve">, which </w:delText>
        </w:r>
        <w:r w:rsidR="00A148B7" w:rsidDel="00D6010C">
          <w:delText>means that it has a wide range of application</w:delText>
        </w:r>
      </w:del>
      <w:r w:rsidR="00A148B7">
        <w:t xml:space="preserve">. It </w:t>
      </w:r>
      <w:del w:id="8" w:author="Jesper Bruun" w:date="2020-12-14T17:55:00Z">
        <w:r w:rsidR="00A148B7" w:rsidDel="00D6010C">
          <w:delText xml:space="preserve">also means that it </w:delText>
        </w:r>
      </w:del>
      <w:r w:rsidR="00A148B7">
        <w:t xml:space="preserve">is </w:t>
      </w:r>
      <w:ins w:id="9" w:author="Jesper Bruun" w:date="2020-12-14T17:55:00Z">
        <w:r w:rsidR="00D6010C">
          <w:t xml:space="preserve">also </w:t>
        </w:r>
      </w:ins>
      <w:r w:rsidR="00A148B7">
        <w:t xml:space="preserve">hard </w:t>
      </w:r>
      <w:del w:id="10" w:author="Jesper Bruun" w:date="2020-12-14T17:55:00Z">
        <w:r w:rsidR="00A148B7" w:rsidDel="00D6010C">
          <w:delText xml:space="preserve">if not impossible </w:delText>
        </w:r>
      </w:del>
      <w:r w:rsidR="00A148B7">
        <w:t xml:space="preserve">to reproduce and great care has to be taken in order to ensure transparency. While reproducibility is not the intention for such an analysis, transparency certainly is.  </w:t>
      </w:r>
      <w:r>
        <w:t xml:space="preserve"> </w:t>
      </w:r>
    </w:p>
    <w:p w14:paraId="3ACB020C" w14:textId="71A203A9" w:rsidR="009C1E03" w:rsidRDefault="009C1E03" w:rsidP="00D6010C">
      <w:pPr>
        <w:pStyle w:val="Paragraph"/>
        <w:ind w:firstLine="720"/>
        <w:pPrChange w:id="11" w:author="Jesper Bruun" w:date="2020-12-14T17:58:00Z">
          <w:pPr>
            <w:pStyle w:val="Newparagraph"/>
          </w:pPr>
        </w:pPrChange>
      </w:pPr>
      <w:r>
        <w:t xml:space="preserve">Recently, </w:t>
      </w:r>
      <w:r w:rsidR="007535F5">
        <w:t>reviews</w:t>
      </w:r>
      <w:r w:rsidR="00A148B7">
        <w:t xml:space="preserve"> </w:t>
      </w:r>
      <w:r w:rsidR="007535F5">
        <w:t>utilizing</w:t>
      </w:r>
      <w:r w:rsidR="00A148B7">
        <w:t xml:space="preserve"> networks of article keywords</w:t>
      </w:r>
      <w:r w:rsidR="007535F5">
        <w:t xml:space="preserve"> have emerged (</w:t>
      </w:r>
      <w:proofErr w:type="gramStart"/>
      <w:r w:rsidR="00316DBB">
        <w:t>e.g.</w:t>
      </w:r>
      <w:proofErr w:type="gramEnd"/>
      <w:r w:rsidR="00316DBB">
        <w:t xml:space="preserve"> </w:t>
      </w:r>
      <w:proofErr w:type="spellStart"/>
      <w:r w:rsidR="00316DBB">
        <w:t>Heradio</w:t>
      </w:r>
      <w:proofErr w:type="spellEnd"/>
      <w:r w:rsidR="00316DBB">
        <w:t xml:space="preserve">, de la Torre, Galan, </w:t>
      </w:r>
      <w:proofErr w:type="spellStart"/>
      <w:r w:rsidR="00316DBB">
        <w:t>Cabrerizo</w:t>
      </w:r>
      <w:proofErr w:type="spellEnd"/>
      <w:r w:rsidR="00316DBB">
        <w:t>, Herrera-</w:t>
      </w:r>
      <w:proofErr w:type="spellStart"/>
      <w:r w:rsidR="00316DBB">
        <w:t>Viedma</w:t>
      </w:r>
      <w:proofErr w:type="spellEnd"/>
      <w:r w:rsidR="00316DBB">
        <w:t xml:space="preserve"> &amp; </w:t>
      </w:r>
      <w:proofErr w:type="spellStart"/>
      <w:r w:rsidR="00316DBB">
        <w:t>Dormido</w:t>
      </w:r>
      <w:proofErr w:type="spellEnd"/>
      <w:r w:rsidR="00316DBB">
        <w:t>, 2016;</w:t>
      </w:r>
      <w:ins w:id="12" w:author="Jesper Bruun" w:date="2020-12-14T17:54:00Z">
        <w:r w:rsidR="00D6010C">
          <w:t xml:space="preserve"> </w:t>
        </w:r>
      </w:ins>
      <w:r w:rsidR="00316DBB">
        <w:t>Valverde-</w:t>
      </w:r>
      <w:proofErr w:type="spellStart"/>
      <w:r w:rsidR="00316DBB">
        <w:t>Berrocoso</w:t>
      </w:r>
      <w:proofErr w:type="spellEnd"/>
      <w:r w:rsidR="00316DBB">
        <w:t>, Garrido-Arroyo, Burgos-</w:t>
      </w:r>
      <w:proofErr w:type="spellStart"/>
      <w:r w:rsidR="00316DBB">
        <w:t>Videla</w:t>
      </w:r>
      <w:proofErr w:type="spellEnd"/>
      <w:r w:rsidR="00316DBB">
        <w:t>, &amp; Morales-</w:t>
      </w:r>
      <w:proofErr w:type="spellStart"/>
      <w:r w:rsidR="00316DBB">
        <w:t>Cevallos</w:t>
      </w:r>
      <w:proofErr w:type="spellEnd"/>
      <w:r w:rsidR="00316DBB">
        <w:t>, 2020</w:t>
      </w:r>
      <w:r w:rsidR="007535F5">
        <w:t xml:space="preserve">). These reviews could be seen as a kind of quantitative counterpart to thematic analysis, in that they produce what can be called </w:t>
      </w:r>
      <w:r w:rsidR="007535F5">
        <w:rPr>
          <w:i/>
          <w:iCs/>
        </w:rPr>
        <w:t xml:space="preserve">thematic networks </w:t>
      </w:r>
      <w:r w:rsidR="007535F5">
        <w:t>(</w:t>
      </w:r>
      <w:proofErr w:type="spellStart"/>
      <w:r w:rsidR="00316DBB">
        <w:t>Heradio</w:t>
      </w:r>
      <w:proofErr w:type="spellEnd"/>
      <w:r w:rsidR="00316DBB">
        <w:t xml:space="preserve"> et. al, 2016</w:t>
      </w:r>
      <w:r w:rsidR="007535F5">
        <w:t xml:space="preserve">). The method is inherently transparent and reproducible in the sense that it is clear, how authors arrive at thematic networks, and researchers using the same data set and the same method, should arrive at the same results. However, the purpose of these </w:t>
      </w:r>
      <w:r w:rsidR="007535F5" w:rsidRPr="007535F5">
        <w:rPr>
          <w:i/>
          <w:iCs/>
        </w:rPr>
        <w:t>mapping</w:t>
      </w:r>
      <w:r w:rsidR="007535F5">
        <w:t xml:space="preserve"> reviews (Grant &amp; Booth, 2009, p. 94) are rather to map </w:t>
      </w:r>
      <w:r w:rsidR="00541EC9">
        <w:t xml:space="preserve">and categorise </w:t>
      </w:r>
      <w:r w:rsidR="007535F5">
        <w:t xml:space="preserve">a field than to extract meaningful themes. </w:t>
      </w:r>
    </w:p>
    <w:p w14:paraId="6CF5B68F" w14:textId="0BC44DFE" w:rsidR="009C1E03" w:rsidRDefault="003F54BB" w:rsidP="009C1E03">
      <w:pPr>
        <w:pStyle w:val="Newparagraph"/>
      </w:pPr>
      <w:r>
        <w:t xml:space="preserve">In this paper we illustrate a novel method of literature review, </w:t>
      </w:r>
      <w:ins w:id="13" w:author="Jesper Bruun" w:date="2020-12-14T18:00:00Z">
        <w:r w:rsidR="00D6010C">
          <w:t xml:space="preserve">thematic network analysis (TNA), </w:t>
        </w:r>
      </w:ins>
      <w:r>
        <w:t xml:space="preserve">which combines thematic analysis </w:t>
      </w:r>
      <w:r w:rsidR="00FD2E26">
        <w:t>with recent mapping review techniques</w:t>
      </w:r>
      <w:ins w:id="14" w:author="Jesper Bruun" w:date="2020-12-14T18:01:00Z">
        <w:r w:rsidR="00D6010C">
          <w:t xml:space="preserve">. </w:t>
        </w:r>
      </w:ins>
      <w:ins w:id="15" w:author="Stine Mariegaard" w:date="2020-12-12T08:58:00Z">
        <w:del w:id="16" w:author="Jesper Bruun" w:date="2020-12-14T18:01:00Z">
          <w:r w:rsidR="009D4C8C" w:rsidDel="00D6010C">
            <w:delText>,</w:delText>
          </w:r>
        </w:del>
        <w:del w:id="17" w:author="Jesper Bruun" w:date="2020-12-14T18:00:00Z">
          <w:r w:rsidR="009D4C8C" w:rsidDel="00D6010C">
            <w:delText xml:space="preserve"> </w:delText>
          </w:r>
          <w:r w:rsidR="000350E7" w:rsidDel="00D6010C">
            <w:delText>by</w:delText>
          </w:r>
        </w:del>
      </w:ins>
      <w:ins w:id="18" w:author="Stine Mariegaard" w:date="2020-12-12T08:59:00Z">
        <w:del w:id="19" w:author="Jesper Bruun" w:date="2020-12-14T18:01:00Z">
          <w:r w:rsidR="000350E7" w:rsidDel="00D6010C">
            <w:delText xml:space="preserve"> thematic network analysis (TNA)</w:delText>
          </w:r>
        </w:del>
      </w:ins>
      <w:del w:id="20" w:author="Jesper Bruun" w:date="2020-12-14T18:01:00Z">
        <w:r w:rsidR="009D4C8C" w:rsidDel="00D6010C">
          <w:delText xml:space="preserve"> </w:delText>
        </w:r>
        <w:r w:rsidR="00FD2E26" w:rsidDel="00D6010C">
          <w:delText xml:space="preserve">. </w:delText>
        </w:r>
      </w:del>
      <w:proofErr w:type="spellStart"/>
      <w:r w:rsidR="00FD2E26">
        <w:t>In</w:t>
      </w:r>
      <w:proofErr w:type="spellEnd"/>
      <w:r w:rsidR="00FD2E26">
        <w:t xml:space="preserve"> doing so, we </w:t>
      </w:r>
      <w:r>
        <w:t>expand</w:t>
      </w:r>
      <w:r w:rsidR="00FD2E26">
        <w:t xml:space="preserve"> on </w:t>
      </w:r>
      <w:r>
        <w:t xml:space="preserve">keyword </w:t>
      </w:r>
      <w:r w:rsidR="00FD2E26">
        <w:t xml:space="preserve">network </w:t>
      </w:r>
      <w:r>
        <w:t>analysis</w:t>
      </w:r>
      <w:r w:rsidR="00FD2E26">
        <w:t xml:space="preserve"> by using</w:t>
      </w:r>
      <w:r>
        <w:t xml:space="preserve"> </w:t>
      </w:r>
      <w:r w:rsidR="00FD2E26">
        <w:t>textual excerpts as our data</w:t>
      </w:r>
      <w:r>
        <w:t xml:space="preserve">. </w:t>
      </w:r>
      <w:r w:rsidR="00097D48">
        <w:t xml:space="preserve">The method is inspired by previous work from the authors on other types of textual data (AUTHORS 2019, AUTHORS, in press). </w:t>
      </w:r>
      <w:r>
        <w:t xml:space="preserve">Our purpose is not only to </w:t>
      </w:r>
      <w:r w:rsidR="00FD2E26">
        <w:t>map and describe themes</w:t>
      </w:r>
      <w:r>
        <w:t xml:space="preserve">, but to synthesize, analyse, and map different positions in a subfield of education. </w:t>
      </w:r>
    </w:p>
    <w:p w14:paraId="3A87D273" w14:textId="6787FBBF" w:rsidR="006C172E" w:rsidRDefault="006C172E" w:rsidP="006C172E">
      <w:pPr>
        <w:pStyle w:val="Heading2"/>
      </w:pPr>
      <w:r>
        <w:lastRenderedPageBreak/>
        <w:t>Early childhood inquiry-based science education as an exemplar</w:t>
      </w:r>
    </w:p>
    <w:p w14:paraId="484A2268" w14:textId="242761D4" w:rsidR="00B10ED4" w:rsidDel="005B2347" w:rsidRDefault="00FD2E26" w:rsidP="005B2347">
      <w:pPr>
        <w:pStyle w:val="Newparagraph"/>
        <w:rPr>
          <w:del w:id="21" w:author="Jesper Bruun" w:date="2020-12-14T12:42:00Z"/>
        </w:rPr>
      </w:pPr>
      <w:r>
        <w:t>We</w:t>
      </w:r>
      <w:r w:rsidR="00B10ED4">
        <w:t xml:space="preserve"> have chosen </w:t>
      </w:r>
      <w:r w:rsidR="0036210A">
        <w:t xml:space="preserve">recent literature in </w:t>
      </w:r>
      <w:r w:rsidR="00B10ED4">
        <w:t xml:space="preserve">the field </w:t>
      </w:r>
      <w:r w:rsidR="0036210A">
        <w:t xml:space="preserve">of </w:t>
      </w:r>
      <w:r w:rsidR="00B10ED4">
        <w:t xml:space="preserve">early childhood inquiry-based science education (ECIBSE) as our illustrative example. </w:t>
      </w:r>
      <w:r w:rsidR="000229DD">
        <w:t xml:space="preserve">More precisely, we are interested in the theoretical bases of empirical studies in </w:t>
      </w:r>
      <w:ins w:id="22" w:author="Stine Mariegaard" w:date="2020-12-11T17:33:00Z">
        <w:r w:rsidR="00CB02B6">
          <w:t>E</w:t>
        </w:r>
      </w:ins>
      <w:del w:id="23" w:author="Stine Mariegaard" w:date="2020-12-11T17:33:00Z">
        <w:r w:rsidR="000229DD" w:rsidDel="00CB02B6">
          <w:delText>I</w:delText>
        </w:r>
      </w:del>
      <w:r w:rsidR="000229DD">
        <w:t xml:space="preserve">CIBSE. </w:t>
      </w:r>
    </w:p>
    <w:p w14:paraId="15E0C767" w14:textId="77777777" w:rsidR="005B2347" w:rsidRDefault="005B2347" w:rsidP="009C1E03">
      <w:pPr>
        <w:pStyle w:val="Newparagraph"/>
        <w:rPr>
          <w:ins w:id="24" w:author="Jesper Bruun" w:date="2020-12-14T12:42:00Z"/>
        </w:rPr>
      </w:pPr>
    </w:p>
    <w:p w14:paraId="227583A2" w14:textId="77777777" w:rsidR="001652CD" w:rsidDel="005B2347" w:rsidRDefault="001652CD" w:rsidP="00A81417">
      <w:pPr>
        <w:pStyle w:val="Newparagraph"/>
        <w:rPr>
          <w:ins w:id="25" w:author="Stine Mariegaard" w:date="2020-12-12T12:15:00Z"/>
          <w:del w:id="26" w:author="Jesper Bruun" w:date="2020-12-14T12:42:00Z"/>
        </w:rPr>
      </w:pPr>
    </w:p>
    <w:p w14:paraId="114790E2" w14:textId="6DB5ACB8" w:rsidR="001652CD" w:rsidRPr="00885AA5" w:rsidDel="000A122A" w:rsidRDefault="001652CD" w:rsidP="005B2347">
      <w:pPr>
        <w:pStyle w:val="Newparagraph"/>
        <w:rPr>
          <w:ins w:id="27" w:author="Stine Mariegaard" w:date="2020-12-12T12:15:00Z"/>
          <w:del w:id="28" w:author="Jesper Bruun" w:date="2020-12-14T16:25:00Z"/>
          <w:lang w:val="en-US"/>
        </w:rPr>
        <w:pPrChange w:id="29" w:author="Jesper Bruun" w:date="2020-12-14T12:42:00Z">
          <w:pPr>
            <w:spacing w:line="480" w:lineRule="auto"/>
          </w:pPr>
        </w:pPrChange>
      </w:pPr>
      <w:ins w:id="30" w:author="Stine Mariegaard" w:date="2020-12-12T12:15:00Z">
        <w:del w:id="31" w:author="Jesper Bruun" w:date="2020-12-14T16:35:00Z">
          <w:r w:rsidRPr="00885AA5" w:rsidDel="00E35980">
            <w:rPr>
              <w:lang w:val="en-US"/>
            </w:rPr>
            <w:delText xml:space="preserve">There are several reasons for using ECIBSE as an </w:delText>
          </w:r>
        </w:del>
        <w:del w:id="32" w:author="Jesper Bruun" w:date="2020-12-14T16:25:00Z">
          <w:r w:rsidRPr="00885AA5" w:rsidDel="000A122A">
            <w:rPr>
              <w:lang w:val="en-US"/>
            </w:rPr>
            <w:delText>example</w:delText>
          </w:r>
        </w:del>
        <w:del w:id="33" w:author="Jesper Bruun" w:date="2020-12-14T16:35:00Z">
          <w:r w:rsidRPr="00885AA5" w:rsidDel="00E35980">
            <w:rPr>
              <w:lang w:val="en-US"/>
            </w:rPr>
            <w:delText xml:space="preserve"> for our methodology.</w:delText>
          </w:r>
        </w:del>
      </w:ins>
    </w:p>
    <w:p w14:paraId="018DD5F8" w14:textId="2A4BDC7F" w:rsidR="001652CD" w:rsidRPr="00885AA5" w:rsidDel="00E35980" w:rsidRDefault="001652CD" w:rsidP="000A122A">
      <w:pPr>
        <w:pStyle w:val="Newparagraph"/>
        <w:rPr>
          <w:ins w:id="34" w:author="Stine Mariegaard" w:date="2020-12-12T12:15:00Z"/>
          <w:del w:id="35" w:author="Jesper Bruun" w:date="2020-12-14T16:35:00Z"/>
          <w:color w:val="000000"/>
          <w:lang w:val="en-US" w:eastAsia="da-DK"/>
        </w:rPr>
        <w:pPrChange w:id="36" w:author="Jesper Bruun" w:date="2020-12-14T16:25:00Z">
          <w:pPr>
            <w:spacing w:line="480" w:lineRule="auto"/>
          </w:pPr>
        </w:pPrChange>
      </w:pPr>
      <w:ins w:id="37" w:author="Stine Mariegaard" w:date="2020-12-12T12:15:00Z">
        <w:del w:id="38" w:author="Jesper Bruun" w:date="2020-12-14T16:23:00Z">
          <w:r w:rsidRPr="00885AA5" w:rsidDel="00F423B0">
            <w:rPr>
              <w:lang w:val="en-US"/>
            </w:rPr>
            <w:delText>In the aim of the possibility to</w:delText>
          </w:r>
        </w:del>
        <w:del w:id="39" w:author="Jesper Bruun" w:date="2020-12-14T16:25:00Z">
          <w:r w:rsidRPr="00885AA5" w:rsidDel="000A122A">
            <w:rPr>
              <w:lang w:val="en-US"/>
            </w:rPr>
            <w:delText xml:space="preserve"> compare</w:delText>
          </w:r>
        </w:del>
        <w:del w:id="40" w:author="Jesper Bruun" w:date="2020-12-14T16:23:00Z">
          <w:r w:rsidRPr="00885AA5" w:rsidDel="00F423B0">
            <w:rPr>
              <w:lang w:val="en-US"/>
            </w:rPr>
            <w:delText>,</w:delText>
          </w:r>
        </w:del>
        <w:del w:id="41" w:author="Jesper Bruun" w:date="2020-12-14T16:25:00Z">
          <w:r w:rsidRPr="00885AA5" w:rsidDel="000A122A">
            <w:rPr>
              <w:lang w:val="en-US"/>
            </w:rPr>
            <w:delText xml:space="preserve"> and contrast themes and positions synthesized from our analysis obtained by the novel TNA methodology the field of inquiry-based science education have valuable options at two levels. </w:delText>
          </w:r>
        </w:del>
        <w:del w:id="42" w:author="Jesper Bruun" w:date="2020-12-14T16:35:00Z">
          <w:r w:rsidRPr="00885AA5" w:rsidDel="00E35980">
            <w:rPr>
              <w:lang w:val="en-US"/>
            </w:rPr>
            <w:delText>First a century</w:delText>
          </w:r>
        </w:del>
        <w:del w:id="43" w:author="Jesper Bruun" w:date="2020-12-14T16:27:00Z">
          <w:r w:rsidRPr="00885AA5" w:rsidDel="000A122A">
            <w:rPr>
              <w:lang w:val="en-US"/>
            </w:rPr>
            <w:delText xml:space="preserve"> </w:delText>
          </w:r>
        </w:del>
        <w:del w:id="44" w:author="Jesper Bruun" w:date="2020-12-14T16:35:00Z">
          <w:r w:rsidRPr="00885AA5" w:rsidDel="00E35980">
            <w:rPr>
              <w:lang w:val="en-US"/>
            </w:rPr>
            <w:delText xml:space="preserve">long history of </w:delText>
          </w:r>
        </w:del>
        <w:del w:id="45" w:author="Jesper Bruun" w:date="2020-12-14T16:27:00Z">
          <w:r w:rsidRPr="00885AA5" w:rsidDel="000A122A">
            <w:rPr>
              <w:lang w:val="en-US"/>
            </w:rPr>
            <w:delText xml:space="preserve">an </w:delText>
          </w:r>
        </w:del>
        <w:del w:id="46" w:author="Jesper Bruun" w:date="2020-12-14T16:35:00Z">
          <w:r w:rsidRPr="00885AA5" w:rsidDel="00E35980">
            <w:rPr>
              <w:lang w:val="en-US"/>
            </w:rPr>
            <w:delText>inquiry-</w:delText>
          </w:r>
        </w:del>
        <w:del w:id="47" w:author="Jesper Bruun" w:date="2020-12-14T16:27:00Z">
          <w:r w:rsidRPr="00885AA5" w:rsidDel="000A122A">
            <w:rPr>
              <w:lang w:val="en-US"/>
            </w:rPr>
            <w:delText xml:space="preserve"> </w:delText>
          </w:r>
        </w:del>
        <w:del w:id="48" w:author="Jesper Bruun" w:date="2020-12-14T16:35:00Z">
          <w:r w:rsidRPr="00885AA5" w:rsidDel="00E35980">
            <w:rPr>
              <w:lang w:val="en-US"/>
            </w:rPr>
            <w:delText>based teaching approach in science education gives us occasion to</w:delText>
          </w:r>
        </w:del>
        <w:del w:id="49" w:author="Jesper Bruun" w:date="2020-12-14T16:29:00Z">
          <w:r w:rsidRPr="00885AA5" w:rsidDel="000A122A">
            <w:rPr>
              <w:lang w:val="en-US"/>
            </w:rPr>
            <w:delText xml:space="preserve"> revisit</w:delText>
          </w:r>
        </w:del>
        <w:del w:id="50" w:author="Jesper Bruun" w:date="2020-12-14T16:35:00Z">
          <w:r w:rsidRPr="00885AA5" w:rsidDel="00E35980">
            <w:rPr>
              <w:lang w:val="en-US"/>
            </w:rPr>
            <w:delText xml:space="preserve"> well-known educational philosophies and arguments</w:delText>
          </w:r>
        </w:del>
        <w:del w:id="51" w:author="Jesper Bruun" w:date="2020-12-14T16:29:00Z">
          <w:r w:rsidRPr="00885AA5" w:rsidDel="000A122A">
            <w:rPr>
              <w:lang w:val="en-US"/>
            </w:rPr>
            <w:delText xml:space="preserve"> offered in </w:delText>
          </w:r>
          <w:r w:rsidRPr="00885AA5" w:rsidDel="000A122A">
            <w:rPr>
              <w:color w:val="000000"/>
              <w:lang w:val="en-US" w:eastAsia="da-DK"/>
            </w:rPr>
            <w:delText>the origin of inquiry theory</w:delText>
          </w:r>
        </w:del>
        <w:del w:id="52" w:author="Jesper Bruun" w:date="2020-12-14T16:25:00Z">
          <w:r w:rsidRPr="00885AA5" w:rsidDel="000A122A">
            <w:rPr>
              <w:color w:val="000000"/>
              <w:lang w:val="en-US" w:eastAsia="da-DK"/>
            </w:rPr>
            <w:delText>. The</w:delText>
          </w:r>
        </w:del>
        <w:del w:id="53" w:author="Jesper Bruun" w:date="2020-12-14T16:26:00Z">
          <w:r w:rsidRPr="00885AA5" w:rsidDel="000A122A">
            <w:rPr>
              <w:color w:val="000000"/>
              <w:lang w:val="en-US" w:eastAsia="da-DK"/>
            </w:rPr>
            <w:delText xml:space="preserve"> </w:delText>
          </w:r>
        </w:del>
        <w:del w:id="54" w:author="Jesper Bruun" w:date="2020-12-14T16:35:00Z">
          <w:r w:rsidRPr="00885AA5" w:rsidDel="00E35980">
            <w:rPr>
              <w:color w:val="000000"/>
              <w:lang w:val="en-US" w:eastAsia="da-DK"/>
            </w:rPr>
            <w:delText xml:space="preserve">work of John Dewey (1859–1952) </w:delText>
          </w:r>
        </w:del>
        <w:del w:id="55" w:author="Jesper Bruun" w:date="2020-12-14T16:22:00Z">
          <w:r w:rsidRPr="00885AA5" w:rsidDel="00F423B0">
            <w:rPr>
              <w:color w:val="000000"/>
              <w:lang w:val="en-US" w:eastAsia="da-DK"/>
            </w:rPr>
            <w:delText>is mainly</w:delText>
          </w:r>
        </w:del>
        <w:del w:id="56" w:author="Jesper Bruun" w:date="2020-12-14T16:26:00Z">
          <w:r w:rsidRPr="00885AA5" w:rsidDel="000A122A">
            <w:rPr>
              <w:color w:val="000000"/>
              <w:lang w:val="en-US" w:eastAsia="da-DK"/>
            </w:rPr>
            <w:delText xml:space="preserve"> the foundation for this </w:delText>
          </w:r>
        </w:del>
        <w:del w:id="57" w:author="Jesper Bruun" w:date="2020-12-14T16:23:00Z">
          <w:r w:rsidRPr="00885AA5" w:rsidDel="00F423B0">
            <w:rPr>
              <w:color w:val="000000"/>
              <w:lang w:val="en-US" w:eastAsia="da-DK"/>
            </w:rPr>
            <w:delText xml:space="preserve">original </w:delText>
          </w:r>
        </w:del>
        <w:del w:id="58" w:author="Jesper Bruun" w:date="2020-12-14T16:26:00Z">
          <w:r w:rsidRPr="00885AA5" w:rsidDel="000A122A">
            <w:rPr>
              <w:color w:val="000000"/>
              <w:lang w:val="en-US" w:eastAsia="da-DK"/>
            </w:rPr>
            <w:delText>stance</w:delText>
          </w:r>
        </w:del>
        <w:del w:id="59" w:author="Jesper Bruun" w:date="2020-12-14T16:35:00Z">
          <w:r w:rsidRPr="00885AA5" w:rsidDel="00E35980">
            <w:rPr>
              <w:color w:val="000000"/>
              <w:lang w:val="en-US" w:eastAsia="da-DK"/>
            </w:rPr>
            <w:delText xml:space="preserve"> (Johnson &amp; Christensen, 2014).  </w:delText>
          </w:r>
        </w:del>
      </w:ins>
    </w:p>
    <w:p w14:paraId="3956307C" w14:textId="79127B9B" w:rsidR="001652CD" w:rsidRPr="00885AA5" w:rsidDel="00E35980" w:rsidRDefault="001652CD" w:rsidP="001652CD">
      <w:pPr>
        <w:spacing w:line="480" w:lineRule="auto"/>
        <w:rPr>
          <w:ins w:id="60" w:author="Stine Mariegaard" w:date="2020-12-12T12:15:00Z"/>
          <w:del w:id="61" w:author="Jesper Bruun" w:date="2020-12-14T16:35:00Z"/>
          <w:color w:val="000000"/>
          <w:lang w:val="en-US" w:eastAsia="da-DK"/>
        </w:rPr>
      </w:pPr>
      <w:ins w:id="62" w:author="Stine Mariegaard" w:date="2020-12-12T12:15:00Z">
        <w:del w:id="63" w:author="Jesper Bruun" w:date="2020-12-14T16:35:00Z">
          <w:r w:rsidRPr="00885AA5" w:rsidDel="00E35980">
            <w:rPr>
              <w:color w:val="000000"/>
              <w:lang w:val="en-US" w:eastAsia="da-DK"/>
            </w:rPr>
            <w:delText xml:space="preserve">Second, </w:delText>
          </w:r>
          <w:r w:rsidRPr="00885AA5" w:rsidDel="00E35980">
            <w:rPr>
              <w:lang w:val="en-US"/>
            </w:rPr>
            <w:delText>IBSE is a</w:delText>
          </w:r>
        </w:del>
        <w:del w:id="64" w:author="Jesper Bruun" w:date="2020-12-14T16:31:00Z">
          <w:r w:rsidRPr="00885AA5" w:rsidDel="000A122A">
            <w:rPr>
              <w:lang w:val="en-US"/>
            </w:rPr>
            <w:delText>n</w:delText>
          </w:r>
        </w:del>
        <w:del w:id="65" w:author="Jesper Bruun" w:date="2020-12-14T16:33:00Z">
          <w:r w:rsidRPr="00885AA5" w:rsidDel="000A122A">
            <w:rPr>
              <w:lang w:val="en-US"/>
            </w:rPr>
            <w:delText xml:space="preserve"> </w:delText>
          </w:r>
          <w:r w:rsidRPr="00885AA5" w:rsidDel="000A122A">
            <w:rPr>
              <w:color w:val="000000"/>
              <w:lang w:val="en-US" w:eastAsia="da-DK"/>
            </w:rPr>
            <w:delText xml:space="preserve">contemporary </w:delText>
          </w:r>
        </w:del>
        <w:del w:id="66" w:author="Jesper Bruun" w:date="2020-12-14T16:35:00Z">
          <w:r w:rsidRPr="00885AA5" w:rsidDel="00E35980">
            <w:rPr>
              <w:lang w:val="en-US"/>
            </w:rPr>
            <w:delText xml:space="preserve">important area of research in science education and we expect that there are different theoretical positions to be identified </w:delText>
          </w:r>
          <w:r w:rsidRPr="00885AA5" w:rsidDel="00E35980">
            <w:rPr>
              <w:color w:val="000000"/>
              <w:lang w:val="en-US" w:eastAsia="da-DK"/>
            </w:rPr>
            <w:delText xml:space="preserve">because educational policies around the world </w:delText>
          </w:r>
          <w:r w:rsidRPr="001C4B00" w:rsidDel="00E35980">
            <w:rPr>
              <w:color w:val="000000"/>
              <w:lang w:eastAsia="da-DK"/>
            </w:rPr>
            <w:delText>emphasise</w:delText>
          </w:r>
          <w:r w:rsidRPr="00885AA5" w:rsidDel="00E35980">
            <w:rPr>
              <w:color w:val="000000"/>
              <w:lang w:val="en-US" w:eastAsia="da-DK"/>
            </w:rPr>
            <w:delText xml:space="preserve"> inquiry-based science (IBSE) and because IBSE is </w:delText>
          </w:r>
        </w:del>
        <w:del w:id="67" w:author="Jesper Bruun" w:date="2020-12-14T16:33:00Z">
          <w:r w:rsidRPr="00885AA5" w:rsidDel="000A122A">
            <w:rPr>
              <w:color w:val="000000"/>
              <w:lang w:val="en-US" w:eastAsia="da-DK"/>
            </w:rPr>
            <w:delText>conceptualised</w:delText>
          </w:r>
        </w:del>
        <w:del w:id="68" w:author="Jesper Bruun" w:date="2020-12-14T16:35:00Z">
          <w:r w:rsidRPr="00885AA5" w:rsidDel="00E35980">
            <w:rPr>
              <w:color w:val="000000"/>
              <w:lang w:val="en-US" w:eastAsia="da-DK"/>
            </w:rPr>
            <w:delText xml:space="preserve"> and implemented in different ways across different contexts and domains, as Rönnebeck et al. (2016) illustrate for the upper secondary level. Even within a single domain and context, IBSE may be conceptualised differently in terms of theoretical stance as is illustrated for middle and secondary school by Martin-Hansen (2002). Thus, we would expect our new method to find patterns that can be distinguished as different positions.</w:delText>
          </w:r>
        </w:del>
      </w:ins>
    </w:p>
    <w:p w14:paraId="3A8ED107" w14:textId="3DB38103" w:rsidR="001652CD" w:rsidRPr="00885AA5" w:rsidDel="00E35980" w:rsidRDefault="001652CD" w:rsidP="001652CD">
      <w:pPr>
        <w:spacing w:line="480" w:lineRule="auto"/>
        <w:jc w:val="both"/>
        <w:rPr>
          <w:ins w:id="69" w:author="Stine Mariegaard" w:date="2020-12-12T12:15:00Z"/>
          <w:del w:id="70" w:author="Jesper Bruun" w:date="2020-12-14T16:41:00Z"/>
          <w:lang w:val="en-US"/>
        </w:rPr>
      </w:pPr>
      <w:ins w:id="71" w:author="Stine Mariegaard" w:date="2020-12-12T12:15:00Z">
        <w:del w:id="72" w:author="Jesper Bruun" w:date="2020-12-14T16:38:00Z">
          <w:r w:rsidRPr="00885AA5" w:rsidDel="00E35980">
            <w:rPr>
              <w:color w:val="000000"/>
              <w:lang w:val="en-US" w:eastAsia="da-DK"/>
            </w:rPr>
            <w:delText xml:space="preserve">We argue particularly for the importance of focusing on early childhood IBSE (ECIBSE) studies encounters with science learning likely shape children’s future attitudes towards science and science learning (Eshach, H., &amp; Fried, M. N. 2005; </w:delText>
          </w:r>
          <w:r w:rsidRPr="00885AA5" w:rsidDel="00E35980">
            <w:rPr>
              <w:lang w:val="en-US"/>
            </w:rPr>
            <w:delText>European Commission, 2007;</w:delText>
          </w:r>
          <w:r w:rsidRPr="00885AA5" w:rsidDel="00E35980">
            <w:rPr>
              <w:color w:val="000000"/>
              <w:lang w:val="en-US" w:eastAsia="da-DK"/>
            </w:rPr>
            <w:delText xml:space="preserve"> MacDonald, 2020). Science in early childhood context has increasingly interest for researchers, policymakers and practitioners (Trudle &amp; Sackes, 2017). </w:delText>
          </w:r>
        </w:del>
        <w:del w:id="73" w:author="Jesper Bruun" w:date="2020-12-14T16:34:00Z">
          <w:r w:rsidRPr="00885AA5" w:rsidDel="00E35980">
            <w:rPr>
              <w:color w:val="000000"/>
              <w:lang w:val="en-US" w:eastAsia="da-DK"/>
            </w:rPr>
            <w:delText xml:space="preserve">However, </w:delText>
          </w:r>
        </w:del>
        <w:del w:id="74" w:author="Jesper Bruun" w:date="2020-12-14T16:41:00Z">
          <w:r w:rsidRPr="00885AA5" w:rsidDel="00E35980">
            <w:rPr>
              <w:color w:val="000000"/>
              <w:lang w:val="en-US" w:eastAsia="da-DK"/>
            </w:rPr>
            <w:delText xml:space="preserve">research </w:delText>
          </w:r>
        </w:del>
        <w:del w:id="75" w:author="Jesper Bruun" w:date="2020-12-14T16:34:00Z">
          <w:r w:rsidRPr="00885AA5" w:rsidDel="00E35980">
            <w:rPr>
              <w:color w:val="000000"/>
              <w:lang w:val="en-US" w:eastAsia="da-DK"/>
            </w:rPr>
            <w:delText>indicate</w:delText>
          </w:r>
        </w:del>
        <w:del w:id="76" w:author="Jesper Bruun" w:date="2020-12-14T16:41:00Z">
          <w:r w:rsidRPr="00885AA5" w:rsidDel="00E35980">
            <w:rPr>
              <w:color w:val="000000"/>
              <w:lang w:val="en-US" w:eastAsia="da-DK"/>
            </w:rPr>
            <w:delText xml:space="preserve"> that children are born curios and behave like natural scientist but</w:delText>
          </w:r>
        </w:del>
        <w:del w:id="77" w:author="Jesper Bruun" w:date="2020-12-14T16:34:00Z">
          <w:r w:rsidRPr="00885AA5" w:rsidDel="00E35980">
            <w:rPr>
              <w:color w:val="000000"/>
              <w:lang w:val="en-US" w:eastAsia="da-DK"/>
            </w:rPr>
            <w:delText xml:space="preserve"> sadly,</w:delText>
          </w:r>
        </w:del>
        <w:del w:id="78" w:author="Jesper Bruun" w:date="2020-12-14T16:41:00Z">
          <w:r w:rsidRPr="00885AA5" w:rsidDel="00E35980">
            <w:rPr>
              <w:color w:val="000000"/>
              <w:lang w:val="en-US" w:eastAsia="da-DK"/>
            </w:rPr>
            <w:delText xml:space="preserve"> their interest in science decrease (Trudle &amp; Sackes, 2017). It seems like we </w:delText>
          </w:r>
          <w:r w:rsidRPr="00885AA5" w:rsidDel="00E35980">
            <w:rPr>
              <w:color w:val="000000"/>
              <w:lang w:eastAsia="da-DK"/>
            </w:rPr>
            <w:delText>institutionalise</w:delText>
          </w:r>
          <w:r w:rsidRPr="00885AA5" w:rsidDel="00E35980">
            <w:rPr>
              <w:color w:val="000000"/>
              <w:lang w:val="en-US" w:eastAsia="da-DK"/>
            </w:rPr>
            <w:delText xml:space="preserve"> the wonder out of the children. Research shows that poor science instruction in ECE context contribute to negative attitudes towards science (Trudle &amp; Sackes, 2017). </w:delText>
          </w:r>
        </w:del>
      </w:ins>
      <w:moveFromRangeStart w:id="79" w:author="Jesper Bruun" w:date="2020-12-14T16:39:00Z" w:name="move58856389"/>
      <w:moveFrom w:id="80" w:author="Jesper Bruun" w:date="2020-12-14T16:39:00Z">
        <w:ins w:id="81" w:author="Stine Mariegaard" w:date="2020-12-12T12:15:00Z">
          <w:del w:id="82" w:author="Jesper Bruun" w:date="2020-12-14T16:41:00Z">
            <w:r w:rsidRPr="00885AA5" w:rsidDel="00E35980">
              <w:rPr>
                <w:color w:val="000000"/>
                <w:lang w:val="en-US" w:eastAsia="da-DK"/>
              </w:rPr>
              <w:delText xml:space="preserve">How to balance the child’s natural playful mode and the teacher’s tasks for learning </w:delText>
            </w:r>
            <w:r w:rsidDel="00E35980">
              <w:rPr>
                <w:color w:val="000000"/>
                <w:lang w:val="en-US" w:eastAsia="da-DK"/>
              </w:rPr>
              <w:delText xml:space="preserve">science is </w:delText>
            </w:r>
            <w:r w:rsidRPr="00885AA5" w:rsidDel="00E35980">
              <w:rPr>
                <w:color w:val="000000"/>
                <w:lang w:val="en-US" w:eastAsia="da-DK"/>
              </w:rPr>
              <w:delText xml:space="preserve">identified to be a main challenge to solve (Vartainen &amp; Kumpulainen, 2020; Campbell, Speldewinde, Howitt &amp; MacDonald, 2018). </w:delText>
            </w:r>
          </w:del>
        </w:ins>
      </w:moveFrom>
      <w:moveFromRangeEnd w:id="79"/>
      <w:ins w:id="83" w:author="Stine Mariegaard" w:date="2020-12-12T12:15:00Z">
        <w:del w:id="84" w:author="Jesper Bruun" w:date="2020-12-14T16:41:00Z">
          <w:r w:rsidRPr="00885AA5" w:rsidDel="00E35980">
            <w:rPr>
              <w:color w:val="000000"/>
              <w:lang w:val="en-US" w:eastAsia="da-DK"/>
            </w:rPr>
            <w:delText>The role of the teacher</w:delText>
          </w:r>
          <w:r w:rsidDel="00E35980">
            <w:rPr>
              <w:color w:val="000000"/>
              <w:lang w:val="en-US" w:eastAsia="da-DK"/>
            </w:rPr>
            <w:delText xml:space="preserve"> is</w:delText>
          </w:r>
          <w:r w:rsidRPr="00885AA5" w:rsidDel="00E35980">
            <w:rPr>
              <w:color w:val="000000"/>
              <w:lang w:val="en-US" w:eastAsia="da-DK"/>
            </w:rPr>
            <w:delText xml:space="preserve"> identified to be crucial in contributing to children’s development of cognitive, emotionally and social competencies (Trudle &amp; Sackes, 2017). In this vein, we argue that it is worthwhile to focus on the theoretical bases of empirical studies, because the theoretical bases underpin the design and recommendations of such studies. </w:delText>
          </w:r>
        </w:del>
      </w:ins>
    </w:p>
    <w:p w14:paraId="4ABE79EF" w14:textId="1AB186D8" w:rsidR="009B3B0B" w:rsidRDefault="00A81417" w:rsidP="00A81417">
      <w:pPr>
        <w:pStyle w:val="Newparagraph"/>
        <w:rPr>
          <w:color w:val="000000"/>
          <w:lang w:eastAsia="da-DK"/>
        </w:rPr>
      </w:pPr>
      <w:r>
        <w:t xml:space="preserve">There are several reasons for using ECIBSE as an exemplar for our methodology. First, </w:t>
      </w:r>
      <w:r w:rsidR="009B3B0B">
        <w:t xml:space="preserve">IBSE has a century long history where well-known positions have been proposed and discussed. Thus, we </w:t>
      </w:r>
      <w:r w:rsidR="00EB53A8">
        <w:t>aim to</w:t>
      </w:r>
      <w:r w:rsidR="0036210A">
        <w:t xml:space="preserve"> </w:t>
      </w:r>
      <w:proofErr w:type="gramStart"/>
      <w:r w:rsidR="0036210A">
        <w:t>compare</w:t>
      </w:r>
      <w:proofErr w:type="gramEnd"/>
      <w:r w:rsidR="0036210A">
        <w:t xml:space="preserve"> and contrast themes and positions synthesized </w:t>
      </w:r>
      <w:r w:rsidR="00EB53A8">
        <w:t>from our analysis of recent work</w:t>
      </w:r>
      <w:r w:rsidR="0036210A">
        <w:t xml:space="preserve"> with well-known educational philosophies and arguments</w:t>
      </w:r>
      <w:r>
        <w:t xml:space="preserve">.  </w:t>
      </w:r>
      <w:r w:rsidR="009B3B0B" w:rsidRPr="003E7744">
        <w:rPr>
          <w:color w:val="000000"/>
          <w:lang w:eastAsia="da-DK"/>
        </w:rPr>
        <w:t xml:space="preserve">Often the work of John Dewey (1859–1952) is </w:t>
      </w:r>
      <w:del w:id="85" w:author="Jesper Bruun" w:date="2020-12-14T16:45:00Z">
        <w:r w:rsidR="009B3B0B" w:rsidRPr="003E7744" w:rsidDel="00372013">
          <w:rPr>
            <w:color w:val="000000"/>
            <w:lang w:eastAsia="da-DK"/>
          </w:rPr>
          <w:delText>highlighted as the origin of</w:delText>
        </w:r>
      </w:del>
      <w:ins w:id="86" w:author="Jesper Bruun" w:date="2020-12-14T16:45:00Z">
        <w:r w:rsidR="00372013">
          <w:rPr>
            <w:color w:val="000000"/>
            <w:lang w:eastAsia="da-DK"/>
          </w:rPr>
          <w:t>considered foundational to</w:t>
        </w:r>
      </w:ins>
      <w:r w:rsidR="009B3B0B" w:rsidRPr="003E7744">
        <w:rPr>
          <w:color w:val="000000"/>
          <w:lang w:eastAsia="da-DK"/>
        </w:rPr>
        <w:t xml:space="preserve"> inquiry with a focus on fostering curiosity and relating that to scientific practice (Johnson</w:t>
      </w:r>
      <w:r w:rsidR="009B3B0B">
        <w:rPr>
          <w:color w:val="000000"/>
          <w:lang w:eastAsia="da-DK"/>
        </w:rPr>
        <w:t xml:space="preserve"> </w:t>
      </w:r>
      <w:r w:rsidR="009B3B0B" w:rsidRPr="003E7744">
        <w:rPr>
          <w:color w:val="000000"/>
          <w:lang w:eastAsia="da-DK"/>
        </w:rPr>
        <w:t>&amp; Christensen, 2014).</w:t>
      </w:r>
      <w:r w:rsidR="0036210A">
        <w:rPr>
          <w:color w:val="000000"/>
          <w:lang w:eastAsia="da-DK"/>
        </w:rPr>
        <w:t xml:space="preserve"> </w:t>
      </w:r>
    </w:p>
    <w:p w14:paraId="5F7E573A" w14:textId="03072431" w:rsidR="0036210A" w:rsidRDefault="00A81417" w:rsidP="00A81417">
      <w:pPr>
        <w:pStyle w:val="Newparagraph"/>
      </w:pPr>
      <w:r>
        <w:t>Second, we expect that there are different theoretical positions</w:t>
      </w:r>
      <w:r w:rsidR="0036210A">
        <w:t xml:space="preserve"> to be identified</w:t>
      </w:r>
      <w:r>
        <w:t>.</w:t>
      </w:r>
      <w:r w:rsidR="0036210A">
        <w:t xml:space="preserve"> </w:t>
      </w:r>
      <w:r w:rsidR="0036210A" w:rsidRPr="003E7744">
        <w:rPr>
          <w:color w:val="000000"/>
          <w:lang w:eastAsia="da-DK"/>
        </w:rPr>
        <w:t xml:space="preserve">IBSE is conceptualised and implemented in different ways across different contexts and domains, as </w:t>
      </w:r>
      <w:proofErr w:type="spellStart"/>
      <w:r w:rsidR="0036210A" w:rsidRPr="003E7744">
        <w:rPr>
          <w:color w:val="000000"/>
          <w:lang w:eastAsia="da-DK"/>
        </w:rPr>
        <w:t>Rönnebeck</w:t>
      </w:r>
      <w:proofErr w:type="spellEnd"/>
      <w:r w:rsidR="0036210A" w:rsidRPr="003E7744">
        <w:rPr>
          <w:color w:val="000000"/>
          <w:lang w:eastAsia="da-DK"/>
        </w:rPr>
        <w:t xml:space="preserve"> et al</w:t>
      </w:r>
      <w:r w:rsidR="0036210A">
        <w:rPr>
          <w:color w:val="000000"/>
          <w:lang w:eastAsia="da-DK"/>
        </w:rPr>
        <w:t>.</w:t>
      </w:r>
      <w:r w:rsidR="0036210A" w:rsidRPr="003E7744">
        <w:rPr>
          <w:color w:val="000000"/>
          <w:lang w:eastAsia="da-DK"/>
        </w:rPr>
        <w:t xml:space="preserve"> (201</w:t>
      </w:r>
      <w:r w:rsidR="0036210A">
        <w:rPr>
          <w:color w:val="000000"/>
          <w:lang w:eastAsia="da-DK"/>
        </w:rPr>
        <w:t>6</w:t>
      </w:r>
      <w:r w:rsidR="0036210A" w:rsidRPr="003E7744">
        <w:rPr>
          <w:color w:val="000000"/>
          <w:lang w:eastAsia="da-DK"/>
        </w:rPr>
        <w:t>) illustrate for the upper secondary level. Even within a single domain and context, IBSE may be conceptualised differently in terms of theor</w:t>
      </w:r>
      <w:r w:rsidR="0036210A">
        <w:rPr>
          <w:color w:val="000000"/>
          <w:lang w:eastAsia="da-DK"/>
        </w:rPr>
        <w:t>etical stance</w:t>
      </w:r>
      <w:r w:rsidR="0036210A" w:rsidRPr="003E7744">
        <w:rPr>
          <w:color w:val="000000"/>
          <w:lang w:eastAsia="da-DK"/>
        </w:rPr>
        <w:t xml:space="preserve"> as is illustrated for middle and secondary school by Martin-Hansen (2002). </w:t>
      </w:r>
      <w:r w:rsidR="0036210A">
        <w:rPr>
          <w:color w:val="000000"/>
          <w:lang w:eastAsia="da-DK"/>
        </w:rPr>
        <w:t xml:space="preserve">Thus, we would expect our new method to find patterns </w:t>
      </w:r>
      <w:r w:rsidR="006C172E">
        <w:rPr>
          <w:color w:val="000000"/>
          <w:lang w:eastAsia="da-DK"/>
        </w:rPr>
        <w:t>that can be distinguished as</w:t>
      </w:r>
      <w:r w:rsidR="0036210A">
        <w:rPr>
          <w:color w:val="000000"/>
          <w:lang w:eastAsia="da-DK"/>
        </w:rPr>
        <w:t xml:space="preserve"> different positions. </w:t>
      </w:r>
    </w:p>
    <w:p w14:paraId="6E212DA6" w14:textId="74805E65" w:rsidR="00A81417" w:rsidRDefault="00A81417" w:rsidP="00A81417">
      <w:pPr>
        <w:pStyle w:val="Newparagraph"/>
        <w:rPr>
          <w:color w:val="000000"/>
          <w:lang w:eastAsia="da-DK"/>
        </w:rPr>
      </w:pPr>
      <w:r>
        <w:t xml:space="preserve">Third, IBSE </w:t>
      </w:r>
      <w:r w:rsidR="00ED3DE3">
        <w:t xml:space="preserve">is an </w:t>
      </w:r>
      <w:r>
        <w:t xml:space="preserve">important area of research in </w:t>
      </w:r>
      <w:r w:rsidR="009B3B0B">
        <w:t>science edu</w:t>
      </w:r>
      <w:r w:rsidR="0036210A">
        <w:t>c</w:t>
      </w:r>
      <w:r w:rsidR="009B3B0B">
        <w:t xml:space="preserve">ation. </w:t>
      </w:r>
      <w:r w:rsidR="009B3B0B" w:rsidRPr="003E7744">
        <w:rPr>
          <w:color w:val="000000"/>
          <w:lang w:eastAsia="da-DK"/>
        </w:rPr>
        <w:t xml:space="preserve">Educational policies around the world emphasise inquiry-based science (IBSE) approaches to teaching as vital ingredients in building a scientifically literate community for all age groups and educational </w:t>
      </w:r>
      <w:r w:rsidR="009B3B0B" w:rsidRPr="001F3EE6">
        <w:rPr>
          <w:color w:val="000000"/>
          <w:lang w:eastAsia="da-DK"/>
        </w:rPr>
        <w:t>levels</w:t>
      </w:r>
      <w:r w:rsidR="009B3B0B">
        <w:rPr>
          <w:color w:val="000000"/>
          <w:lang w:eastAsia="da-DK"/>
        </w:rPr>
        <w:t xml:space="preserve"> </w:t>
      </w:r>
      <w:r w:rsidR="009B3B0B" w:rsidRPr="001F3EE6">
        <w:rPr>
          <w:lang w:val="en-US"/>
        </w:rPr>
        <w:t>(Harlen &amp; Allende, 2006)</w:t>
      </w:r>
      <w:r w:rsidR="009B3B0B" w:rsidRPr="003E7744">
        <w:rPr>
          <w:color w:val="000000"/>
          <w:lang w:eastAsia="da-DK"/>
        </w:rPr>
        <w:t>, including early childhood levels</w:t>
      </w:r>
      <w:r w:rsidR="009B3B0B">
        <w:rPr>
          <w:color w:val="000000"/>
          <w:lang w:eastAsia="da-DK"/>
        </w:rPr>
        <w:t>.</w:t>
      </w:r>
      <w:r w:rsidR="00ED3DE3">
        <w:rPr>
          <w:color w:val="000000"/>
          <w:lang w:eastAsia="da-DK"/>
        </w:rPr>
        <w:t xml:space="preserve"> </w:t>
      </w:r>
      <w:r w:rsidR="00ED3DE3" w:rsidRPr="00ED3DE3">
        <w:rPr>
          <w:color w:val="000000"/>
          <w:lang w:eastAsia="da-DK"/>
        </w:rPr>
        <w:t xml:space="preserve">We argue particularly </w:t>
      </w:r>
      <w:r w:rsidR="00ED3DE3">
        <w:rPr>
          <w:color w:val="000000"/>
          <w:lang w:eastAsia="da-DK"/>
        </w:rPr>
        <w:t xml:space="preserve">for the </w:t>
      </w:r>
      <w:r w:rsidR="00ED3DE3" w:rsidRPr="00ED3DE3">
        <w:rPr>
          <w:color w:val="000000"/>
          <w:lang w:eastAsia="da-DK"/>
        </w:rPr>
        <w:t>importan</w:t>
      </w:r>
      <w:r w:rsidR="00ED3DE3">
        <w:rPr>
          <w:color w:val="000000"/>
          <w:lang w:eastAsia="da-DK"/>
        </w:rPr>
        <w:t>ce of</w:t>
      </w:r>
      <w:r w:rsidR="00ED3DE3" w:rsidRPr="00ED3DE3">
        <w:rPr>
          <w:color w:val="000000"/>
          <w:lang w:eastAsia="da-DK"/>
        </w:rPr>
        <w:t xml:space="preserve"> </w:t>
      </w:r>
      <w:r w:rsidR="00ED3DE3">
        <w:rPr>
          <w:color w:val="000000"/>
          <w:lang w:eastAsia="da-DK"/>
        </w:rPr>
        <w:t>focusing on</w:t>
      </w:r>
      <w:r w:rsidR="000229DD">
        <w:rPr>
          <w:color w:val="000000"/>
          <w:lang w:eastAsia="da-DK"/>
        </w:rPr>
        <w:t xml:space="preserve"> </w:t>
      </w:r>
      <w:r w:rsidR="00ED3DE3" w:rsidRPr="00ED3DE3">
        <w:rPr>
          <w:color w:val="000000"/>
          <w:lang w:eastAsia="da-DK"/>
        </w:rPr>
        <w:t xml:space="preserve">early childhood </w:t>
      </w:r>
      <w:r w:rsidR="00ED3DE3">
        <w:rPr>
          <w:color w:val="000000"/>
          <w:lang w:eastAsia="da-DK"/>
        </w:rPr>
        <w:t xml:space="preserve">IBSE </w:t>
      </w:r>
      <w:r w:rsidR="00ED3DE3" w:rsidRPr="00ED3DE3">
        <w:rPr>
          <w:color w:val="000000"/>
          <w:lang w:eastAsia="da-DK"/>
        </w:rPr>
        <w:t>(EC</w:t>
      </w:r>
      <w:r w:rsidR="00ED3DE3">
        <w:rPr>
          <w:color w:val="000000"/>
          <w:lang w:eastAsia="da-DK"/>
        </w:rPr>
        <w:t>IBSE</w:t>
      </w:r>
      <w:r w:rsidR="00ED3DE3" w:rsidRPr="00ED3DE3">
        <w:rPr>
          <w:color w:val="000000"/>
          <w:lang w:eastAsia="da-DK"/>
        </w:rPr>
        <w:t xml:space="preserve">) </w:t>
      </w:r>
      <w:r w:rsidR="000229DD">
        <w:rPr>
          <w:color w:val="000000"/>
          <w:lang w:eastAsia="da-DK"/>
        </w:rPr>
        <w:t>studies</w:t>
      </w:r>
      <w:ins w:id="87" w:author="Jesper Bruun" w:date="2020-12-14T16:37:00Z">
        <w:r w:rsidR="00E35980">
          <w:rPr>
            <w:color w:val="000000"/>
            <w:lang w:eastAsia="da-DK"/>
          </w:rPr>
          <w:t>, because</w:t>
        </w:r>
      </w:ins>
      <w:r w:rsidR="000229DD">
        <w:rPr>
          <w:color w:val="000000"/>
          <w:lang w:eastAsia="da-DK"/>
        </w:rPr>
        <w:t xml:space="preserve"> e</w:t>
      </w:r>
      <w:r w:rsidR="00ED3DE3" w:rsidRPr="00ED3DE3">
        <w:rPr>
          <w:color w:val="000000"/>
          <w:lang w:eastAsia="da-DK"/>
        </w:rPr>
        <w:t>ncounters with science learning likely shape children’s future attitudes towards science and science learning (</w:t>
      </w:r>
      <w:proofErr w:type="spellStart"/>
      <w:r w:rsidR="00ED3DE3" w:rsidRPr="00ED3DE3">
        <w:rPr>
          <w:color w:val="000000"/>
          <w:lang w:eastAsia="da-DK"/>
        </w:rPr>
        <w:t>Eshach</w:t>
      </w:r>
      <w:proofErr w:type="spellEnd"/>
      <w:r w:rsidR="00ED3DE3" w:rsidRPr="00ED3DE3">
        <w:rPr>
          <w:color w:val="000000"/>
          <w:lang w:eastAsia="da-DK"/>
        </w:rPr>
        <w:t>, H., &amp; Fried, M. N. 2005).</w:t>
      </w:r>
      <w:ins w:id="88" w:author="Jesper Bruun" w:date="2020-12-14T16:37:00Z">
        <w:r w:rsidR="00E35980">
          <w:rPr>
            <w:color w:val="000000"/>
            <w:lang w:eastAsia="da-DK"/>
          </w:rPr>
          <w:t xml:space="preserve"> </w:t>
        </w:r>
        <w:r w:rsidR="00E35980" w:rsidRPr="00885AA5">
          <w:rPr>
            <w:color w:val="000000"/>
            <w:lang w:val="en-US" w:eastAsia="da-DK"/>
          </w:rPr>
          <w:t>Science in early childhood context has increasingly</w:t>
        </w:r>
        <w:r w:rsidR="00E35980">
          <w:rPr>
            <w:color w:val="000000"/>
            <w:lang w:val="en-US" w:eastAsia="da-DK"/>
          </w:rPr>
          <w:t xml:space="preserve"> been of</w:t>
        </w:r>
        <w:r w:rsidR="00E35980" w:rsidRPr="00885AA5">
          <w:rPr>
            <w:color w:val="000000"/>
            <w:lang w:val="en-US" w:eastAsia="da-DK"/>
          </w:rPr>
          <w:t xml:space="preserve"> interest for researchers, </w:t>
        </w:r>
        <w:r w:rsidR="00E35980" w:rsidRPr="00885AA5">
          <w:rPr>
            <w:color w:val="000000"/>
            <w:lang w:val="en-US" w:eastAsia="da-DK"/>
          </w:rPr>
          <w:lastRenderedPageBreak/>
          <w:t>policymakers and practitioners (</w:t>
        </w:r>
        <w:proofErr w:type="spellStart"/>
        <w:r w:rsidR="00E35980" w:rsidRPr="00885AA5">
          <w:rPr>
            <w:color w:val="000000"/>
            <w:lang w:val="en-US" w:eastAsia="da-DK"/>
          </w:rPr>
          <w:t>Trudle</w:t>
        </w:r>
        <w:proofErr w:type="spellEnd"/>
        <w:r w:rsidR="00E35980" w:rsidRPr="00885AA5">
          <w:rPr>
            <w:color w:val="000000"/>
            <w:lang w:val="en-US" w:eastAsia="da-DK"/>
          </w:rPr>
          <w:t xml:space="preserve"> &amp; </w:t>
        </w:r>
        <w:proofErr w:type="spellStart"/>
        <w:r w:rsidR="00E35980" w:rsidRPr="00885AA5">
          <w:rPr>
            <w:color w:val="000000"/>
            <w:lang w:val="en-US" w:eastAsia="da-DK"/>
          </w:rPr>
          <w:t>Sackes</w:t>
        </w:r>
        <w:proofErr w:type="spellEnd"/>
        <w:r w:rsidR="00E35980" w:rsidRPr="00885AA5">
          <w:rPr>
            <w:color w:val="000000"/>
            <w:lang w:val="en-US" w:eastAsia="da-DK"/>
          </w:rPr>
          <w:t xml:space="preserve">, 2017). </w:t>
        </w:r>
      </w:ins>
      <w:del w:id="89" w:author="Jesper Bruun" w:date="2020-12-14T16:38:00Z">
        <w:r w:rsidR="000229DD" w:rsidRPr="000229DD" w:rsidDel="00E35980">
          <w:rPr>
            <w:color w:val="000000"/>
            <w:lang w:eastAsia="da-DK"/>
          </w:rPr>
          <w:delText xml:space="preserve"> </w:delText>
        </w:r>
      </w:del>
      <w:r w:rsidR="000229DD">
        <w:rPr>
          <w:color w:val="000000"/>
          <w:lang w:eastAsia="da-DK"/>
        </w:rPr>
        <w:t>In this vein, we argue that it is worthwhile to focus on the theoretical bases of empirical studies, because</w:t>
      </w:r>
      <w:r w:rsidR="000229DD" w:rsidRPr="00ED3DE3">
        <w:rPr>
          <w:color w:val="000000"/>
          <w:lang w:eastAsia="da-DK"/>
        </w:rPr>
        <w:t xml:space="preserve"> </w:t>
      </w:r>
      <w:r w:rsidR="000229DD">
        <w:rPr>
          <w:color w:val="000000"/>
          <w:lang w:eastAsia="da-DK"/>
        </w:rPr>
        <w:t>the theoretical bases underpin the design and recommendations of such studies.</w:t>
      </w:r>
    </w:p>
    <w:p w14:paraId="4F848267" w14:textId="1D1E1E73" w:rsidR="006C172E" w:rsidRDefault="006C172E" w:rsidP="006C172E">
      <w:pPr>
        <w:pStyle w:val="Heading2"/>
      </w:pPr>
      <w:r>
        <w:t>Research questions</w:t>
      </w:r>
    </w:p>
    <w:p w14:paraId="6752A393" w14:textId="11A40982" w:rsidR="00F611E9" w:rsidRDefault="00C051DC" w:rsidP="00F611E9">
      <w:pPr>
        <w:pStyle w:val="Newparagraph"/>
        <w:ind w:firstLine="0"/>
        <w:rPr>
          <w:color w:val="000000"/>
          <w:lang w:eastAsia="da-DK"/>
        </w:rPr>
      </w:pPr>
      <w:r>
        <w:rPr>
          <w:color w:val="000000"/>
          <w:lang w:eastAsia="da-DK"/>
        </w:rPr>
        <w:t>The purpose</w:t>
      </w:r>
      <w:r w:rsidR="00F611E9">
        <w:rPr>
          <w:color w:val="000000"/>
          <w:lang w:eastAsia="da-DK"/>
        </w:rPr>
        <w:t xml:space="preserve"> </w:t>
      </w:r>
      <w:r>
        <w:rPr>
          <w:color w:val="000000"/>
          <w:lang w:eastAsia="da-DK"/>
        </w:rPr>
        <w:t>of</w:t>
      </w:r>
      <w:r w:rsidR="009E6BB7">
        <w:rPr>
          <w:color w:val="000000"/>
          <w:lang w:eastAsia="da-DK"/>
        </w:rPr>
        <w:t xml:space="preserve"> </w:t>
      </w:r>
      <w:r>
        <w:rPr>
          <w:color w:val="000000"/>
          <w:lang w:eastAsia="da-DK"/>
        </w:rPr>
        <w:t xml:space="preserve">this article is to provide an illustrative example of a </w:t>
      </w:r>
      <w:r w:rsidR="009E6BB7">
        <w:rPr>
          <w:color w:val="000000"/>
          <w:lang w:eastAsia="da-DK"/>
        </w:rPr>
        <w:t>review</w:t>
      </w:r>
      <w:r>
        <w:rPr>
          <w:color w:val="000000"/>
          <w:lang w:eastAsia="da-DK"/>
        </w:rPr>
        <w:t xml:space="preserve">, which investigates and synthesises theoretical positions in recent literature on the nature of inquiry. </w:t>
      </w:r>
      <w:r w:rsidR="009E6BB7">
        <w:rPr>
          <w:color w:val="000000"/>
          <w:lang w:eastAsia="da-DK"/>
        </w:rPr>
        <w:t xml:space="preserve"> </w:t>
      </w:r>
      <w:r w:rsidR="00FD2E26">
        <w:rPr>
          <w:color w:val="000000"/>
          <w:lang w:eastAsia="da-DK"/>
        </w:rPr>
        <w:t>To this end</w:t>
      </w:r>
      <w:r>
        <w:rPr>
          <w:color w:val="000000"/>
          <w:lang w:eastAsia="da-DK"/>
        </w:rPr>
        <w:t xml:space="preserve">, we </w:t>
      </w:r>
      <w:r w:rsidR="00F611E9">
        <w:rPr>
          <w:color w:val="000000"/>
          <w:lang w:eastAsia="da-DK"/>
        </w:rPr>
        <w:t xml:space="preserve">construct and analyse </w:t>
      </w:r>
      <w:r w:rsidR="00137DA3">
        <w:rPr>
          <w:color w:val="000000"/>
          <w:lang w:eastAsia="da-DK"/>
        </w:rPr>
        <w:t>maps of</w:t>
      </w:r>
      <w:r w:rsidR="00045F75" w:rsidRPr="003E7744">
        <w:rPr>
          <w:color w:val="000000"/>
          <w:lang w:eastAsia="da-DK"/>
        </w:rPr>
        <w:t xml:space="preserve"> theoretical </w:t>
      </w:r>
      <w:r w:rsidR="00045F75">
        <w:rPr>
          <w:color w:val="000000"/>
          <w:lang w:eastAsia="da-DK"/>
        </w:rPr>
        <w:t xml:space="preserve">expositions </w:t>
      </w:r>
      <w:r w:rsidR="000229DD">
        <w:rPr>
          <w:color w:val="000000"/>
          <w:lang w:eastAsia="da-DK"/>
        </w:rPr>
        <w:t xml:space="preserve">in </w:t>
      </w:r>
      <w:r w:rsidR="00F05B00">
        <w:rPr>
          <w:color w:val="000000"/>
          <w:lang w:eastAsia="da-DK"/>
        </w:rPr>
        <w:t xml:space="preserve">recent </w:t>
      </w:r>
      <w:r w:rsidR="000229DD">
        <w:rPr>
          <w:color w:val="000000"/>
          <w:lang w:eastAsia="da-DK"/>
        </w:rPr>
        <w:t xml:space="preserve">empirical studies in </w:t>
      </w:r>
      <w:r w:rsidR="00045F75" w:rsidRPr="003E7744">
        <w:rPr>
          <w:color w:val="000000"/>
          <w:lang w:eastAsia="da-DK"/>
        </w:rPr>
        <w:t xml:space="preserve">early childhood inquiry-based science education (ECIBSE) literature </w:t>
      </w:r>
      <w:r w:rsidR="00137DA3">
        <w:rPr>
          <w:color w:val="000000"/>
          <w:lang w:eastAsia="da-DK"/>
        </w:rPr>
        <w:t>by combining word-adjacency networks with thematic analysis</w:t>
      </w:r>
      <w:r w:rsidR="00F611E9">
        <w:rPr>
          <w:color w:val="000000"/>
          <w:lang w:eastAsia="da-DK"/>
        </w:rPr>
        <w:t xml:space="preserve">. </w:t>
      </w:r>
    </w:p>
    <w:p w14:paraId="1B48AE46" w14:textId="076F5B53" w:rsidR="00F611E9" w:rsidRDefault="00C051DC" w:rsidP="00F611E9">
      <w:pPr>
        <w:pStyle w:val="Newparagraph"/>
      </w:pPr>
      <w:r>
        <w:t>The research questions addressed by the review</w:t>
      </w:r>
      <w:r w:rsidR="00F611E9">
        <w:t>:</w:t>
      </w:r>
    </w:p>
    <w:p w14:paraId="0A15A56B" w14:textId="0711DB76" w:rsidR="00045F75" w:rsidRDefault="00137DA3" w:rsidP="00045F75">
      <w:pPr>
        <w:pStyle w:val="Newparagraph"/>
        <w:numPr>
          <w:ilvl w:val="0"/>
          <w:numId w:val="32"/>
        </w:numPr>
        <w:rPr>
          <w:color w:val="000000"/>
          <w:lang w:eastAsia="da-DK"/>
        </w:rPr>
      </w:pPr>
      <w:r>
        <w:rPr>
          <w:color w:val="000000"/>
          <w:lang w:eastAsia="da-DK"/>
        </w:rPr>
        <w:t xml:space="preserve">Which themes and meanings arise in analysing such maps, and </w:t>
      </w:r>
      <w:r w:rsidR="0054227C">
        <w:rPr>
          <w:color w:val="000000"/>
          <w:lang w:eastAsia="da-DK"/>
        </w:rPr>
        <w:t xml:space="preserve">how </w:t>
      </w:r>
      <w:r>
        <w:rPr>
          <w:color w:val="000000"/>
          <w:lang w:eastAsia="da-DK"/>
        </w:rPr>
        <w:t>can these themes and meaning</w:t>
      </w:r>
      <w:r w:rsidR="00F611E9">
        <w:rPr>
          <w:color w:val="000000"/>
          <w:lang w:eastAsia="da-DK"/>
        </w:rPr>
        <w:t xml:space="preserve"> be interpreted in light of the literature they were derived from</w:t>
      </w:r>
      <w:r w:rsidR="00045F75" w:rsidRPr="003E7744">
        <w:rPr>
          <w:color w:val="000000"/>
          <w:lang w:eastAsia="da-DK"/>
        </w:rPr>
        <w:t>?</w:t>
      </w:r>
    </w:p>
    <w:p w14:paraId="329B0E99" w14:textId="797EDA15" w:rsidR="00045F75" w:rsidRDefault="00045F75" w:rsidP="00045F75">
      <w:pPr>
        <w:pStyle w:val="Newparagraph"/>
        <w:numPr>
          <w:ilvl w:val="0"/>
          <w:numId w:val="32"/>
        </w:numPr>
        <w:rPr>
          <w:color w:val="000000"/>
          <w:lang w:eastAsia="da-DK"/>
        </w:rPr>
      </w:pPr>
      <w:r>
        <w:rPr>
          <w:color w:val="000000"/>
          <w:lang w:eastAsia="da-DK"/>
        </w:rPr>
        <w:t>Which</w:t>
      </w:r>
      <w:r w:rsidR="00137DA3">
        <w:rPr>
          <w:color w:val="000000"/>
          <w:lang w:eastAsia="da-DK"/>
        </w:rPr>
        <w:t xml:space="preserve"> theoretical</w:t>
      </w:r>
      <w:r>
        <w:rPr>
          <w:color w:val="000000"/>
          <w:lang w:eastAsia="da-DK"/>
        </w:rPr>
        <w:t xml:space="preserve"> positions </w:t>
      </w:r>
      <w:r w:rsidR="0054227C">
        <w:rPr>
          <w:color w:val="000000"/>
          <w:lang w:eastAsia="da-DK"/>
        </w:rPr>
        <w:t xml:space="preserve">about the nature of inquiry </w:t>
      </w:r>
      <w:r w:rsidR="00176D5F">
        <w:rPr>
          <w:color w:val="000000"/>
          <w:lang w:eastAsia="da-DK"/>
        </w:rPr>
        <w:t>can be synthesized</w:t>
      </w:r>
      <w:r w:rsidR="00137DA3">
        <w:rPr>
          <w:color w:val="000000"/>
          <w:lang w:eastAsia="da-DK"/>
        </w:rPr>
        <w:t xml:space="preserve"> </w:t>
      </w:r>
      <w:r w:rsidR="00176D5F">
        <w:rPr>
          <w:color w:val="000000"/>
          <w:lang w:eastAsia="da-DK"/>
        </w:rPr>
        <w:t xml:space="preserve">from maps and meanings, and how do these relate to historical developments in the literature.  </w:t>
      </w:r>
    </w:p>
    <w:p w14:paraId="1462A5A5" w14:textId="77777777" w:rsidR="009E6BB7" w:rsidRDefault="009E6BB7" w:rsidP="009E6BB7">
      <w:pPr>
        <w:pStyle w:val="Newparagraph"/>
        <w:rPr>
          <w:color w:val="000000"/>
          <w:lang w:eastAsia="da-DK"/>
        </w:rPr>
      </w:pPr>
    </w:p>
    <w:p w14:paraId="6CB144B0" w14:textId="554C37D4" w:rsidR="00255B26" w:rsidRDefault="00255B26" w:rsidP="00255B26">
      <w:pPr>
        <w:pStyle w:val="Newparagraph"/>
        <w:ind w:firstLine="0"/>
      </w:pPr>
      <w:r>
        <w:t>To frame our later interpretations, analyses, and synthesis, t</w:t>
      </w:r>
      <w:r w:rsidR="00ED3DE3" w:rsidRPr="00ED3DE3">
        <w:t>he next section provides a</w:t>
      </w:r>
      <w:del w:id="90" w:author="Jesper Bruun" w:date="2020-12-14T18:02:00Z">
        <w:r w:rsidR="00ED3DE3" w:rsidRPr="00ED3DE3" w:rsidDel="00D6010C">
          <w:delText>n</w:delText>
        </w:r>
      </w:del>
      <w:r w:rsidR="00ED3DE3" w:rsidRPr="00ED3DE3">
        <w:t xml:space="preserve"> </w:t>
      </w:r>
      <w:del w:id="91" w:author="Jesper Bruun" w:date="2020-12-14T18:02:00Z">
        <w:r w:rsidR="00ED3DE3" w:rsidRPr="00ED3DE3" w:rsidDel="00D6010C">
          <w:delText xml:space="preserve">overview </w:delText>
        </w:r>
      </w:del>
      <w:ins w:id="92" w:author="Jesper Bruun" w:date="2020-12-14T18:02:00Z">
        <w:r w:rsidR="00D6010C">
          <w:t>sketch</w:t>
        </w:r>
        <w:r w:rsidR="00D6010C" w:rsidRPr="00ED3DE3">
          <w:t xml:space="preserve"> </w:t>
        </w:r>
      </w:ins>
      <w:r w:rsidR="00ED3DE3" w:rsidRPr="00ED3DE3">
        <w:t>of the origins of IBSE with a focus on Dewey’s perspective. We then present</w:t>
      </w:r>
      <w:r w:rsidR="009A37BC">
        <w:t xml:space="preserve"> </w:t>
      </w:r>
      <w:r>
        <w:t xml:space="preserve">and provide methodological arguments for </w:t>
      </w:r>
      <w:r w:rsidR="00ED3DE3" w:rsidRPr="00ED3DE3">
        <w:t>our methodology</w:t>
      </w:r>
      <w:r>
        <w:t>, thematic network analysis</w:t>
      </w:r>
      <w:r w:rsidR="00ED3DE3" w:rsidRPr="00ED3DE3">
        <w:t>, which combines thematic analysis with network analysis to identify theoretical and empirical conceptualisations. T</w:t>
      </w:r>
      <w:del w:id="93" w:author="Jesper Bruun" w:date="2020-12-14T18:02:00Z">
        <w:r w:rsidR="00ED3DE3" w:rsidRPr="00ED3DE3" w:rsidDel="00D6010C">
          <w:delText xml:space="preserve">he </w:delText>
        </w:r>
        <w:r w:rsidR="00ED3DE3" w:rsidDel="00D6010C">
          <w:delText>t</w:delText>
        </w:r>
      </w:del>
      <w:r w:rsidR="00ED3DE3">
        <w:t xml:space="preserve">hematic network analysis </w:t>
      </w:r>
      <w:r w:rsidR="00ED3DE3" w:rsidRPr="00ED3DE3">
        <w:t xml:space="preserve">leads to a </w:t>
      </w:r>
      <w:r w:rsidR="00ED3DE3">
        <w:t xml:space="preserve">network </w:t>
      </w:r>
      <w:r w:rsidR="00ED3DE3" w:rsidRPr="00ED3DE3">
        <w:t xml:space="preserve">map of </w:t>
      </w:r>
      <w:r w:rsidR="00ED3DE3">
        <w:t xml:space="preserve">interconnected themes, where themes represent different aspects of </w:t>
      </w:r>
      <w:r w:rsidR="00ED3DE3" w:rsidRPr="00ED3DE3">
        <w:t xml:space="preserve">theoretical </w:t>
      </w:r>
      <w:del w:id="94" w:author="Jesper Bruun" w:date="2020-12-14T18:02:00Z">
        <w:r w:rsidR="00ED3DE3" w:rsidRPr="00ED3DE3" w:rsidDel="00D6010C">
          <w:delText>conceptualisations</w:delText>
        </w:r>
      </w:del>
      <w:ins w:id="95" w:author="Jesper Bruun" w:date="2020-12-14T18:02:00Z">
        <w:r w:rsidR="00D6010C">
          <w:t>positions</w:t>
        </w:r>
      </w:ins>
      <w:r w:rsidR="00ED3DE3">
        <w:t xml:space="preserve">. </w:t>
      </w:r>
      <w:r w:rsidR="00ED3DE3" w:rsidRPr="00ED3DE3">
        <w:t xml:space="preserve">We </w:t>
      </w:r>
      <w:r w:rsidR="002F27AC">
        <w:t>analyse</w:t>
      </w:r>
      <w:r w:rsidR="00ED3DE3" w:rsidRPr="00ED3DE3">
        <w:t xml:space="preserve"> </w:t>
      </w:r>
      <w:r w:rsidR="00ED3DE3">
        <w:t xml:space="preserve">the </w:t>
      </w:r>
      <w:r w:rsidR="00ED3DE3" w:rsidRPr="00ED3DE3">
        <w:t xml:space="preserve">map in detail and </w:t>
      </w:r>
      <w:r w:rsidR="00ED3DE3">
        <w:t>proceed to use our methodology to synthesize different theoretical positions</w:t>
      </w:r>
      <w:r w:rsidR="002F27AC">
        <w:t xml:space="preserve">, which can be found in recent ECIBSE literature. In our </w:t>
      </w:r>
      <w:r w:rsidR="002F27AC">
        <w:lastRenderedPageBreak/>
        <w:t xml:space="preserve">subsequent discussion, we </w:t>
      </w:r>
      <w:del w:id="96" w:author="Jesper Bruun" w:date="2020-12-14T18:03:00Z">
        <w:r w:rsidR="002F27AC" w:rsidDel="00D6010C">
          <w:delText>begin by relating</w:delText>
        </w:r>
      </w:del>
      <w:ins w:id="97" w:author="Jesper Bruun" w:date="2020-12-14T18:03:00Z">
        <w:r w:rsidR="00D6010C">
          <w:t>relate</w:t>
        </w:r>
      </w:ins>
      <w:r w:rsidR="002F27AC">
        <w:t xml:space="preserve"> the synthesized theoretical positions to </w:t>
      </w:r>
      <w:ins w:id="98" w:author="Jesper Bruun" w:date="2020-12-14T18:03:00Z">
        <w:r w:rsidR="00D6010C">
          <w:t xml:space="preserve">recent </w:t>
        </w:r>
      </w:ins>
      <w:r w:rsidR="002F27AC">
        <w:t>ECIBSE</w:t>
      </w:r>
      <w:del w:id="99" w:author="Jesper Bruun" w:date="2020-12-14T18:03:00Z">
        <w:r w:rsidR="002F27AC" w:rsidDel="00D6010C">
          <w:delText xml:space="preserve"> </w:delText>
        </w:r>
      </w:del>
      <w:ins w:id="100" w:author="Jesper Bruun" w:date="2020-12-14T18:03:00Z">
        <w:r w:rsidR="00D6010C">
          <w:t xml:space="preserve"> literature</w:t>
        </w:r>
      </w:ins>
      <w:del w:id="101" w:author="Jesper Bruun" w:date="2020-12-14T18:03:00Z">
        <w:r w:rsidR="002F27AC" w:rsidDel="00D6010C">
          <w:delText>and implications</w:delText>
        </w:r>
      </w:del>
      <w:r w:rsidR="002F27AC">
        <w:t>. Then</w:t>
      </w:r>
      <w:r w:rsidR="00CC3136">
        <w:t>,</w:t>
      </w:r>
      <w:r w:rsidR="002F27AC">
        <w:t xml:space="preserve"> we discuss </w:t>
      </w:r>
      <w:r w:rsidR="00CC3136">
        <w:t xml:space="preserve">the methodology </w:t>
      </w:r>
      <w:r w:rsidR="009A37BC">
        <w:t xml:space="preserve">in terms how it </w:t>
      </w:r>
      <w:r w:rsidR="00CC3136">
        <w:t>integrat</w:t>
      </w:r>
      <w:r w:rsidR="009A37BC">
        <w:t>es</w:t>
      </w:r>
      <w:r w:rsidR="00CC3136">
        <w:t xml:space="preserve"> qualitative and quantitative </w:t>
      </w:r>
      <w:r w:rsidR="009A37BC">
        <w:t>ways of analysing and synthesizing and what kind of knowledge it may produce</w:t>
      </w:r>
      <w:r w:rsidR="002F27AC">
        <w:t xml:space="preserve">. </w:t>
      </w:r>
    </w:p>
    <w:p w14:paraId="3CF481C9" w14:textId="7150EA42" w:rsidR="00255B26" w:rsidRDefault="00A34CE3" w:rsidP="00255B26">
      <w:pPr>
        <w:pStyle w:val="Heading1"/>
        <w:rPr>
          <w:ins w:id="102" w:author="Stine Mariegaard" w:date="2020-12-14T10:36:00Z"/>
          <w:lang w:eastAsia="da-DK"/>
        </w:rPr>
      </w:pPr>
      <w:ins w:id="103" w:author="Stine Mariegaard" w:date="2020-12-13T12:29:00Z">
        <w:r>
          <w:rPr>
            <w:lang w:eastAsia="da-DK"/>
          </w:rPr>
          <w:t>A</w:t>
        </w:r>
      </w:ins>
      <w:ins w:id="104" w:author="Jesper Bruun" w:date="2020-12-14T11:34:00Z">
        <w:r w:rsidR="00A46113">
          <w:rPr>
            <w:lang w:eastAsia="da-DK"/>
          </w:rPr>
          <w:t xml:space="preserve"> </w:t>
        </w:r>
      </w:ins>
      <w:ins w:id="105" w:author="Stine Mariegaard" w:date="2020-12-13T12:29:00Z">
        <w:del w:id="106" w:author="Jesper Bruun" w:date="2020-12-14T11:34:00Z">
          <w:r w:rsidDel="00A46113">
            <w:rPr>
              <w:lang w:eastAsia="da-DK"/>
            </w:rPr>
            <w:delText xml:space="preserve">n initial </w:delText>
          </w:r>
        </w:del>
        <w:r>
          <w:rPr>
            <w:lang w:eastAsia="da-DK"/>
          </w:rPr>
          <w:t xml:space="preserve">sketch </w:t>
        </w:r>
      </w:ins>
      <w:ins w:id="107" w:author="Stine Mariegaard" w:date="2020-12-13T12:30:00Z">
        <w:r w:rsidR="004B6805">
          <w:rPr>
            <w:lang w:eastAsia="da-DK"/>
          </w:rPr>
          <w:t>of</w:t>
        </w:r>
      </w:ins>
      <w:del w:id="108" w:author="Stine Mariegaard" w:date="2020-12-13T12:29:00Z">
        <w:r w:rsidR="00255B26" w:rsidRPr="003E7744" w:rsidDel="00A34CE3">
          <w:rPr>
            <w:lang w:eastAsia="da-DK"/>
          </w:rPr>
          <w:delText>The</w:delText>
        </w:r>
      </w:del>
      <w:r w:rsidR="00255B26" w:rsidRPr="003E7744">
        <w:rPr>
          <w:lang w:eastAsia="da-DK"/>
        </w:rPr>
        <w:t xml:space="preserve"> </w:t>
      </w:r>
      <w:ins w:id="109" w:author="Jesper Bruun" w:date="2020-12-14T11:34:00Z">
        <w:r w:rsidR="00A46113">
          <w:rPr>
            <w:lang w:eastAsia="da-DK"/>
          </w:rPr>
          <w:t xml:space="preserve">the </w:t>
        </w:r>
      </w:ins>
      <w:r w:rsidR="00255B26" w:rsidRPr="003E7744">
        <w:rPr>
          <w:lang w:eastAsia="da-DK"/>
        </w:rPr>
        <w:t xml:space="preserve">origins of inquiry-based </w:t>
      </w:r>
      <w:commentRangeStart w:id="110"/>
      <w:r w:rsidR="00255B26" w:rsidRPr="003E7744">
        <w:rPr>
          <w:lang w:eastAsia="da-DK"/>
        </w:rPr>
        <w:t>education</w:t>
      </w:r>
      <w:commentRangeEnd w:id="110"/>
      <w:r w:rsidR="00164EC2">
        <w:rPr>
          <w:rStyle w:val="CommentReference"/>
          <w:rFonts w:cs="Times New Roman"/>
          <w:b w:val="0"/>
          <w:bCs w:val="0"/>
          <w:kern w:val="0"/>
        </w:rPr>
        <w:commentReference w:id="110"/>
      </w:r>
    </w:p>
    <w:p w14:paraId="6240FA1A" w14:textId="7377D94C" w:rsidR="0060203D" w:rsidRDefault="00A46113" w:rsidP="0060203D">
      <w:pPr>
        <w:pStyle w:val="Paragraph"/>
        <w:rPr>
          <w:ins w:id="111" w:author="Stine Mariegaard" w:date="2020-12-14T10:37:00Z"/>
          <w:lang w:eastAsia="da-DK"/>
        </w:rPr>
      </w:pPr>
      <w:ins w:id="112" w:author="Jesper Bruun" w:date="2020-12-14T11:34:00Z">
        <w:r>
          <w:rPr>
            <w:lang w:eastAsia="da-DK"/>
          </w:rPr>
          <w:t xml:space="preserve">The philosophy underlying </w:t>
        </w:r>
      </w:ins>
      <w:ins w:id="113" w:author="Stine Mariegaard" w:date="2020-12-14T10:37:00Z">
        <w:del w:id="114" w:author="Jesper Bruun" w:date="2020-12-14T11:34:00Z">
          <w:r w:rsidR="0060203D" w:rsidDel="00A46113">
            <w:rPr>
              <w:lang w:eastAsia="da-DK"/>
            </w:rPr>
            <w:delText xml:space="preserve">To understand the underlying philosophy of an IBSE approach we look back a look at the origin reflection. </w:delText>
          </w:r>
        </w:del>
        <w:r w:rsidR="0060203D" w:rsidRPr="003E7744">
          <w:rPr>
            <w:lang w:eastAsia="da-DK"/>
          </w:rPr>
          <w:t xml:space="preserve">IBSE has deep roots in pragmatism, </w:t>
        </w:r>
      </w:ins>
      <w:ins w:id="115" w:author="Jesper Bruun" w:date="2020-12-14T11:35:00Z">
        <w:r>
          <w:rPr>
            <w:lang w:eastAsia="da-DK"/>
          </w:rPr>
          <w:t xml:space="preserve">which was </w:t>
        </w:r>
      </w:ins>
      <w:ins w:id="116" w:author="Stine Mariegaard" w:date="2020-12-14T10:37:00Z">
        <w:del w:id="117" w:author="Jesper Bruun" w:date="2020-12-14T11:34:00Z">
          <w:r w:rsidR="0060203D" w:rsidRPr="003E7744" w:rsidDel="00A46113">
            <w:rPr>
              <w:lang w:eastAsia="da-DK"/>
            </w:rPr>
            <w:delText>and</w:delText>
          </w:r>
        </w:del>
      </w:ins>
      <w:ins w:id="118" w:author="Jesper Bruun" w:date="2020-12-14T11:34:00Z">
        <w:r>
          <w:rPr>
            <w:lang w:eastAsia="da-DK"/>
          </w:rPr>
          <w:t xml:space="preserve">developed </w:t>
        </w:r>
      </w:ins>
      <w:ins w:id="119" w:author="Jesper Bruun" w:date="2020-12-14T11:35:00Z">
        <w:r>
          <w:rPr>
            <w:lang w:eastAsia="da-DK"/>
          </w:rPr>
          <w:t xml:space="preserve">for education </w:t>
        </w:r>
      </w:ins>
      <w:ins w:id="120" w:author="Jesper Bruun" w:date="2020-12-14T11:34:00Z">
        <w:r>
          <w:rPr>
            <w:lang w:eastAsia="da-DK"/>
          </w:rPr>
          <w:t>by</w:t>
        </w:r>
      </w:ins>
      <w:ins w:id="121" w:author="Stine Mariegaard" w:date="2020-12-14T10:37:00Z">
        <w:r w:rsidR="0060203D" w:rsidRPr="003E7744">
          <w:rPr>
            <w:lang w:eastAsia="da-DK"/>
          </w:rPr>
          <w:t xml:space="preserve"> John Dewey</w:t>
        </w:r>
        <w:del w:id="122" w:author="Jesper Bruun" w:date="2020-12-14T11:35:00Z">
          <w:r w:rsidR="0060203D" w:rsidRPr="003E7744" w:rsidDel="00A46113">
            <w:rPr>
              <w:lang w:eastAsia="da-DK"/>
            </w:rPr>
            <w:delText xml:space="preserve"> developed pragmatism </w:delText>
          </w:r>
        </w:del>
      </w:ins>
      <w:ins w:id="123" w:author="Jesper Bruun" w:date="2020-12-14T11:35:00Z">
        <w:r>
          <w:rPr>
            <w:lang w:eastAsia="da-DK"/>
          </w:rPr>
          <w:t xml:space="preserve"> </w:t>
        </w:r>
      </w:ins>
      <w:ins w:id="124" w:author="Stine Mariegaard" w:date="2020-12-14T10:37:00Z">
        <w:del w:id="125" w:author="Jesper Bruun" w:date="2020-12-14T11:35:00Z">
          <w:r w:rsidR="0060203D" w:rsidRPr="003E7744" w:rsidDel="00A46113">
            <w:rPr>
              <w:lang w:eastAsia="da-DK"/>
            </w:rPr>
            <w:delText xml:space="preserve">from the perspective of education </w:delText>
          </w:r>
        </w:del>
        <w:r w:rsidR="0060203D" w:rsidRPr="003E7744">
          <w:rPr>
            <w:lang w:eastAsia="da-DK"/>
          </w:rPr>
          <w:t>(Biesta</w:t>
        </w:r>
        <w:r w:rsidR="0060203D">
          <w:rPr>
            <w:lang w:eastAsia="da-DK"/>
          </w:rPr>
          <w:t xml:space="preserve"> </w:t>
        </w:r>
        <w:r w:rsidR="0060203D" w:rsidRPr="003E7744">
          <w:rPr>
            <w:lang w:eastAsia="da-DK"/>
          </w:rPr>
          <w:t>&amp; William</w:t>
        </w:r>
        <w:r w:rsidR="0060203D">
          <w:rPr>
            <w:lang w:eastAsia="da-DK"/>
          </w:rPr>
          <w:t>,</w:t>
        </w:r>
        <w:r w:rsidR="0060203D" w:rsidRPr="003E7744">
          <w:rPr>
            <w:lang w:eastAsia="da-DK"/>
          </w:rPr>
          <w:t xml:space="preserve"> 2003).</w:t>
        </w:r>
        <w:r w:rsidR="0060203D">
          <w:rPr>
            <w:lang w:eastAsia="da-DK"/>
          </w:rPr>
          <w:t xml:space="preserve"> </w:t>
        </w:r>
        <w:del w:id="126" w:author="Jesper Bruun" w:date="2020-12-14T11:37:00Z">
          <w:r w:rsidR="0060203D" w:rsidDel="00A46113">
            <w:rPr>
              <w:lang w:eastAsia="da-DK"/>
            </w:rPr>
            <w:delText xml:space="preserve">Simplified </w:delText>
          </w:r>
        </w:del>
        <w:r w:rsidR="0060203D">
          <w:rPr>
            <w:lang w:eastAsia="da-DK"/>
          </w:rPr>
          <w:t xml:space="preserve">Dewey was concerned </w:t>
        </w:r>
        <w:del w:id="127" w:author="Jesper Bruun" w:date="2020-12-14T11:37:00Z">
          <w:r w:rsidR="0060203D" w:rsidDel="00A46113">
            <w:rPr>
              <w:lang w:eastAsia="da-DK"/>
            </w:rPr>
            <w:delText>about</w:delText>
          </w:r>
        </w:del>
      </w:ins>
      <w:ins w:id="128" w:author="Jesper Bruun" w:date="2020-12-14T11:37:00Z">
        <w:r>
          <w:rPr>
            <w:lang w:eastAsia="da-DK"/>
          </w:rPr>
          <w:t>with</w:t>
        </w:r>
      </w:ins>
      <w:ins w:id="129" w:author="Stine Mariegaard" w:date="2020-12-14T10:37:00Z">
        <w:r w:rsidR="0060203D">
          <w:rPr>
            <w:lang w:eastAsia="da-DK"/>
          </w:rPr>
          <w:t xml:space="preserve"> mediat</w:t>
        </w:r>
      </w:ins>
      <w:ins w:id="130" w:author="Jesper Bruun" w:date="2020-12-14T11:37:00Z">
        <w:r>
          <w:rPr>
            <w:lang w:eastAsia="da-DK"/>
          </w:rPr>
          <w:t>ing between</w:t>
        </w:r>
      </w:ins>
      <w:ins w:id="131" w:author="Stine Mariegaard" w:date="2020-12-14T10:37:00Z">
        <w:del w:id="132" w:author="Jesper Bruun" w:date="2020-12-14T11:37:00Z">
          <w:r w:rsidR="0060203D" w:rsidDel="00A46113">
            <w:rPr>
              <w:lang w:eastAsia="da-DK"/>
            </w:rPr>
            <w:delText>e</w:delText>
          </w:r>
        </w:del>
        <w:r w:rsidR="0060203D">
          <w:rPr>
            <w:lang w:eastAsia="da-DK"/>
          </w:rPr>
          <w:t xml:space="preserve"> dichotom</w:t>
        </w:r>
      </w:ins>
      <w:ins w:id="133" w:author="Jesper Bruun" w:date="2020-12-14T15:49:00Z">
        <w:r w:rsidR="00146FB6">
          <w:rPr>
            <w:lang w:eastAsia="da-DK"/>
          </w:rPr>
          <w:t>ous</w:t>
        </w:r>
      </w:ins>
      <w:ins w:id="134" w:author="Stine Mariegaard" w:date="2020-12-14T10:37:00Z">
        <w:del w:id="135" w:author="Jesper Bruun" w:date="2020-12-14T15:49:00Z">
          <w:r w:rsidR="0060203D" w:rsidDel="00146FB6">
            <w:rPr>
              <w:lang w:eastAsia="da-DK"/>
            </w:rPr>
            <w:delText>ic</w:delText>
          </w:r>
        </w:del>
        <w:r w:rsidR="0060203D">
          <w:rPr>
            <w:lang w:eastAsia="da-DK"/>
          </w:rPr>
          <w:t xml:space="preserve"> ideas, </w:t>
        </w:r>
        <w:del w:id="136" w:author="Jesper Bruun" w:date="2020-12-14T11:39:00Z">
          <w:r w:rsidR="0060203D" w:rsidDel="003A3582">
            <w:rPr>
              <w:lang w:eastAsia="da-DK"/>
            </w:rPr>
            <w:delText>e.g.</w:delText>
          </w:r>
        </w:del>
      </w:ins>
      <w:ins w:id="137" w:author="Jesper Bruun" w:date="2020-12-14T11:39:00Z">
        <w:r w:rsidR="003A3582">
          <w:rPr>
            <w:lang w:eastAsia="da-DK"/>
          </w:rPr>
          <w:t>e.g.,</w:t>
        </w:r>
      </w:ins>
      <w:ins w:id="138" w:author="Stine Mariegaard" w:date="2020-12-14T10:37:00Z">
        <w:r w:rsidR="0060203D">
          <w:rPr>
            <w:lang w:eastAsia="da-DK"/>
          </w:rPr>
          <w:t xml:space="preserve"> </w:t>
        </w:r>
      </w:ins>
      <w:ins w:id="139" w:author="Jesper Bruun" w:date="2020-12-14T11:39:00Z">
        <w:r w:rsidR="003A3582">
          <w:rPr>
            <w:lang w:eastAsia="da-DK"/>
          </w:rPr>
          <w:t xml:space="preserve">the </w:t>
        </w:r>
      </w:ins>
      <w:ins w:id="140" w:author="Stine Mariegaard" w:date="2020-12-14T10:37:00Z">
        <w:r w:rsidR="0060203D">
          <w:rPr>
            <w:lang w:eastAsia="da-DK"/>
          </w:rPr>
          <w:t xml:space="preserve">separation of human experiences and nature. </w:t>
        </w:r>
        <w:del w:id="141" w:author="Jesper Bruun" w:date="2020-12-14T11:37:00Z">
          <w:r w:rsidR="0060203D" w:rsidDel="00A46113">
            <w:rPr>
              <w:lang w:eastAsia="da-DK"/>
            </w:rPr>
            <w:delText>Instead h</w:delText>
          </w:r>
        </w:del>
      </w:ins>
      <w:ins w:id="142" w:author="Jesper Bruun" w:date="2020-12-14T11:37:00Z">
        <w:r>
          <w:rPr>
            <w:lang w:eastAsia="da-DK"/>
          </w:rPr>
          <w:t>H</w:t>
        </w:r>
      </w:ins>
      <w:ins w:id="143" w:author="Stine Mariegaard" w:date="2020-12-14T10:37:00Z">
        <w:r w:rsidR="0060203D">
          <w:rPr>
            <w:lang w:eastAsia="da-DK"/>
          </w:rPr>
          <w:t>e regard</w:t>
        </w:r>
      </w:ins>
      <w:ins w:id="144" w:author="Jesper Bruun" w:date="2020-12-14T11:37:00Z">
        <w:r>
          <w:rPr>
            <w:lang w:eastAsia="da-DK"/>
          </w:rPr>
          <w:t>ed</w:t>
        </w:r>
      </w:ins>
      <w:ins w:id="145" w:author="Stine Mariegaard" w:date="2020-12-14T10:37:00Z">
        <w:del w:id="146" w:author="Jesper Bruun" w:date="2020-12-14T11:37:00Z">
          <w:r w:rsidR="0060203D" w:rsidDel="00A46113">
            <w:rPr>
              <w:lang w:eastAsia="da-DK"/>
            </w:rPr>
            <w:delText>s</w:delText>
          </w:r>
        </w:del>
        <w:r w:rsidR="0060203D">
          <w:rPr>
            <w:lang w:eastAsia="da-DK"/>
          </w:rPr>
          <w:t xml:space="preserve"> the </w:t>
        </w:r>
        <w:del w:id="147" w:author="Jesper Bruun" w:date="2020-12-14T11:37:00Z">
          <w:r w:rsidR="0060203D" w:rsidDel="00A46113">
            <w:rPr>
              <w:lang w:eastAsia="da-DK"/>
            </w:rPr>
            <w:delText xml:space="preserve">world </w:delText>
          </w:r>
        </w:del>
        <w:r w:rsidR="0060203D">
          <w:rPr>
            <w:lang w:eastAsia="da-DK"/>
          </w:rPr>
          <w:t xml:space="preserve">physical, mental and social </w:t>
        </w:r>
      </w:ins>
      <w:ins w:id="148" w:author="Jesper Bruun" w:date="2020-12-14T11:37:00Z">
        <w:r>
          <w:rPr>
            <w:lang w:eastAsia="da-DK"/>
          </w:rPr>
          <w:t xml:space="preserve">worlds </w:t>
        </w:r>
      </w:ins>
      <w:ins w:id="149" w:author="Stine Mariegaard" w:date="2020-12-14T10:37:00Z">
        <w:r w:rsidR="0060203D">
          <w:rPr>
            <w:lang w:eastAsia="da-DK"/>
          </w:rPr>
          <w:t xml:space="preserve">as a coherent organism.   </w:t>
        </w:r>
      </w:ins>
    </w:p>
    <w:p w14:paraId="71C7B0C0" w14:textId="225F58BE" w:rsidR="0060203D" w:rsidDel="003A3582" w:rsidRDefault="0060203D" w:rsidP="0060203D">
      <w:pPr>
        <w:pStyle w:val="Paragraph"/>
        <w:rPr>
          <w:ins w:id="150" w:author="Stine Mariegaard" w:date="2020-12-14T10:37:00Z"/>
          <w:del w:id="151" w:author="Jesper Bruun" w:date="2020-12-14T11:40:00Z"/>
          <w:lang w:eastAsia="da-DK"/>
        </w:rPr>
      </w:pPr>
      <w:ins w:id="152" w:author="Stine Mariegaard" w:date="2020-12-14T10:37:00Z">
        <w:del w:id="153" w:author="Jesper Bruun" w:date="2020-12-14T11:39:00Z">
          <w:r w:rsidDel="003A3582">
            <w:rPr>
              <w:lang w:eastAsia="da-DK"/>
            </w:rPr>
            <w:delText>First it is important to remind ourselves that the</w:delText>
          </w:r>
        </w:del>
        <w:del w:id="154" w:author="Jesper Bruun" w:date="2020-12-14T12:26:00Z">
          <w:r w:rsidDel="00E970AB">
            <w:rPr>
              <w:lang w:eastAsia="da-DK"/>
            </w:rPr>
            <w:delText xml:space="preserve"> ontological stance </w:delText>
          </w:r>
        </w:del>
        <w:del w:id="155" w:author="Jesper Bruun" w:date="2020-12-14T11:39:00Z">
          <w:r w:rsidDel="003A3582">
            <w:rPr>
              <w:lang w:eastAsia="da-DK"/>
            </w:rPr>
            <w:delText>is</w:delText>
          </w:r>
        </w:del>
        <w:del w:id="156" w:author="Jesper Bruun" w:date="2020-12-14T12:26:00Z">
          <w:r w:rsidDel="00E970AB">
            <w:rPr>
              <w:lang w:eastAsia="da-DK"/>
            </w:rPr>
            <w:delText xml:space="preserve"> that the world is uncertain</w:delText>
          </w:r>
        </w:del>
        <w:del w:id="157" w:author="Jesper Bruun" w:date="2020-12-14T11:39:00Z">
          <w:r w:rsidDel="003A3582">
            <w:rPr>
              <w:lang w:eastAsia="da-DK"/>
            </w:rPr>
            <w:delText xml:space="preserve">ty, </w:delText>
          </w:r>
        </w:del>
        <w:del w:id="158" w:author="Jesper Bruun" w:date="2020-12-14T12:26:00Z">
          <w:r w:rsidDel="00E970AB">
            <w:rPr>
              <w:lang w:eastAsia="da-DK"/>
            </w:rPr>
            <w:delText>discontinuity is a basic condition in human life (</w:delText>
          </w:r>
          <w:r w:rsidDel="00E970AB">
            <w:rPr>
              <w:lang w:val="en-US"/>
            </w:rPr>
            <w:delText xml:space="preserve">Dewey, 1929/1958 p. 41). </w:delText>
          </w:r>
          <w:r w:rsidDel="00E970AB">
            <w:rPr>
              <w:lang w:eastAsia="da-DK"/>
            </w:rPr>
            <w:delText xml:space="preserve"> </w:delText>
          </w:r>
        </w:del>
      </w:ins>
    </w:p>
    <w:p w14:paraId="14D4B8E1" w14:textId="5AA32908" w:rsidR="0060203D" w:rsidRPr="00EF5C14" w:rsidDel="00E970AB" w:rsidRDefault="0060203D" w:rsidP="003A3582">
      <w:pPr>
        <w:pStyle w:val="Paragraph"/>
        <w:rPr>
          <w:ins w:id="159" w:author="Stine Mariegaard" w:date="2020-12-14T10:37:00Z"/>
          <w:del w:id="160" w:author="Jesper Bruun" w:date="2020-12-14T12:26:00Z"/>
          <w:lang w:eastAsia="da-DK"/>
        </w:rPr>
        <w:pPrChange w:id="161" w:author="Jesper Bruun" w:date="2020-12-14T11:40:00Z">
          <w:pPr>
            <w:pStyle w:val="Newparagraph"/>
            <w:ind w:firstLine="0"/>
          </w:pPr>
        </w:pPrChange>
      </w:pPr>
      <w:ins w:id="162" w:author="Stine Mariegaard" w:date="2020-12-14T10:37:00Z">
        <w:del w:id="163" w:author="Jesper Bruun" w:date="2020-12-14T11:40:00Z">
          <w:r w:rsidDel="003A3582">
            <w:rPr>
              <w:lang w:eastAsia="da-DK"/>
            </w:rPr>
            <w:delText xml:space="preserve">The consequence of this stance is that </w:delText>
          </w:r>
        </w:del>
        <w:del w:id="164" w:author="Jesper Bruun" w:date="2020-12-14T12:26:00Z">
          <w:r w:rsidDel="00E970AB">
            <w:rPr>
              <w:lang w:eastAsia="da-DK"/>
            </w:rPr>
            <w:delText xml:space="preserve">humans in general must find </w:delText>
          </w:r>
        </w:del>
        <w:del w:id="165" w:author="Jesper Bruun" w:date="2020-12-14T11:40:00Z">
          <w:r w:rsidDel="003A3582">
            <w:rPr>
              <w:lang w:eastAsia="da-DK"/>
            </w:rPr>
            <w:delText>a way</w:delText>
          </w:r>
        </w:del>
        <w:del w:id="166" w:author="Jesper Bruun" w:date="2020-12-14T12:26:00Z">
          <w:r w:rsidDel="00E970AB">
            <w:rPr>
              <w:lang w:eastAsia="da-DK"/>
            </w:rPr>
            <w:delText xml:space="preserve"> to overcome discontinuity and problems</w:delText>
          </w:r>
        </w:del>
        <w:del w:id="167" w:author="Jesper Bruun" w:date="2020-12-14T11:42:00Z">
          <w:r w:rsidDel="003A3582">
            <w:rPr>
              <w:lang w:eastAsia="da-DK"/>
            </w:rPr>
            <w:delText xml:space="preserve"> (Dewey 1938/2014; 2013)</w:delText>
          </w:r>
        </w:del>
        <w:del w:id="168" w:author="Jesper Bruun" w:date="2020-12-14T12:26:00Z">
          <w:r w:rsidDel="00E970AB">
            <w:rPr>
              <w:lang w:eastAsia="da-DK"/>
            </w:rPr>
            <w:delText xml:space="preserve">. </w:delText>
          </w:r>
        </w:del>
        <w:del w:id="169" w:author="Jesper Bruun" w:date="2020-12-14T11:41:00Z">
          <w:r w:rsidRPr="00440179" w:rsidDel="003A3582">
            <w:rPr>
              <w:lang w:eastAsia="da-DK"/>
            </w:rPr>
            <w:delText xml:space="preserve">Dewey’s </w:delText>
          </w:r>
          <w:r w:rsidDel="003A3582">
            <w:rPr>
              <w:lang w:eastAsia="da-DK"/>
            </w:rPr>
            <w:delText>proclaim</w:delText>
          </w:r>
        </w:del>
        <w:del w:id="170" w:author="Jesper Bruun" w:date="2020-12-14T11:42:00Z">
          <w:r w:rsidDel="003A3582">
            <w:rPr>
              <w:lang w:eastAsia="da-DK"/>
            </w:rPr>
            <w:delText xml:space="preserve"> that </w:delText>
          </w:r>
          <w:r w:rsidRPr="00440179" w:rsidDel="003A3582">
            <w:rPr>
              <w:lang w:eastAsia="da-DK"/>
            </w:rPr>
            <w:delText xml:space="preserve">to overcome discontinuity and problems </w:delText>
          </w:r>
          <w:r w:rsidDel="003A3582">
            <w:rPr>
              <w:lang w:eastAsia="da-DK"/>
            </w:rPr>
            <w:delText>we</w:delText>
          </w:r>
          <w:r w:rsidRPr="00440179" w:rsidDel="003A3582">
            <w:rPr>
              <w:lang w:eastAsia="da-DK"/>
            </w:rPr>
            <w:delText xml:space="preserve"> must conduct intellectual inquiry</w:delText>
          </w:r>
          <w:r w:rsidDel="003A3582">
            <w:rPr>
              <w:lang w:eastAsia="da-DK"/>
            </w:rPr>
            <w:delText>-based</w:delText>
          </w:r>
          <w:r w:rsidRPr="00440179" w:rsidDel="003A3582">
            <w:rPr>
              <w:lang w:eastAsia="da-DK"/>
            </w:rPr>
            <w:delText xml:space="preserve"> experiences</w:delText>
          </w:r>
        </w:del>
        <w:del w:id="171" w:author="Jesper Bruun" w:date="2020-12-14T11:43:00Z">
          <w:r w:rsidDel="003A3582">
            <w:rPr>
              <w:lang w:eastAsia="da-DK"/>
            </w:rPr>
            <w:delText>.</w:delText>
          </w:r>
          <w:r w:rsidRPr="00440179" w:rsidDel="003A3582">
            <w:rPr>
              <w:lang w:eastAsia="da-DK"/>
            </w:rPr>
            <w:delText xml:space="preserve"> </w:delText>
          </w:r>
        </w:del>
        <w:del w:id="172" w:author="Jesper Bruun" w:date="2020-12-14T12:26:00Z">
          <w:r w:rsidDel="00E970AB">
            <w:rPr>
              <w:lang w:eastAsia="da-DK"/>
            </w:rPr>
            <w:delText>He d</w:delText>
          </w:r>
          <w:r w:rsidRPr="00440179" w:rsidDel="00E970AB">
            <w:rPr>
              <w:lang w:eastAsia="da-DK"/>
            </w:rPr>
            <w:delText>efin</w:delText>
          </w:r>
          <w:r w:rsidDel="00E970AB">
            <w:rPr>
              <w:lang w:eastAsia="da-DK"/>
            </w:rPr>
            <w:delText xml:space="preserve">es </w:delText>
          </w:r>
          <w:r w:rsidRPr="00440179" w:rsidDel="00E970AB">
            <w:rPr>
              <w:lang w:eastAsia="da-DK"/>
            </w:rPr>
            <w:delText>inquiry</w:delText>
          </w:r>
          <w:r w:rsidRPr="00CA2708" w:rsidDel="00E970AB">
            <w:rPr>
              <w:lang w:val="en-US"/>
            </w:rPr>
            <w:delText>:</w:delText>
          </w:r>
          <w:r w:rsidRPr="00EF5C14" w:rsidDel="00E970AB">
            <w:rPr>
              <w:lang w:val="en-US"/>
            </w:rPr>
            <w:delText xml:space="preserve"> “</w:delText>
          </w:r>
          <w:r w:rsidRPr="00EF5C14" w:rsidDel="00E970AB">
            <w:rPr>
              <w:i/>
              <w:lang w:eastAsia="da-DK"/>
            </w:rPr>
            <w:delText>‘</w:delText>
          </w:r>
          <w:r w:rsidRPr="00EF5C14" w:rsidDel="00E970AB">
            <w:rPr>
              <w:i/>
              <w:iCs/>
              <w:lang w:eastAsia="da-DK"/>
            </w:rPr>
            <w:delText xml:space="preserve">the controlled or directed transformation of an indeterminate situation into one that is so determinate in its constituent distinctions and relations as to convert the elements of the original situation into a uniﬁed whole’ </w:delText>
          </w:r>
          <w:r w:rsidRPr="00EF5C14" w:rsidDel="00E970AB">
            <w:rPr>
              <w:lang w:eastAsia="da-DK"/>
            </w:rPr>
            <w:delText>(Dewey, 1938/2013, p. 167).</w:delText>
          </w:r>
          <w:r w:rsidRPr="00EF5C14" w:rsidDel="00E970AB">
            <w:rPr>
              <w:shd w:val="clear" w:color="auto" w:fill="FFFFFF"/>
            </w:rPr>
            <w:delText> </w:delText>
          </w:r>
          <w:r w:rsidRPr="00EF5C14" w:rsidDel="00E970AB">
            <w:rPr>
              <w:lang w:eastAsia="da-DK"/>
            </w:rPr>
            <w:delText xml:space="preserve"> </w:delText>
          </w:r>
        </w:del>
      </w:ins>
    </w:p>
    <w:p w14:paraId="3FC53E6B" w14:textId="52174B73" w:rsidR="0060203D" w:rsidRDefault="0060203D" w:rsidP="0060203D">
      <w:pPr>
        <w:pStyle w:val="Newparagraph"/>
        <w:rPr>
          <w:ins w:id="173" w:author="Stine Mariegaard" w:date="2020-12-14T10:37:00Z"/>
          <w:lang w:eastAsia="da-DK"/>
        </w:rPr>
      </w:pPr>
      <w:ins w:id="174" w:author="Stine Mariegaard" w:date="2020-12-14T10:37:00Z">
        <w:r w:rsidRPr="003E7744">
          <w:rPr>
            <w:lang w:eastAsia="da-DK"/>
          </w:rPr>
          <w:t>Dewey</w:t>
        </w:r>
        <w:r>
          <w:rPr>
            <w:lang w:eastAsia="da-DK"/>
          </w:rPr>
          <w:t xml:space="preserve"> (2005)</w:t>
        </w:r>
        <w:r w:rsidRPr="003E7744">
          <w:rPr>
            <w:lang w:eastAsia="da-DK"/>
          </w:rPr>
          <w:t xml:space="preserve"> outlines fundamental conceptual phases, such as defining a problem, formulating a hypothesis, and conducting tests, and </w:t>
        </w:r>
        <w:del w:id="175" w:author="Jesper Bruun" w:date="2020-12-14T11:45:00Z">
          <w:r w:rsidRPr="003E7744" w:rsidDel="003A3582">
            <w:rPr>
              <w:lang w:eastAsia="da-DK"/>
            </w:rPr>
            <w:delText>most</w:delText>
          </w:r>
        </w:del>
      </w:ins>
      <w:ins w:id="176" w:author="Jesper Bruun" w:date="2020-12-14T11:45:00Z">
        <w:r w:rsidR="003A3582">
          <w:rPr>
            <w:lang w:eastAsia="da-DK"/>
          </w:rPr>
          <w:t>contemporary</w:t>
        </w:r>
      </w:ins>
      <w:ins w:id="177" w:author="Stine Mariegaard" w:date="2020-12-14T10:37:00Z">
        <w:r w:rsidRPr="003E7744">
          <w:rPr>
            <w:lang w:eastAsia="da-DK"/>
          </w:rPr>
          <w:t xml:space="preserve"> inquiry cycles </w:t>
        </w:r>
        <w:del w:id="178" w:author="Jesper Bruun" w:date="2020-12-14T11:45:00Z">
          <w:r w:rsidDel="003A3582">
            <w:rPr>
              <w:lang w:eastAsia="da-DK"/>
            </w:rPr>
            <w:delText xml:space="preserve">evolved to education </w:delText>
          </w:r>
          <w:r w:rsidRPr="003E7744" w:rsidDel="003A3582">
            <w:rPr>
              <w:lang w:eastAsia="da-DK"/>
            </w:rPr>
            <w:delText>can be seen as</w:delText>
          </w:r>
        </w:del>
      </w:ins>
      <w:ins w:id="179" w:author="Jesper Bruun" w:date="2020-12-14T11:45:00Z">
        <w:r w:rsidR="003A3582">
          <w:rPr>
            <w:lang w:eastAsia="da-DK"/>
          </w:rPr>
          <w:t>involve</w:t>
        </w:r>
      </w:ins>
      <w:ins w:id="180" w:author="Stine Mariegaard" w:date="2020-12-14T10:37:00Z">
        <w:r w:rsidRPr="003E7744">
          <w:rPr>
            <w:lang w:eastAsia="da-DK"/>
          </w:rPr>
          <w:t xml:space="preserve"> elaborations of these phases (Johnson</w:t>
        </w:r>
        <w:r>
          <w:rPr>
            <w:lang w:eastAsia="da-DK"/>
          </w:rPr>
          <w:t xml:space="preserve"> </w:t>
        </w:r>
        <w:r w:rsidRPr="003E7744">
          <w:rPr>
            <w:lang w:eastAsia="da-DK"/>
          </w:rPr>
          <w:t>&amp; Christensen</w:t>
        </w:r>
        <w:r>
          <w:rPr>
            <w:lang w:eastAsia="da-DK"/>
          </w:rPr>
          <w:t>,</w:t>
        </w:r>
        <w:r w:rsidRPr="003E7744">
          <w:rPr>
            <w:lang w:eastAsia="da-DK"/>
          </w:rPr>
          <w:t xml:space="preserve"> 201</w:t>
        </w:r>
        <w:r>
          <w:rPr>
            <w:lang w:eastAsia="da-DK"/>
          </w:rPr>
          <w:t>4;</w:t>
        </w:r>
        <w:r w:rsidRPr="003E7744">
          <w:rPr>
            <w:lang w:eastAsia="da-DK"/>
          </w:rPr>
          <w:t xml:space="preserve"> Biesta</w:t>
        </w:r>
        <w:r>
          <w:rPr>
            <w:lang w:eastAsia="da-DK"/>
          </w:rPr>
          <w:t xml:space="preserve"> et al.</w:t>
        </w:r>
        <w:r w:rsidRPr="003E7744">
          <w:rPr>
            <w:lang w:eastAsia="da-DK"/>
          </w:rPr>
          <w:t xml:space="preserve">, </w:t>
        </w:r>
        <w:r>
          <w:rPr>
            <w:lang w:eastAsia="da-DK"/>
          </w:rPr>
          <w:t>2</w:t>
        </w:r>
        <w:r w:rsidRPr="003E7744">
          <w:rPr>
            <w:lang w:eastAsia="da-DK"/>
          </w:rPr>
          <w:t>003). </w:t>
        </w:r>
        <w:r>
          <w:rPr>
            <w:lang w:eastAsia="da-DK"/>
          </w:rPr>
          <w:t xml:space="preserve"> </w:t>
        </w:r>
        <w:r w:rsidRPr="003E7744">
          <w:rPr>
            <w:lang w:eastAsia="da-DK"/>
          </w:rPr>
          <w:t xml:space="preserve">Dewey’s idea of inquiry is related to both contemporary IBSE conceptualisations and </w:t>
        </w:r>
        <w:del w:id="181" w:author="Jesper Bruun" w:date="2020-12-14T11:46:00Z">
          <w:r w:rsidRPr="003E7744" w:rsidDel="003A3582">
            <w:rPr>
              <w:lang w:eastAsia="da-DK"/>
            </w:rPr>
            <w:delText>the</w:delText>
          </w:r>
        </w:del>
      </w:ins>
      <w:ins w:id="182" w:author="Jesper Bruun" w:date="2020-12-14T11:46:00Z">
        <w:r w:rsidR="003A3582">
          <w:rPr>
            <w:lang w:eastAsia="da-DK"/>
          </w:rPr>
          <w:t>scientific</w:t>
        </w:r>
      </w:ins>
      <w:ins w:id="183" w:author="Stine Mariegaard" w:date="2020-12-14T10:37:00Z">
        <w:r w:rsidRPr="003E7744">
          <w:rPr>
            <w:lang w:eastAsia="da-DK"/>
          </w:rPr>
          <w:t xml:space="preserve"> practice</w:t>
        </w:r>
        <w:del w:id="184" w:author="Jesper Bruun" w:date="2020-12-14T11:46:00Z">
          <w:r w:rsidRPr="003E7744" w:rsidDel="003A3582">
            <w:rPr>
              <w:lang w:eastAsia="da-DK"/>
            </w:rPr>
            <w:delText xml:space="preserve"> of scientific inquiry</w:delText>
          </w:r>
        </w:del>
        <w:r w:rsidRPr="003E7744">
          <w:rPr>
            <w:lang w:eastAsia="da-DK"/>
          </w:rPr>
          <w:t xml:space="preserve">. For example, for Harlen </w:t>
        </w:r>
        <w:r>
          <w:rPr>
            <w:lang w:eastAsia="da-DK"/>
          </w:rPr>
          <w:t xml:space="preserve">&amp; </w:t>
        </w:r>
        <w:r w:rsidRPr="003E7744">
          <w:rPr>
            <w:lang w:eastAsia="da-DK"/>
          </w:rPr>
          <w:t>Allende (2006), IBSE encompasses experiences that enable children to develop understanding about scientific aspects of the world through the development and use of scientific inquiry skills</w:t>
        </w:r>
        <w:r>
          <w:rPr>
            <w:lang w:eastAsia="da-DK"/>
          </w:rPr>
          <w:t xml:space="preserve"> in educational settings</w:t>
        </w:r>
        <w:r w:rsidRPr="003E7744">
          <w:rPr>
            <w:lang w:eastAsia="da-DK"/>
          </w:rPr>
          <w:t>.</w:t>
        </w:r>
        <w:r>
          <w:rPr>
            <w:lang w:eastAsia="da-DK"/>
          </w:rPr>
          <w:t xml:space="preserve"> </w:t>
        </w:r>
      </w:ins>
    </w:p>
    <w:p w14:paraId="0CF86EEF" w14:textId="6B6C36CF" w:rsidR="0060203D" w:rsidDel="003A3582" w:rsidRDefault="0060203D" w:rsidP="0060203D">
      <w:pPr>
        <w:pStyle w:val="Newparagraph"/>
        <w:rPr>
          <w:ins w:id="185" w:author="Stine Mariegaard" w:date="2020-12-14T10:37:00Z"/>
          <w:del w:id="186" w:author="Jesper Bruun" w:date="2020-12-14T11:48:00Z"/>
          <w:lang w:eastAsia="da-DK"/>
        </w:rPr>
      </w:pPr>
      <w:ins w:id="187" w:author="Stine Mariegaard" w:date="2020-12-14T10:37:00Z">
        <w:r w:rsidRPr="003E7744">
          <w:rPr>
            <w:lang w:eastAsia="da-DK"/>
          </w:rPr>
          <w:t xml:space="preserve">Dewey stressed that </w:t>
        </w:r>
        <w:r>
          <w:rPr>
            <w:lang w:eastAsia="da-DK"/>
          </w:rPr>
          <w:t xml:space="preserve">we must obtain new knowledge through </w:t>
        </w:r>
        <w:r w:rsidRPr="003E7744">
          <w:rPr>
            <w:lang w:eastAsia="da-DK"/>
          </w:rPr>
          <w:t>experience</w:t>
        </w:r>
        <w:r>
          <w:rPr>
            <w:lang w:eastAsia="da-DK"/>
          </w:rPr>
          <w:t>s</w:t>
        </w:r>
      </w:ins>
      <w:ins w:id="188" w:author="Jesper Bruun" w:date="2020-12-14T11:47:00Z">
        <w:r w:rsidR="003A3582">
          <w:rPr>
            <w:lang w:eastAsia="da-DK"/>
          </w:rPr>
          <w:t xml:space="preserve">, which he </w:t>
        </w:r>
      </w:ins>
      <w:ins w:id="189" w:author="Stine Mariegaard" w:date="2020-12-14T10:37:00Z">
        <w:del w:id="190" w:author="Jesper Bruun" w:date="2020-12-14T11:47:00Z">
          <w:r w:rsidDel="003A3582">
            <w:rPr>
              <w:lang w:eastAsia="da-DK"/>
            </w:rPr>
            <w:delText>. E</w:delText>
          </w:r>
          <w:r w:rsidRPr="003E7744" w:rsidDel="003A3582">
            <w:rPr>
              <w:lang w:eastAsia="da-DK"/>
            </w:rPr>
            <w:delText xml:space="preserve">xperiences are </w:delText>
          </w:r>
        </w:del>
        <w:r w:rsidRPr="003E7744">
          <w:rPr>
            <w:lang w:eastAsia="da-DK"/>
          </w:rPr>
          <w:t>viewed as situations where children create and recreate knowledge as part of the educative process. For Dewey, this is the underlying idea of inquiry (Dewey</w:t>
        </w:r>
        <w:r>
          <w:rPr>
            <w:lang w:eastAsia="da-DK"/>
          </w:rPr>
          <w:t>,</w:t>
        </w:r>
        <w:r w:rsidRPr="003E7744">
          <w:rPr>
            <w:lang w:eastAsia="da-DK"/>
          </w:rPr>
          <w:t xml:space="preserve"> 1938/2015).</w:t>
        </w:r>
      </w:ins>
      <w:ins w:id="191" w:author="Jesper Bruun" w:date="2020-12-14T11:48:00Z">
        <w:r w:rsidR="003A3582">
          <w:rPr>
            <w:lang w:eastAsia="da-DK"/>
          </w:rPr>
          <w:t xml:space="preserve"> </w:t>
        </w:r>
      </w:ins>
    </w:p>
    <w:p w14:paraId="31C4750E" w14:textId="0B1C9BE6" w:rsidR="0060203D" w:rsidRDefault="0060203D" w:rsidP="005B2347">
      <w:pPr>
        <w:pStyle w:val="Newparagraph"/>
        <w:rPr>
          <w:ins w:id="192" w:author="Stine Mariegaard" w:date="2020-12-14T10:37:00Z"/>
          <w:lang w:eastAsia="da-DK"/>
        </w:rPr>
      </w:pPr>
      <w:ins w:id="193" w:author="Stine Mariegaard" w:date="2020-12-14T10:37:00Z">
        <w:r>
          <w:rPr>
            <w:lang w:eastAsia="da-DK"/>
          </w:rPr>
          <w:t>E</w:t>
        </w:r>
        <w:r w:rsidRPr="003E7744">
          <w:rPr>
            <w:lang w:eastAsia="da-DK"/>
          </w:rPr>
          <w:t xml:space="preserve">xperience consists of three mutually dependent categories; situation, interaction, and continuity (Dewey, 1938/2015). </w:t>
        </w:r>
        <w:r>
          <w:rPr>
            <w:lang w:eastAsia="da-DK"/>
          </w:rPr>
          <w:t>‘</w:t>
        </w:r>
        <w:r w:rsidRPr="00490041">
          <w:rPr>
            <w:lang w:eastAsia="da-DK"/>
          </w:rPr>
          <w:t>Situation</w:t>
        </w:r>
        <w:r>
          <w:rPr>
            <w:lang w:eastAsia="da-DK"/>
          </w:rPr>
          <w:t>’</w:t>
        </w:r>
        <w:r w:rsidRPr="003E7744">
          <w:rPr>
            <w:lang w:eastAsia="da-DK"/>
          </w:rPr>
          <w:t xml:space="preserve"> refers to the fact we interact with other individuals and with objects in a concrete world and our lives here consist of a series of situations. </w:t>
        </w:r>
        <w:r>
          <w:rPr>
            <w:lang w:eastAsia="da-DK"/>
          </w:rPr>
          <w:t>‘</w:t>
        </w:r>
        <w:r w:rsidRPr="003E7744">
          <w:rPr>
            <w:lang w:eastAsia="da-DK"/>
          </w:rPr>
          <w:t>Interaction</w:t>
        </w:r>
        <w:r>
          <w:rPr>
            <w:lang w:eastAsia="da-DK"/>
          </w:rPr>
          <w:t>’</w:t>
        </w:r>
        <w:r w:rsidRPr="003E7744">
          <w:rPr>
            <w:lang w:eastAsia="da-DK"/>
          </w:rPr>
          <w:t xml:space="preserve"> </w:t>
        </w:r>
        <w:r>
          <w:rPr>
            <w:lang w:eastAsia="da-DK"/>
          </w:rPr>
          <w:t xml:space="preserve">refers equally to interactions </w:t>
        </w:r>
        <w:r w:rsidRPr="003E7744">
          <w:rPr>
            <w:lang w:eastAsia="da-DK"/>
          </w:rPr>
          <w:t>between individuals and objects and interactions between individuals</w:t>
        </w:r>
        <w:r>
          <w:rPr>
            <w:lang w:eastAsia="da-DK"/>
          </w:rPr>
          <w:t>.</w:t>
        </w:r>
        <w:r w:rsidRPr="003E7744">
          <w:rPr>
            <w:lang w:eastAsia="da-DK"/>
          </w:rPr>
          <w:t xml:space="preserve"> </w:t>
        </w:r>
      </w:ins>
      <w:ins w:id="194" w:author="Stine Mariegaard" w:date="2020-12-14T10:42:00Z">
        <w:r w:rsidR="00F96CCF" w:rsidRPr="003E7744">
          <w:rPr>
            <w:lang w:eastAsia="da-DK"/>
          </w:rPr>
          <w:t xml:space="preserve">Contemporary literature consistently </w:t>
        </w:r>
        <w:r w:rsidR="00F96CCF" w:rsidRPr="003E7744">
          <w:rPr>
            <w:lang w:eastAsia="da-DK"/>
          </w:rPr>
          <w:lastRenderedPageBreak/>
          <w:t>provides evidence that hands-on experience with science phenomena is a necessary (but not sufficient) component for conceptual learning, especially when coupled with guidance from a teacher (</w:t>
        </w:r>
        <w:proofErr w:type="spellStart"/>
        <w:r w:rsidR="00F96CCF" w:rsidRPr="003E7744">
          <w:rPr>
            <w:lang w:eastAsia="da-DK"/>
          </w:rPr>
          <w:t>Minner</w:t>
        </w:r>
        <w:proofErr w:type="spellEnd"/>
        <w:r w:rsidR="00F96CCF">
          <w:rPr>
            <w:lang w:eastAsia="da-DK"/>
          </w:rPr>
          <w:t xml:space="preserve"> et al.</w:t>
        </w:r>
        <w:del w:id="195" w:author="Jesper Bruun" w:date="2020-12-14T11:54:00Z">
          <w:r w:rsidR="00F96CCF" w:rsidRPr="003E7744" w:rsidDel="00A47F11">
            <w:rPr>
              <w:lang w:eastAsia="da-DK"/>
            </w:rPr>
            <w:delText>,</w:delText>
          </w:r>
        </w:del>
        <w:r w:rsidR="00F96CCF" w:rsidRPr="003E7744">
          <w:rPr>
            <w:lang w:eastAsia="da-DK"/>
          </w:rPr>
          <w:t xml:space="preserve"> 2010). </w:t>
        </w:r>
      </w:ins>
      <w:ins w:id="196" w:author="Stine Mariegaard" w:date="2020-12-14T10:37:00Z">
        <w:r w:rsidRPr="003E7744">
          <w:rPr>
            <w:lang w:eastAsia="da-DK"/>
          </w:rPr>
          <w:t>Within a series of situations, continuity needs to emerge before it can contribute to the fulfilment of an educative experience</w:t>
        </w:r>
        <w:r>
          <w:rPr>
            <w:lang w:eastAsia="da-DK"/>
          </w:rPr>
          <w:t xml:space="preserve"> </w:t>
        </w:r>
        <w:r w:rsidRPr="003E7744">
          <w:rPr>
            <w:lang w:eastAsia="da-DK"/>
          </w:rPr>
          <w:t>(Dewey</w:t>
        </w:r>
        <w:del w:id="197" w:author="Jesper Bruun" w:date="2020-12-14T11:54:00Z">
          <w:r w:rsidDel="00A47F11">
            <w:rPr>
              <w:lang w:eastAsia="da-DK"/>
            </w:rPr>
            <w:delText>,</w:delText>
          </w:r>
        </w:del>
        <w:r w:rsidRPr="003E7744">
          <w:rPr>
            <w:lang w:eastAsia="da-DK"/>
          </w:rPr>
          <w:t xml:space="preserve"> </w:t>
        </w:r>
        <w:r>
          <w:rPr>
            <w:lang w:eastAsia="da-DK"/>
          </w:rPr>
          <w:t>1938/2015</w:t>
        </w:r>
      </w:ins>
      <w:ins w:id="198" w:author="Jesper Bruun" w:date="2020-12-14T11:54:00Z">
        <w:r w:rsidR="00A47F11">
          <w:rPr>
            <w:lang w:eastAsia="da-DK"/>
          </w:rPr>
          <w:t>,</w:t>
        </w:r>
      </w:ins>
      <w:ins w:id="199" w:author="Stine Mariegaard" w:date="2020-12-14T10:37:00Z">
        <w:del w:id="200" w:author="Jesper Bruun" w:date="2020-12-14T11:54:00Z">
          <w:r w:rsidDel="00A47F11">
            <w:rPr>
              <w:lang w:eastAsia="da-DK"/>
            </w:rPr>
            <w:delText>;</w:delText>
          </w:r>
        </w:del>
        <w:r>
          <w:rPr>
            <w:lang w:eastAsia="da-DK"/>
          </w:rPr>
          <w:t xml:space="preserve"> </w:t>
        </w:r>
        <w:r w:rsidRPr="003E7744">
          <w:rPr>
            <w:lang w:eastAsia="da-DK"/>
          </w:rPr>
          <w:t>2005)</w:t>
        </w:r>
      </w:ins>
      <w:ins w:id="201" w:author="Jesper Bruun" w:date="2020-12-14T11:53:00Z">
        <w:r w:rsidR="00A47F11">
          <w:rPr>
            <w:lang w:eastAsia="da-DK"/>
          </w:rPr>
          <w:t xml:space="preserve">. Continuity itself can </w:t>
        </w:r>
      </w:ins>
      <w:ins w:id="202" w:author="Jesper Bruun" w:date="2020-12-14T11:54:00Z">
        <w:r w:rsidR="00A47F11">
          <w:rPr>
            <w:lang w:eastAsia="da-DK"/>
          </w:rPr>
          <w:t>be interpreted through three aspects: emotional, practical, and intellectual (Dewey 2005, p. 61).</w:t>
        </w:r>
      </w:ins>
      <w:ins w:id="203" w:author="Jesper Bruun" w:date="2020-12-14T11:56:00Z">
        <w:r w:rsidR="00A47F11">
          <w:rPr>
            <w:lang w:eastAsia="da-DK"/>
          </w:rPr>
          <w:t xml:space="preserve"> For Dewey, </w:t>
        </w:r>
      </w:ins>
      <w:ins w:id="204" w:author="Jesper Bruun" w:date="2020-12-14T11:57:00Z">
        <w:r w:rsidR="00A47F11">
          <w:rPr>
            <w:lang w:eastAsia="da-DK"/>
          </w:rPr>
          <w:t>“</w:t>
        </w:r>
      </w:ins>
      <w:ins w:id="205" w:author="Stine Mariegaard" w:date="2020-12-14T10:37:00Z">
        <w:del w:id="206" w:author="Jesper Bruun" w:date="2020-12-14T11:52:00Z">
          <w:r w:rsidRPr="003E7744" w:rsidDel="00A47F11">
            <w:rPr>
              <w:lang w:eastAsia="da-DK"/>
            </w:rPr>
            <w:delText>.</w:delText>
          </w:r>
          <w:r w:rsidDel="00A47F11">
            <w:rPr>
              <w:lang w:eastAsia="da-DK"/>
            </w:rPr>
            <w:delText xml:space="preserve"> Continuity is a central term regarding developing positive attitudes towards </w:delText>
          </w:r>
        </w:del>
        <w:del w:id="207" w:author="Jesper Bruun" w:date="2020-12-14T11:49:00Z">
          <w:r w:rsidDel="00A47F11">
            <w:rPr>
              <w:lang w:eastAsia="da-DK"/>
            </w:rPr>
            <w:delText xml:space="preserve">for instance </w:delText>
          </w:r>
        </w:del>
        <w:del w:id="208" w:author="Jesper Bruun" w:date="2020-12-14T11:52:00Z">
          <w:r w:rsidDel="00A47F11">
            <w:rPr>
              <w:lang w:eastAsia="da-DK"/>
            </w:rPr>
            <w:delText xml:space="preserve">science because </w:delText>
          </w:r>
        </w:del>
        <w:del w:id="209" w:author="Jesper Bruun" w:date="2020-12-14T11:57:00Z">
          <w:r w:rsidRPr="004B6087" w:rsidDel="00A47F11">
            <w:rPr>
              <w:i/>
              <w:iCs/>
              <w:color w:val="000000"/>
              <w:lang w:eastAsia="da-DK"/>
            </w:rPr>
            <w:delText>‘The principle of</w:delText>
          </w:r>
        </w:del>
        <w:r w:rsidRPr="004B6087">
          <w:rPr>
            <w:i/>
            <w:iCs/>
            <w:color w:val="000000"/>
            <w:lang w:eastAsia="da-DK"/>
          </w:rPr>
          <w:t xml:space="preserve"> continuity of experience means that every experience both takes up something from those which have gone before and modifies in some way the quality of those which come after</w:t>
        </w:r>
        <w:r w:rsidRPr="00775CBB">
          <w:rPr>
            <w:i/>
            <w:lang w:val="en-US"/>
          </w:rPr>
          <w:t>’</w:t>
        </w:r>
        <w:r>
          <w:rPr>
            <w:i/>
            <w:lang w:val="en-US"/>
          </w:rPr>
          <w:t xml:space="preserve"> </w:t>
        </w:r>
        <w:r>
          <w:rPr>
            <w:iCs/>
            <w:lang w:val="en-US"/>
          </w:rPr>
          <w:t>(Dewey, 1938/2015 s. 35).</w:t>
        </w:r>
        <w:r>
          <w:rPr>
            <w:lang w:eastAsia="da-DK"/>
          </w:rPr>
          <w:t xml:space="preserve"> </w:t>
        </w:r>
        <w:del w:id="210" w:author="Jesper Bruun" w:date="2020-12-14T11:55:00Z">
          <w:r w:rsidDel="00A47F11">
            <w:rPr>
              <w:lang w:eastAsia="da-DK"/>
            </w:rPr>
            <w:delText xml:space="preserve">The way we can interpret continuity is by using the three aspects; </w:delText>
          </w:r>
          <w:r w:rsidRPr="0005433A" w:rsidDel="00A47F11">
            <w:rPr>
              <w:color w:val="000000"/>
              <w:lang w:eastAsia="da-DK"/>
            </w:rPr>
            <w:delText xml:space="preserve">emotional, practical </w:delText>
          </w:r>
        </w:del>
        <w:del w:id="211" w:author="Jesper Bruun" w:date="2020-12-14T11:51:00Z">
          <w:r w:rsidRPr="0005433A" w:rsidDel="00A47F11">
            <w:rPr>
              <w:color w:val="000000"/>
              <w:lang w:eastAsia="da-DK"/>
            </w:rPr>
            <w:delText>n</w:delText>
          </w:r>
        </w:del>
        <w:del w:id="212" w:author="Jesper Bruun" w:date="2020-12-14T11:55:00Z">
          <w:r w:rsidRPr="0005433A" w:rsidDel="00A47F11">
            <w:rPr>
              <w:color w:val="000000"/>
              <w:lang w:eastAsia="da-DK"/>
            </w:rPr>
            <w:delText>or intellectual</w:delText>
          </w:r>
          <w:r w:rsidDel="00A47F11">
            <w:rPr>
              <w:color w:val="000000"/>
              <w:lang w:eastAsia="da-DK"/>
            </w:rPr>
            <w:delText xml:space="preserve"> </w:delText>
          </w:r>
          <w:r w:rsidRPr="004B6087" w:rsidDel="00A47F11">
            <w:rPr>
              <w:color w:val="000000"/>
              <w:lang w:eastAsia="da-DK"/>
            </w:rPr>
            <w:delText xml:space="preserve">(Dewey, </w:delText>
          </w:r>
          <w:r w:rsidDel="00A47F11">
            <w:rPr>
              <w:color w:val="000000"/>
              <w:lang w:eastAsia="da-DK"/>
            </w:rPr>
            <w:delText>2005.</w:delText>
          </w:r>
          <w:r w:rsidRPr="004B6087" w:rsidDel="00A47F11">
            <w:rPr>
              <w:color w:val="000000"/>
              <w:lang w:eastAsia="da-DK"/>
            </w:rPr>
            <w:delText xml:space="preserve"> p. 61).</w:delText>
          </w:r>
          <w:r w:rsidRPr="004B6087" w:rsidDel="00A47F11">
            <w:delText xml:space="preserve"> </w:delText>
          </w:r>
          <w:r w:rsidDel="00A47F11">
            <w:rPr>
              <w:i/>
              <w:iCs/>
              <w:color w:val="000000"/>
              <w:lang w:eastAsia="da-DK"/>
            </w:rPr>
            <w:delText xml:space="preserve"> </w:delText>
          </w:r>
        </w:del>
      </w:ins>
    </w:p>
    <w:p w14:paraId="58CB76B2" w14:textId="697E77B5" w:rsidR="0060203D" w:rsidDel="00496CDE" w:rsidRDefault="0060203D" w:rsidP="0060203D">
      <w:pPr>
        <w:pStyle w:val="Newparagraph"/>
        <w:rPr>
          <w:ins w:id="213" w:author="Stine Mariegaard" w:date="2020-12-14T10:37:00Z"/>
          <w:del w:id="214" w:author="Jesper Bruun" w:date="2020-12-14T12:00:00Z"/>
          <w:lang w:eastAsia="da-DK"/>
        </w:rPr>
      </w:pPr>
      <w:ins w:id="215" w:author="Stine Mariegaard" w:date="2020-12-14T10:37:00Z">
        <w:del w:id="216" w:author="Jesper Bruun" w:date="2020-12-14T11:58:00Z">
          <w:r w:rsidDel="00A47F11">
            <w:rPr>
              <w:lang w:eastAsia="da-DK"/>
            </w:rPr>
            <w:delText xml:space="preserve">In reflections upon education we will highlight few of </w:delText>
          </w:r>
        </w:del>
        <w:r>
          <w:rPr>
            <w:lang w:eastAsia="da-DK"/>
          </w:rPr>
          <w:t>Dewey</w:t>
        </w:r>
        <w:del w:id="217" w:author="Jesper Bruun" w:date="2020-12-14T11:59:00Z">
          <w:r w:rsidDel="00496CDE">
            <w:rPr>
              <w:lang w:eastAsia="da-DK"/>
            </w:rPr>
            <w:delText>’s</w:delText>
          </w:r>
        </w:del>
        <w:r>
          <w:rPr>
            <w:lang w:eastAsia="da-DK"/>
          </w:rPr>
          <w:t xml:space="preserve"> </w:t>
        </w:r>
        <w:del w:id="218" w:author="Jesper Bruun" w:date="2020-12-14T11:59:00Z">
          <w:r w:rsidDel="00496CDE">
            <w:rPr>
              <w:lang w:eastAsia="da-DK"/>
            </w:rPr>
            <w:delText>many perspectives related to his thought</w:delText>
          </w:r>
        </w:del>
      </w:ins>
      <w:ins w:id="219" w:author="Jesper Bruun" w:date="2020-12-14T11:59:00Z">
        <w:r w:rsidR="00496CDE">
          <w:rPr>
            <w:lang w:eastAsia="da-DK"/>
          </w:rPr>
          <w:t xml:space="preserve">was </w:t>
        </w:r>
      </w:ins>
      <w:ins w:id="220" w:author="Jesper Bruun" w:date="2020-12-14T12:00:00Z">
        <w:r w:rsidR="00496CDE">
          <w:rPr>
            <w:lang w:eastAsia="da-DK"/>
          </w:rPr>
          <w:t>concerned</w:t>
        </w:r>
      </w:ins>
      <w:ins w:id="221" w:author="Jesper Bruun" w:date="2020-12-14T11:59:00Z">
        <w:r w:rsidR="00496CDE">
          <w:rPr>
            <w:lang w:eastAsia="da-DK"/>
          </w:rPr>
          <w:t xml:space="preserve"> with</w:t>
        </w:r>
      </w:ins>
      <w:ins w:id="222" w:author="Stine Mariegaard" w:date="2020-12-14T10:37:00Z">
        <w:del w:id="223" w:author="Jesper Bruun" w:date="2020-12-14T11:59:00Z">
          <w:r w:rsidDel="00496CDE">
            <w:rPr>
              <w:lang w:eastAsia="da-DK"/>
            </w:rPr>
            <w:delText>s</w:delText>
          </w:r>
        </w:del>
        <w:r>
          <w:rPr>
            <w:lang w:eastAsia="da-DK"/>
          </w:rPr>
          <w:t xml:space="preserve"> </w:t>
        </w:r>
        <w:del w:id="224" w:author="Jesper Bruun" w:date="2020-12-14T11:59:00Z">
          <w:r w:rsidDel="00496CDE">
            <w:rPr>
              <w:lang w:eastAsia="da-DK"/>
            </w:rPr>
            <w:delText xml:space="preserve">about </w:delText>
          </w:r>
        </w:del>
        <w:r>
          <w:rPr>
            <w:lang w:eastAsia="da-DK"/>
          </w:rPr>
          <w:t xml:space="preserve">mediating the progressive and traditional school which he </w:t>
        </w:r>
        <w:r w:rsidRPr="003E7744">
          <w:rPr>
            <w:lang w:eastAsia="da-DK"/>
          </w:rPr>
          <w:t xml:space="preserve">both </w:t>
        </w:r>
        <w:r>
          <w:rPr>
            <w:lang w:eastAsia="da-DK"/>
          </w:rPr>
          <w:t xml:space="preserve">found </w:t>
        </w:r>
        <w:r w:rsidRPr="003E7744">
          <w:rPr>
            <w:lang w:eastAsia="da-DK"/>
          </w:rPr>
          <w:t>as mis-educative, because neither apply a carefully developed philosophy of experience (Dewey</w:t>
        </w:r>
        <w:r>
          <w:rPr>
            <w:lang w:eastAsia="da-DK"/>
          </w:rPr>
          <w:t>,</w:t>
        </w:r>
        <w:r w:rsidRPr="003E7744">
          <w:rPr>
            <w:lang w:eastAsia="da-DK"/>
          </w:rPr>
          <w:t xml:space="preserve"> 1938/2015). </w:t>
        </w:r>
      </w:ins>
      <w:ins w:id="225" w:author="Jesper Bruun" w:date="2020-12-14T12:04:00Z">
        <w:r w:rsidR="00496CDE">
          <w:rPr>
            <w:lang w:eastAsia="da-DK"/>
          </w:rPr>
          <w:t xml:space="preserve">Here, we focus on three </w:t>
        </w:r>
      </w:ins>
      <w:ins w:id="226" w:author="Jesper Bruun" w:date="2020-12-14T12:16:00Z">
        <w:r w:rsidR="00C8087E">
          <w:rPr>
            <w:lang w:eastAsia="da-DK"/>
          </w:rPr>
          <w:t>of Dewey’s reflections</w:t>
        </w:r>
      </w:ins>
      <w:ins w:id="227" w:author="Jesper Bruun" w:date="2020-12-14T12:05:00Z">
        <w:r w:rsidR="00496CDE">
          <w:rPr>
            <w:lang w:eastAsia="da-DK"/>
          </w:rPr>
          <w:t xml:space="preserve">. First, </w:t>
        </w:r>
      </w:ins>
    </w:p>
    <w:p w14:paraId="109577FD" w14:textId="233DEB56" w:rsidR="0060203D" w:rsidRDefault="0060203D" w:rsidP="005B2347">
      <w:pPr>
        <w:pStyle w:val="Newparagraph"/>
        <w:rPr>
          <w:ins w:id="228" w:author="Stine Mariegaard" w:date="2020-12-14T10:37:00Z"/>
          <w:lang w:eastAsia="da-DK"/>
        </w:rPr>
      </w:pPr>
      <w:ins w:id="229" w:author="Stine Mariegaard" w:date="2020-12-14T10:37:00Z">
        <w:del w:id="230" w:author="Jesper Bruun" w:date="2020-12-14T11:59:00Z">
          <w:r w:rsidDel="00496CDE">
            <w:rPr>
              <w:lang w:eastAsia="da-DK"/>
            </w:rPr>
            <w:delText>First Dewey outline</w:delText>
          </w:r>
        </w:del>
      </w:ins>
      <w:ins w:id="231" w:author="Jesper Bruun" w:date="2020-12-14T12:05:00Z">
        <w:r w:rsidR="00496CDE">
          <w:rPr>
            <w:lang w:eastAsia="da-DK"/>
          </w:rPr>
          <w:t>h</w:t>
        </w:r>
      </w:ins>
      <w:ins w:id="232" w:author="Jesper Bruun" w:date="2020-12-14T11:59:00Z">
        <w:r w:rsidR="00496CDE">
          <w:rPr>
            <w:lang w:eastAsia="da-DK"/>
          </w:rPr>
          <w:t xml:space="preserve">e </w:t>
        </w:r>
      </w:ins>
      <w:ins w:id="233" w:author="Jesper Bruun" w:date="2020-12-14T12:01:00Z">
        <w:r w:rsidR="00496CDE">
          <w:rPr>
            <w:lang w:eastAsia="da-DK"/>
          </w:rPr>
          <w:t>argued</w:t>
        </w:r>
      </w:ins>
      <w:ins w:id="234" w:author="Stine Mariegaard" w:date="2020-12-14T10:37:00Z">
        <w:r>
          <w:rPr>
            <w:lang w:eastAsia="da-DK"/>
          </w:rPr>
          <w:t xml:space="preserve"> that </w:t>
        </w:r>
        <w:del w:id="235" w:author="Jesper Bruun" w:date="2020-12-14T12:07:00Z">
          <w:r w:rsidDel="00496CDE">
            <w:rPr>
              <w:lang w:eastAsia="da-DK"/>
            </w:rPr>
            <w:delText>utilization of</w:delText>
          </w:r>
        </w:del>
      </w:ins>
      <w:ins w:id="236" w:author="Jesper Bruun" w:date="2020-12-14T12:07:00Z">
        <w:r w:rsidR="00496CDE">
          <w:rPr>
            <w:lang w:eastAsia="da-DK"/>
          </w:rPr>
          <w:t>utilizing</w:t>
        </w:r>
      </w:ins>
      <w:ins w:id="237" w:author="Stine Mariegaard" w:date="2020-12-14T10:37:00Z">
        <w:r>
          <w:rPr>
            <w:lang w:eastAsia="da-DK"/>
          </w:rPr>
          <w:t xml:space="preserve"> </w:t>
        </w:r>
      </w:ins>
      <w:ins w:id="238" w:author="Jesper Bruun" w:date="2020-12-14T12:07:00Z">
        <w:r w:rsidR="00496CDE">
          <w:rPr>
            <w:lang w:eastAsia="da-DK"/>
          </w:rPr>
          <w:t xml:space="preserve">science </w:t>
        </w:r>
      </w:ins>
      <w:ins w:id="239" w:author="Stine Mariegaard" w:date="2020-12-14T10:37:00Z">
        <w:r>
          <w:rPr>
            <w:lang w:eastAsia="da-DK"/>
          </w:rPr>
          <w:t xml:space="preserve">subject-matter found in </w:t>
        </w:r>
        <w:del w:id="240" w:author="Jesper Bruun" w:date="2020-12-14T12:07:00Z">
          <w:r w:rsidDel="00496CDE">
            <w:rPr>
              <w:lang w:eastAsia="da-DK"/>
            </w:rPr>
            <w:delText>present</w:delText>
          </w:r>
        </w:del>
      </w:ins>
      <w:ins w:id="241" w:author="Jesper Bruun" w:date="2020-12-14T12:07:00Z">
        <w:r w:rsidR="00496CDE">
          <w:rPr>
            <w:lang w:eastAsia="da-DK"/>
          </w:rPr>
          <w:t>the immediate</w:t>
        </w:r>
      </w:ins>
      <w:ins w:id="242" w:author="Stine Mariegaard" w:date="2020-12-14T10:37:00Z">
        <w:r>
          <w:rPr>
            <w:lang w:eastAsia="da-DK"/>
          </w:rPr>
          <w:t xml:space="preserve"> life-experience</w:t>
        </w:r>
      </w:ins>
      <w:ins w:id="243" w:author="Jesper Bruun" w:date="2020-12-14T12:07:00Z">
        <w:r w:rsidR="00496CDE">
          <w:rPr>
            <w:lang w:eastAsia="da-DK"/>
          </w:rPr>
          <w:t xml:space="preserve"> of the</w:t>
        </w:r>
      </w:ins>
      <w:ins w:id="244" w:author="Stine Mariegaard" w:date="2020-12-14T10:37:00Z">
        <w:r>
          <w:rPr>
            <w:lang w:eastAsia="da-DK"/>
          </w:rPr>
          <w:t xml:space="preserve"> learner </w:t>
        </w:r>
      </w:ins>
      <w:ins w:id="245" w:author="Jesper Bruun" w:date="2020-12-14T12:09:00Z">
        <w:r w:rsidR="00C8087E">
          <w:rPr>
            <w:lang w:eastAsia="da-DK"/>
          </w:rPr>
          <w:t xml:space="preserve">is the </w:t>
        </w:r>
      </w:ins>
      <w:ins w:id="246" w:author="Stine Mariegaard" w:date="2020-12-14T10:37:00Z">
        <w:del w:id="247" w:author="Jesper Bruun" w:date="2020-12-14T12:07:00Z">
          <w:r w:rsidDel="00496CDE">
            <w:rPr>
              <w:lang w:eastAsia="da-DK"/>
            </w:rPr>
            <w:delText xml:space="preserve">towards science </w:delText>
          </w:r>
        </w:del>
        <w:del w:id="248" w:author="Jesper Bruun" w:date="2020-12-14T12:08:00Z">
          <w:r w:rsidDel="00496CDE">
            <w:rPr>
              <w:lang w:eastAsia="da-DK"/>
            </w:rPr>
            <w:delText xml:space="preserve">is the </w:delText>
          </w:r>
        </w:del>
        <w:r>
          <w:rPr>
            <w:lang w:eastAsia="da-DK"/>
          </w:rPr>
          <w:t xml:space="preserve">best </w:t>
        </w:r>
        <w:del w:id="249" w:author="Jesper Bruun" w:date="2020-12-14T12:08:00Z">
          <w:r w:rsidDel="00496CDE">
            <w:rPr>
              <w:lang w:eastAsia="da-DK"/>
            </w:rPr>
            <w:delText>illustration</w:delText>
          </w:r>
        </w:del>
      </w:ins>
      <w:ins w:id="250" w:author="Jesper Bruun" w:date="2020-12-14T12:10:00Z">
        <w:r w:rsidR="00C8087E">
          <w:rPr>
            <w:lang w:eastAsia="da-DK"/>
          </w:rPr>
          <w:t xml:space="preserve">model for </w:t>
        </w:r>
      </w:ins>
      <w:ins w:id="251" w:author="Stine Mariegaard" w:date="2020-12-14T10:37:00Z">
        <w:del w:id="252" w:author="Jesper Bruun" w:date="2020-12-14T12:10:00Z">
          <w:r w:rsidDel="00C8087E">
            <w:rPr>
              <w:lang w:eastAsia="da-DK"/>
            </w:rPr>
            <w:delText xml:space="preserve"> of </w:delText>
          </w:r>
        </w:del>
        <w:r>
          <w:rPr>
            <w:lang w:eastAsia="da-DK"/>
          </w:rPr>
          <w:t xml:space="preserve">how educative experiences </w:t>
        </w:r>
      </w:ins>
      <w:ins w:id="253" w:author="Jesper Bruun" w:date="2020-12-14T12:10:00Z">
        <w:r w:rsidR="00C8087E">
          <w:rPr>
            <w:lang w:eastAsia="da-DK"/>
          </w:rPr>
          <w:t xml:space="preserve">can contribute to </w:t>
        </w:r>
      </w:ins>
      <w:ins w:id="254" w:author="Stine Mariegaard" w:date="2020-12-14T10:37:00Z">
        <w:del w:id="255" w:author="Jesper Bruun" w:date="2020-12-14T12:10:00Z">
          <w:r w:rsidDel="00C8087E">
            <w:rPr>
              <w:lang w:eastAsia="da-DK"/>
            </w:rPr>
            <w:delText>constitut</w:delText>
          </w:r>
        </w:del>
        <w:del w:id="256" w:author="Jesper Bruun" w:date="2020-12-14T12:05:00Z">
          <w:r w:rsidDel="00496CDE">
            <w:rPr>
              <w:lang w:eastAsia="da-DK"/>
            </w:rPr>
            <w:delText>es</w:delText>
          </w:r>
        </w:del>
        <w:del w:id="257" w:author="Jesper Bruun" w:date="2020-12-14T12:10:00Z">
          <w:r w:rsidDel="00C8087E">
            <w:rPr>
              <w:lang w:eastAsia="da-DK"/>
            </w:rPr>
            <w:delText xml:space="preserve"> </w:delText>
          </w:r>
        </w:del>
        <w:del w:id="258" w:author="Jesper Bruun" w:date="2020-12-14T12:05:00Z">
          <w:r w:rsidDel="00496CDE">
            <w:rPr>
              <w:lang w:eastAsia="da-DK"/>
            </w:rPr>
            <w:delText xml:space="preserve">and </w:delText>
          </w:r>
        </w:del>
        <w:r>
          <w:rPr>
            <w:lang w:eastAsia="da-DK"/>
          </w:rPr>
          <w:t xml:space="preserve">growth (Dewey 1938/2015 p.82). </w:t>
        </w:r>
      </w:ins>
      <w:ins w:id="259" w:author="Jesper Bruun" w:date="2020-12-14T12:15:00Z">
        <w:r w:rsidR="00C8087E">
          <w:rPr>
            <w:lang w:eastAsia="da-DK"/>
          </w:rPr>
          <w:t>Thus</w:t>
        </w:r>
      </w:ins>
      <w:ins w:id="260" w:author="Stine Mariegaard" w:date="2020-12-14T10:37:00Z">
        <w:del w:id="261" w:author="Jesper Bruun" w:date="2020-12-14T12:11:00Z">
          <w:r w:rsidDel="00C8087E">
            <w:rPr>
              <w:lang w:eastAsia="da-DK"/>
            </w:rPr>
            <w:delText xml:space="preserve">Which mean that we, according to </w:delText>
          </w:r>
        </w:del>
        <w:del w:id="262" w:author="Jesper Bruun" w:date="2020-12-14T12:13:00Z">
          <w:r w:rsidDel="00C8087E">
            <w:rPr>
              <w:lang w:eastAsia="da-DK"/>
            </w:rPr>
            <w:delText>Dewey</w:delText>
          </w:r>
        </w:del>
      </w:ins>
      <w:ins w:id="263" w:author="Jesper Bruun" w:date="2020-12-14T12:12:00Z">
        <w:r w:rsidR="00C8087E">
          <w:rPr>
            <w:lang w:eastAsia="da-DK"/>
          </w:rPr>
          <w:t>,</w:t>
        </w:r>
      </w:ins>
      <w:ins w:id="264" w:author="Stine Mariegaard" w:date="2020-12-14T10:37:00Z">
        <w:r>
          <w:rPr>
            <w:lang w:eastAsia="da-DK"/>
          </w:rPr>
          <w:t xml:space="preserve"> </w:t>
        </w:r>
      </w:ins>
      <w:ins w:id="265" w:author="Jesper Bruun" w:date="2020-12-14T12:15:00Z">
        <w:r w:rsidR="00C8087E">
          <w:rPr>
            <w:lang w:eastAsia="da-DK"/>
          </w:rPr>
          <w:t xml:space="preserve">educators can use </w:t>
        </w:r>
      </w:ins>
      <w:ins w:id="266" w:author="Stine Mariegaard" w:date="2020-12-14T10:37:00Z">
        <w:del w:id="267" w:author="Jesper Bruun" w:date="2020-12-14T12:12:00Z">
          <w:r w:rsidDel="00C8087E">
            <w:rPr>
              <w:lang w:eastAsia="da-DK"/>
            </w:rPr>
            <w:delText xml:space="preserve">do </w:delText>
          </w:r>
        </w:del>
        <w:del w:id="268" w:author="Jesper Bruun" w:date="2020-12-14T12:14:00Z">
          <w:r w:rsidDel="00C8087E">
            <w:rPr>
              <w:lang w:eastAsia="da-DK"/>
            </w:rPr>
            <w:delText>have</w:delText>
          </w:r>
        </w:del>
        <w:del w:id="269" w:author="Jesper Bruun" w:date="2020-12-14T12:15:00Z">
          <w:r w:rsidDel="00C8087E">
            <w:rPr>
              <w:lang w:eastAsia="da-DK"/>
            </w:rPr>
            <w:delText xml:space="preserve"> </w:delText>
          </w:r>
        </w:del>
        <w:del w:id="270" w:author="Jesper Bruun" w:date="2020-12-14T12:12:00Z">
          <w:r w:rsidDel="00C8087E">
            <w:rPr>
              <w:lang w:eastAsia="da-DK"/>
            </w:rPr>
            <w:delText xml:space="preserve">all </w:delText>
          </w:r>
        </w:del>
        <w:r>
          <w:rPr>
            <w:lang w:eastAsia="da-DK"/>
          </w:rPr>
          <w:t xml:space="preserve">opportunities </w:t>
        </w:r>
      </w:ins>
      <w:ins w:id="271" w:author="Jesper Bruun" w:date="2020-12-14T12:15:00Z">
        <w:r w:rsidR="00C8087E">
          <w:rPr>
            <w:lang w:eastAsia="da-DK"/>
          </w:rPr>
          <w:t xml:space="preserve">in children’s interaction with the world </w:t>
        </w:r>
      </w:ins>
      <w:ins w:id="272" w:author="Stine Mariegaard" w:date="2020-12-14T10:37:00Z">
        <w:r>
          <w:rPr>
            <w:lang w:eastAsia="da-DK"/>
          </w:rPr>
          <w:t xml:space="preserve">to </w:t>
        </w:r>
        <w:del w:id="273" w:author="Jesper Bruun" w:date="2020-12-14T12:12:00Z">
          <w:r w:rsidDel="00C8087E">
            <w:rPr>
              <w:lang w:eastAsia="da-DK"/>
            </w:rPr>
            <w:delText>evolve</w:delText>
          </w:r>
        </w:del>
      </w:ins>
      <w:ins w:id="274" w:author="Jesper Bruun" w:date="2020-12-14T12:12:00Z">
        <w:r w:rsidR="00C8087E">
          <w:rPr>
            <w:lang w:eastAsia="da-DK"/>
          </w:rPr>
          <w:t>develop</w:t>
        </w:r>
      </w:ins>
      <w:ins w:id="275" w:author="Stine Mariegaard" w:date="2020-12-14T10:37:00Z">
        <w:r>
          <w:rPr>
            <w:lang w:eastAsia="da-DK"/>
          </w:rPr>
          <w:t xml:space="preserve"> </w:t>
        </w:r>
        <w:del w:id="276" w:author="Jesper Bruun" w:date="2020-12-14T12:13:00Z">
          <w:r w:rsidDel="00C8087E">
            <w:rPr>
              <w:lang w:eastAsia="da-DK"/>
            </w:rPr>
            <w:delText xml:space="preserve">qualitative valuable </w:delText>
          </w:r>
        </w:del>
        <w:r>
          <w:rPr>
            <w:lang w:eastAsia="da-DK"/>
          </w:rPr>
          <w:t>science education</w:t>
        </w:r>
      </w:ins>
      <w:ins w:id="277" w:author="Jesper Bruun" w:date="2020-12-14T12:14:00Z">
        <w:r w:rsidR="00C8087E">
          <w:rPr>
            <w:lang w:eastAsia="da-DK"/>
          </w:rPr>
          <w:t xml:space="preserve"> that contribute to the personal growth of children</w:t>
        </w:r>
      </w:ins>
      <w:ins w:id="278" w:author="Stine Mariegaard" w:date="2020-12-14T10:37:00Z">
        <w:r>
          <w:rPr>
            <w:lang w:eastAsia="da-DK"/>
          </w:rPr>
          <w:t xml:space="preserve">. </w:t>
        </w:r>
      </w:ins>
    </w:p>
    <w:p w14:paraId="5128D8E9" w14:textId="2A4DD9BD" w:rsidR="0060203D" w:rsidRPr="00566327" w:rsidRDefault="0060203D" w:rsidP="00566327">
      <w:pPr>
        <w:pStyle w:val="Newparagraph"/>
        <w:rPr>
          <w:ins w:id="279" w:author="Stine Mariegaard" w:date="2020-12-14T10:37:00Z"/>
          <w:lang w:eastAsia="da-DK"/>
          <w:rPrChange w:id="280" w:author="Jesper Bruun" w:date="2020-12-14T15:40:00Z">
            <w:rPr>
              <w:ins w:id="281" w:author="Stine Mariegaard" w:date="2020-12-14T10:37:00Z"/>
              <w:color w:val="000000"/>
              <w:lang w:val="en-US" w:eastAsia="da-DK"/>
            </w:rPr>
          </w:rPrChange>
        </w:rPr>
      </w:pPr>
      <w:ins w:id="282" w:author="Stine Mariegaard" w:date="2020-12-14T10:37:00Z">
        <w:r>
          <w:rPr>
            <w:lang w:eastAsia="da-DK"/>
          </w:rPr>
          <w:t>Second</w:t>
        </w:r>
      </w:ins>
      <w:ins w:id="283" w:author="Jesper Bruun" w:date="2020-12-14T12:05:00Z">
        <w:r w:rsidR="00496CDE">
          <w:rPr>
            <w:lang w:eastAsia="da-DK"/>
          </w:rPr>
          <w:t>,</w:t>
        </w:r>
      </w:ins>
      <w:ins w:id="284" w:author="Stine Mariegaard" w:date="2020-12-14T10:37:00Z">
        <w:r>
          <w:rPr>
            <w:lang w:eastAsia="da-DK"/>
          </w:rPr>
          <w:t xml:space="preserve"> Dewey </w:t>
        </w:r>
        <w:del w:id="285" w:author="Jesper Bruun" w:date="2020-12-14T12:16:00Z">
          <w:r w:rsidDel="00C8087E">
            <w:rPr>
              <w:lang w:eastAsia="da-DK"/>
            </w:rPr>
            <w:delText>reflect</w:delText>
          </w:r>
        </w:del>
      </w:ins>
      <w:ins w:id="286" w:author="Jesper Bruun" w:date="2020-12-14T12:21:00Z">
        <w:r w:rsidR="00335115">
          <w:rPr>
            <w:lang w:eastAsia="da-DK"/>
          </w:rPr>
          <w:t>argued that</w:t>
        </w:r>
      </w:ins>
      <w:ins w:id="287" w:author="Stine Mariegaard" w:date="2020-12-14T10:37:00Z">
        <w:del w:id="288" w:author="Jesper Bruun" w:date="2020-12-14T12:21:00Z">
          <w:r w:rsidDel="00335115">
            <w:rPr>
              <w:lang w:eastAsia="da-DK"/>
            </w:rPr>
            <w:delText xml:space="preserve"> upon </w:delText>
          </w:r>
        </w:del>
        <w:del w:id="289" w:author="Jesper Bruun" w:date="2020-12-14T12:16:00Z">
          <w:r w:rsidDel="00C8087E">
            <w:rPr>
              <w:lang w:eastAsia="da-DK"/>
            </w:rPr>
            <w:delText>how to teach by</w:delText>
          </w:r>
        </w:del>
        <w:del w:id="290" w:author="Jesper Bruun" w:date="2020-12-14T12:21:00Z">
          <w:r w:rsidDel="00335115">
            <w:rPr>
              <w:lang w:eastAsia="da-DK"/>
            </w:rPr>
            <w:delText xml:space="preserve"> considering social control versus the nature of freedom </w:delText>
          </w:r>
          <w:r w:rsidRPr="003E7744" w:rsidDel="00335115">
            <w:rPr>
              <w:lang w:eastAsia="da-DK"/>
            </w:rPr>
            <w:delText>(Dewey</w:delText>
          </w:r>
          <w:r w:rsidDel="00335115">
            <w:rPr>
              <w:lang w:eastAsia="da-DK"/>
            </w:rPr>
            <w:delText>,</w:delText>
          </w:r>
          <w:r w:rsidRPr="003E7744" w:rsidDel="00335115">
            <w:rPr>
              <w:lang w:eastAsia="da-DK"/>
            </w:rPr>
            <w:delText xml:space="preserve"> 1938/2015)</w:delText>
          </w:r>
        </w:del>
        <w:del w:id="291" w:author="Jesper Bruun" w:date="2020-12-14T12:17:00Z">
          <w:r w:rsidRPr="003E7744" w:rsidDel="00C8087E">
            <w:rPr>
              <w:lang w:eastAsia="da-DK"/>
            </w:rPr>
            <w:delText>.</w:delText>
          </w:r>
        </w:del>
        <w:r>
          <w:rPr>
            <w:lang w:eastAsia="da-DK"/>
          </w:rPr>
          <w:t xml:space="preserve"> </w:t>
        </w:r>
        <w:del w:id="292" w:author="Jesper Bruun" w:date="2020-12-14T12:17:00Z">
          <w:r w:rsidDel="00C8087E">
            <w:rPr>
              <w:lang w:eastAsia="da-DK"/>
            </w:rPr>
            <w:delText>He regards the t</w:delText>
          </w:r>
        </w:del>
      </w:ins>
      <w:ins w:id="293" w:author="Jesper Bruun" w:date="2020-12-14T12:21:00Z">
        <w:r w:rsidR="00335115">
          <w:rPr>
            <w:lang w:eastAsia="da-DK"/>
          </w:rPr>
          <w:t>t</w:t>
        </w:r>
      </w:ins>
      <w:ins w:id="294" w:author="Stine Mariegaard" w:date="2020-12-14T10:37:00Z">
        <w:r>
          <w:rPr>
            <w:lang w:eastAsia="da-DK"/>
          </w:rPr>
          <w:t>raditional school</w:t>
        </w:r>
      </w:ins>
      <w:ins w:id="295" w:author="Jesper Bruun" w:date="2020-12-14T12:17:00Z">
        <w:r w:rsidR="00C8087E">
          <w:rPr>
            <w:lang w:eastAsia="da-DK"/>
          </w:rPr>
          <w:t>ing</w:t>
        </w:r>
      </w:ins>
      <w:ins w:id="296" w:author="Stine Mariegaard" w:date="2020-12-14T10:37:00Z">
        <w:r>
          <w:rPr>
            <w:lang w:eastAsia="da-DK"/>
          </w:rPr>
          <w:t xml:space="preserve"> </w:t>
        </w:r>
        <w:del w:id="297" w:author="Jesper Bruun" w:date="2020-12-14T12:17:00Z">
          <w:r w:rsidDel="00C8087E">
            <w:rPr>
              <w:lang w:eastAsia="da-DK"/>
            </w:rPr>
            <w:delText>to take</w:delText>
          </w:r>
        </w:del>
      </w:ins>
      <w:ins w:id="298" w:author="Jesper Bruun" w:date="2020-12-14T12:17:00Z">
        <w:r w:rsidR="00C8087E">
          <w:rPr>
            <w:lang w:eastAsia="da-DK"/>
          </w:rPr>
          <w:t>exerts social</w:t>
        </w:r>
      </w:ins>
      <w:ins w:id="299" w:author="Stine Mariegaard" w:date="2020-12-14T10:37:00Z">
        <w:del w:id="300" w:author="Jesper Bruun" w:date="2020-12-14T12:17:00Z">
          <w:r w:rsidDel="00C8087E">
            <w:rPr>
              <w:lang w:eastAsia="da-DK"/>
            </w:rPr>
            <w:delText xml:space="preserve"> external</w:delText>
          </w:r>
        </w:del>
        <w:r>
          <w:rPr>
            <w:lang w:eastAsia="da-DK"/>
          </w:rPr>
          <w:t xml:space="preserve"> control and </w:t>
        </w:r>
        <w:del w:id="301" w:author="Jesper Bruun" w:date="2020-12-14T12:18:00Z">
          <w:r w:rsidDel="00C8087E">
            <w:rPr>
              <w:lang w:eastAsia="da-DK"/>
            </w:rPr>
            <w:delText>thereby</w:delText>
          </w:r>
        </w:del>
      </w:ins>
      <w:ins w:id="302" w:author="Jesper Bruun" w:date="2020-12-14T12:18:00Z">
        <w:r w:rsidR="00C8087E">
          <w:rPr>
            <w:lang w:eastAsia="da-DK"/>
          </w:rPr>
          <w:t>consequently</w:t>
        </w:r>
      </w:ins>
      <w:ins w:id="303" w:author="Stine Mariegaard" w:date="2020-12-14T10:37:00Z">
        <w:r>
          <w:rPr>
            <w:lang w:eastAsia="da-DK"/>
          </w:rPr>
          <w:t xml:space="preserve"> children lose </w:t>
        </w:r>
        <w:del w:id="304" w:author="Jesper Bruun" w:date="2020-12-14T12:18:00Z">
          <w:r w:rsidDel="00C8087E">
            <w:rPr>
              <w:lang w:eastAsia="da-DK"/>
            </w:rPr>
            <w:delText xml:space="preserve">the </w:delText>
          </w:r>
        </w:del>
        <w:r>
          <w:rPr>
            <w:lang w:eastAsia="da-DK"/>
          </w:rPr>
          <w:t>personal, emotional and meaningful relation</w:t>
        </w:r>
      </w:ins>
      <w:ins w:id="305" w:author="Jesper Bruun" w:date="2020-12-14T12:18:00Z">
        <w:r w:rsidR="00C8087E">
          <w:rPr>
            <w:lang w:eastAsia="da-DK"/>
          </w:rPr>
          <w:t>ships</w:t>
        </w:r>
      </w:ins>
      <w:ins w:id="306" w:author="Stine Mariegaard" w:date="2020-12-14T10:37:00Z">
        <w:r>
          <w:rPr>
            <w:lang w:eastAsia="da-DK"/>
          </w:rPr>
          <w:t xml:space="preserve"> to subject-matter</w:t>
        </w:r>
      </w:ins>
      <w:ins w:id="307" w:author="Jesper Bruun" w:date="2020-12-14T12:21:00Z">
        <w:r w:rsidR="00335115">
          <w:rPr>
            <w:lang w:eastAsia="da-DK"/>
          </w:rPr>
          <w:t xml:space="preserve"> </w:t>
        </w:r>
        <w:r w:rsidR="00335115" w:rsidRPr="003E7744">
          <w:rPr>
            <w:lang w:eastAsia="da-DK"/>
          </w:rPr>
          <w:t>(Dewey</w:t>
        </w:r>
        <w:r w:rsidR="00335115">
          <w:rPr>
            <w:lang w:eastAsia="da-DK"/>
          </w:rPr>
          <w:t>,</w:t>
        </w:r>
        <w:r w:rsidR="00335115" w:rsidRPr="003E7744">
          <w:rPr>
            <w:lang w:eastAsia="da-DK"/>
          </w:rPr>
          <w:t xml:space="preserve"> 1938/2015)</w:t>
        </w:r>
      </w:ins>
      <w:ins w:id="308" w:author="Stine Mariegaard" w:date="2020-12-14T10:37:00Z">
        <w:r>
          <w:rPr>
            <w:lang w:eastAsia="da-DK"/>
          </w:rPr>
          <w:t xml:space="preserve">. </w:t>
        </w:r>
      </w:ins>
      <w:ins w:id="309" w:author="Jesper Bruun" w:date="2020-12-14T12:19:00Z">
        <w:r w:rsidR="00335115">
          <w:rPr>
            <w:lang w:eastAsia="da-DK"/>
          </w:rPr>
          <w:t>R</w:t>
        </w:r>
      </w:ins>
      <w:ins w:id="310" w:author="Jesper Bruun" w:date="2020-12-14T12:18:00Z">
        <w:r w:rsidR="00C8087E">
          <w:rPr>
            <w:lang w:eastAsia="da-DK"/>
          </w:rPr>
          <w:t xml:space="preserve">ecent research </w:t>
        </w:r>
      </w:ins>
      <w:ins w:id="311" w:author="Stine Mariegaard" w:date="2020-12-14T10:37:00Z">
        <w:del w:id="312" w:author="Jesper Bruun" w:date="2020-12-14T12:18:00Z">
          <w:r w:rsidDel="00C8087E">
            <w:rPr>
              <w:lang w:eastAsia="da-DK"/>
            </w:rPr>
            <w:delText xml:space="preserve">This is still a concern within the field of EC IBSE since research </w:delText>
          </w:r>
        </w:del>
        <w:del w:id="313" w:author="Jesper Bruun" w:date="2020-12-14T12:20:00Z">
          <w:r w:rsidDel="00335115">
            <w:rPr>
              <w:lang w:eastAsia="da-DK"/>
            </w:rPr>
            <w:delText>shows</w:delText>
          </w:r>
        </w:del>
      </w:ins>
      <w:ins w:id="314" w:author="Jesper Bruun" w:date="2020-12-14T12:20:00Z">
        <w:r w:rsidR="00335115">
          <w:rPr>
            <w:lang w:eastAsia="da-DK"/>
          </w:rPr>
          <w:t>supports this view, since</w:t>
        </w:r>
      </w:ins>
      <w:ins w:id="315" w:author="Stine Mariegaard" w:date="2020-12-14T10:37:00Z">
        <w:r>
          <w:rPr>
            <w:lang w:eastAsia="da-DK"/>
          </w:rPr>
          <w:t xml:space="preserve"> </w:t>
        </w:r>
        <w:del w:id="316" w:author="Jesper Bruun" w:date="2020-12-14T12:20:00Z">
          <w:r w:rsidDel="00335115">
            <w:rPr>
              <w:lang w:eastAsia="da-DK"/>
            </w:rPr>
            <w:delText xml:space="preserve">how </w:delText>
          </w:r>
        </w:del>
        <w:r>
          <w:rPr>
            <w:lang w:eastAsia="da-DK"/>
          </w:rPr>
          <w:t xml:space="preserve">children’s interest towards science </w:t>
        </w:r>
      </w:ins>
      <w:ins w:id="317" w:author="Jesper Bruun" w:date="2020-12-14T12:21:00Z">
        <w:r w:rsidR="00335115">
          <w:rPr>
            <w:lang w:eastAsia="da-DK"/>
          </w:rPr>
          <w:t>s</w:t>
        </w:r>
      </w:ins>
      <w:ins w:id="318" w:author="Jesper Bruun" w:date="2020-12-14T12:20:00Z">
        <w:r w:rsidR="00335115">
          <w:rPr>
            <w:lang w:eastAsia="da-DK"/>
          </w:rPr>
          <w:t xml:space="preserve">eem to </w:t>
        </w:r>
      </w:ins>
      <w:ins w:id="319" w:author="Stine Mariegaard" w:date="2020-12-14T10:37:00Z">
        <w:r>
          <w:rPr>
            <w:lang w:eastAsia="da-DK"/>
          </w:rPr>
          <w:t xml:space="preserve">decline </w:t>
        </w:r>
        <w:del w:id="320" w:author="Jesper Bruun" w:date="2020-12-14T12:22:00Z">
          <w:r w:rsidDel="00335115">
            <w:rPr>
              <w:lang w:eastAsia="da-DK"/>
            </w:rPr>
            <w:delText>because of</w:delText>
          </w:r>
        </w:del>
      </w:ins>
      <w:ins w:id="321" w:author="Jesper Bruun" w:date="2020-12-14T12:22:00Z">
        <w:r w:rsidR="00335115">
          <w:rPr>
            <w:lang w:eastAsia="da-DK"/>
          </w:rPr>
          <w:t>with</w:t>
        </w:r>
      </w:ins>
      <w:ins w:id="322" w:author="Stine Mariegaard" w:date="2020-12-14T10:37:00Z">
        <w:r>
          <w:rPr>
            <w:lang w:eastAsia="da-DK"/>
          </w:rPr>
          <w:t xml:space="preserve"> </w:t>
        </w:r>
        <w:del w:id="323" w:author="Jesper Bruun" w:date="2020-12-14T12:18:00Z">
          <w:r w:rsidDel="00C8087E">
            <w:rPr>
              <w:lang w:eastAsia="da-DK"/>
            </w:rPr>
            <w:delText xml:space="preserve">didactic </w:delText>
          </w:r>
        </w:del>
        <w:r>
          <w:rPr>
            <w:lang w:eastAsia="da-DK"/>
          </w:rPr>
          <w:t>traditional teaching (</w:t>
        </w:r>
        <w:proofErr w:type="spellStart"/>
        <w:r>
          <w:rPr>
            <w:lang w:eastAsia="da-DK"/>
          </w:rPr>
          <w:t>Trudle</w:t>
        </w:r>
        <w:proofErr w:type="spellEnd"/>
        <w:r>
          <w:rPr>
            <w:lang w:eastAsia="da-DK"/>
          </w:rPr>
          <w:t xml:space="preserve"> &amp; </w:t>
        </w:r>
        <w:proofErr w:type="spellStart"/>
        <w:r>
          <w:rPr>
            <w:lang w:eastAsia="da-DK"/>
          </w:rPr>
          <w:t>Sackes</w:t>
        </w:r>
        <w:proofErr w:type="spellEnd"/>
        <w:r>
          <w:rPr>
            <w:lang w:eastAsia="da-DK"/>
          </w:rPr>
          <w:t xml:space="preserve"> 2017).</w:t>
        </w:r>
      </w:ins>
      <w:ins w:id="324" w:author="Jesper Bruun" w:date="2020-12-14T15:34:00Z">
        <w:r w:rsidR="00566327">
          <w:rPr>
            <w:lang w:eastAsia="da-DK"/>
          </w:rPr>
          <w:t xml:space="preserve"> </w:t>
        </w:r>
      </w:ins>
      <w:ins w:id="325" w:author="Jesper Bruun" w:date="2020-12-14T15:35:00Z">
        <w:r w:rsidR="00566327">
          <w:rPr>
            <w:lang w:eastAsia="da-DK"/>
          </w:rPr>
          <w:t>In contrast, p</w:t>
        </w:r>
      </w:ins>
      <w:ins w:id="326" w:author="Stine Mariegaard" w:date="2020-12-14T10:37:00Z">
        <w:del w:id="327" w:author="Jesper Bruun" w:date="2020-12-14T15:34:00Z">
          <w:r w:rsidDel="00566327">
            <w:rPr>
              <w:lang w:eastAsia="da-DK"/>
            </w:rPr>
            <w:delText xml:space="preserve"> Contrary</w:delText>
          </w:r>
        </w:del>
        <w:del w:id="328" w:author="Jesper Bruun" w:date="2020-12-14T15:35:00Z">
          <w:r w:rsidDel="00566327">
            <w:rPr>
              <w:lang w:eastAsia="da-DK"/>
            </w:rPr>
            <w:delText xml:space="preserve"> </w:delText>
          </w:r>
        </w:del>
        <w:del w:id="329" w:author="Jesper Bruun" w:date="2020-12-14T15:33:00Z">
          <w:r w:rsidDel="00566327">
            <w:rPr>
              <w:lang w:eastAsia="da-DK"/>
            </w:rPr>
            <w:delText xml:space="preserve">the </w:delText>
          </w:r>
        </w:del>
        <w:del w:id="330" w:author="Jesper Bruun" w:date="2020-12-14T15:35:00Z">
          <w:r w:rsidDel="00566327">
            <w:rPr>
              <w:lang w:eastAsia="da-DK"/>
            </w:rPr>
            <w:delText>p</w:delText>
          </w:r>
        </w:del>
        <w:r>
          <w:rPr>
            <w:lang w:eastAsia="da-DK"/>
          </w:rPr>
          <w:t>rogressive school</w:t>
        </w:r>
      </w:ins>
      <w:ins w:id="331" w:author="Jesper Bruun" w:date="2020-12-14T15:35:00Z">
        <w:r w:rsidR="00566327">
          <w:rPr>
            <w:lang w:eastAsia="da-DK"/>
          </w:rPr>
          <w:t>s</w:t>
        </w:r>
      </w:ins>
      <w:ins w:id="332" w:author="Stine Mariegaard" w:date="2020-12-14T10:37:00Z">
        <w:r>
          <w:rPr>
            <w:lang w:eastAsia="da-DK"/>
          </w:rPr>
          <w:t xml:space="preserve"> believ</w:t>
        </w:r>
      </w:ins>
      <w:ins w:id="333" w:author="Jesper Bruun" w:date="2020-12-14T15:35:00Z">
        <w:r w:rsidR="00566327">
          <w:rPr>
            <w:lang w:eastAsia="da-DK"/>
          </w:rPr>
          <w:t>ed</w:t>
        </w:r>
      </w:ins>
      <w:ins w:id="334" w:author="Stine Mariegaard" w:date="2020-12-14T10:37:00Z">
        <w:del w:id="335" w:author="Jesper Bruun" w:date="2020-12-14T15:35:00Z">
          <w:r w:rsidDel="00566327">
            <w:rPr>
              <w:lang w:eastAsia="da-DK"/>
            </w:rPr>
            <w:delText>ing</w:delText>
          </w:r>
        </w:del>
        <w:r>
          <w:rPr>
            <w:lang w:eastAsia="da-DK"/>
          </w:rPr>
          <w:t xml:space="preserve"> that </w:t>
        </w:r>
        <w:del w:id="336" w:author="Jesper Bruun" w:date="2020-12-14T15:35:00Z">
          <w:r w:rsidDel="00566327">
            <w:rPr>
              <w:lang w:eastAsia="da-DK"/>
            </w:rPr>
            <w:delText xml:space="preserve">the </w:delText>
          </w:r>
        </w:del>
        <w:del w:id="337" w:author="Jesper Bruun" w:date="2020-12-14T15:36:00Z">
          <w:r w:rsidDel="00566327">
            <w:rPr>
              <w:lang w:eastAsia="da-DK"/>
            </w:rPr>
            <w:delText>children obtain experience by themselves, and every</w:delText>
          </w:r>
        </w:del>
      </w:ins>
      <w:ins w:id="338" w:author="Jesper Bruun" w:date="2020-12-14T15:36:00Z">
        <w:r w:rsidR="00566327">
          <w:rPr>
            <w:lang w:eastAsia="da-DK"/>
          </w:rPr>
          <w:t>any</w:t>
        </w:r>
      </w:ins>
      <w:ins w:id="339" w:author="Stine Mariegaard" w:date="2020-12-14T10:37:00Z">
        <w:r>
          <w:rPr>
            <w:lang w:eastAsia="da-DK"/>
          </w:rPr>
          <w:t xml:space="preserve"> involvement from </w:t>
        </w:r>
        <w:del w:id="340" w:author="Jesper Bruun" w:date="2020-12-14T15:36:00Z">
          <w:r w:rsidDel="00566327">
            <w:rPr>
              <w:lang w:eastAsia="da-DK"/>
            </w:rPr>
            <w:delText xml:space="preserve">the </w:delText>
          </w:r>
        </w:del>
        <w:r>
          <w:rPr>
            <w:lang w:eastAsia="da-DK"/>
          </w:rPr>
          <w:t>adult</w:t>
        </w:r>
      </w:ins>
      <w:ins w:id="341" w:author="Jesper Bruun" w:date="2020-12-14T15:36:00Z">
        <w:r w:rsidR="00566327">
          <w:rPr>
            <w:lang w:eastAsia="da-DK"/>
          </w:rPr>
          <w:t>s</w:t>
        </w:r>
      </w:ins>
      <w:ins w:id="342" w:author="Stine Mariegaard" w:date="2020-12-14T10:37:00Z">
        <w:r>
          <w:rPr>
            <w:lang w:eastAsia="da-DK"/>
          </w:rPr>
          <w:t xml:space="preserve"> destroy</w:t>
        </w:r>
        <w:del w:id="343" w:author="Jesper Bruun" w:date="2020-12-14T15:36:00Z">
          <w:r w:rsidDel="00566327">
            <w:rPr>
              <w:lang w:eastAsia="da-DK"/>
            </w:rPr>
            <w:delText>s</w:delText>
          </w:r>
        </w:del>
        <w:r>
          <w:rPr>
            <w:lang w:eastAsia="da-DK"/>
          </w:rPr>
          <w:t xml:space="preserve"> and disturb the child’</w:t>
        </w:r>
      </w:ins>
      <w:ins w:id="344" w:author="Jesper Bruun" w:date="2020-12-14T15:36:00Z">
        <w:r w:rsidR="00566327">
          <w:rPr>
            <w:lang w:eastAsia="da-DK"/>
          </w:rPr>
          <w:t xml:space="preserve">s </w:t>
        </w:r>
      </w:ins>
      <w:ins w:id="345" w:author="Stine Mariegaard" w:date="2020-12-14T10:37:00Z">
        <w:del w:id="346" w:author="Jesper Bruun" w:date="2020-12-14T15:38:00Z">
          <w:r w:rsidDel="00566327">
            <w:rPr>
              <w:lang w:eastAsia="da-DK"/>
            </w:rPr>
            <w:delText xml:space="preserve"> </w:delText>
          </w:r>
        </w:del>
        <w:r>
          <w:rPr>
            <w:lang w:eastAsia="da-DK"/>
          </w:rPr>
          <w:t>natural development</w:t>
        </w:r>
      </w:ins>
      <w:ins w:id="347" w:author="Jesper Bruun" w:date="2020-12-14T15:37:00Z">
        <w:r w:rsidR="00566327">
          <w:rPr>
            <w:lang w:eastAsia="da-DK"/>
          </w:rPr>
          <w:t xml:space="preserve"> through</w:t>
        </w:r>
      </w:ins>
      <w:ins w:id="348" w:author="Jesper Bruun" w:date="2020-12-14T15:39:00Z">
        <w:r w:rsidR="00566327">
          <w:rPr>
            <w:lang w:eastAsia="da-DK"/>
          </w:rPr>
          <w:t xml:space="preserve"> own</w:t>
        </w:r>
      </w:ins>
      <w:ins w:id="349" w:author="Jesper Bruun" w:date="2020-12-14T15:37:00Z">
        <w:r w:rsidR="00566327">
          <w:rPr>
            <w:lang w:eastAsia="da-DK"/>
          </w:rPr>
          <w:t xml:space="preserve"> experience</w:t>
        </w:r>
      </w:ins>
      <w:ins w:id="350" w:author="Jesper Bruun" w:date="2020-12-14T15:39:00Z">
        <w:r w:rsidR="00566327">
          <w:rPr>
            <w:lang w:eastAsia="da-DK"/>
          </w:rPr>
          <w:t>s</w:t>
        </w:r>
      </w:ins>
      <w:ins w:id="351" w:author="Stine Mariegaard" w:date="2020-12-14T10:37:00Z">
        <w:r>
          <w:rPr>
            <w:lang w:eastAsia="da-DK"/>
          </w:rPr>
          <w:t xml:space="preserve">. </w:t>
        </w:r>
      </w:ins>
      <w:ins w:id="352" w:author="Jesper Bruun" w:date="2020-12-14T15:39:00Z">
        <w:r w:rsidR="00566327">
          <w:rPr>
            <w:lang w:eastAsia="da-DK"/>
          </w:rPr>
          <w:t>For Dewey, t</w:t>
        </w:r>
      </w:ins>
      <w:ins w:id="353" w:author="Stine Mariegaard" w:date="2020-12-14T10:37:00Z">
        <w:del w:id="354" w:author="Jesper Bruun" w:date="2020-12-14T15:39:00Z">
          <w:r w:rsidDel="00566327">
            <w:rPr>
              <w:lang w:eastAsia="da-DK"/>
            </w:rPr>
            <w:delText>T</w:delText>
          </w:r>
        </w:del>
        <w:r>
          <w:rPr>
            <w:lang w:eastAsia="da-DK"/>
          </w:rPr>
          <w:t xml:space="preserve">his stance </w:t>
        </w:r>
        <w:del w:id="355" w:author="Jesper Bruun" w:date="2020-12-14T15:39:00Z">
          <w:r w:rsidDel="00566327">
            <w:rPr>
              <w:lang w:eastAsia="da-DK"/>
            </w:rPr>
            <w:delText xml:space="preserve">will also </w:delText>
          </w:r>
        </w:del>
        <w:r>
          <w:rPr>
            <w:lang w:eastAsia="da-DK"/>
          </w:rPr>
          <w:t>contribute</w:t>
        </w:r>
      </w:ins>
      <w:ins w:id="356" w:author="Jesper Bruun" w:date="2020-12-14T15:43:00Z">
        <w:r w:rsidR="00566327">
          <w:rPr>
            <w:lang w:eastAsia="da-DK"/>
          </w:rPr>
          <w:t>s</w:t>
        </w:r>
      </w:ins>
      <w:ins w:id="357" w:author="Stine Mariegaard" w:date="2020-12-14T10:37:00Z">
        <w:r>
          <w:rPr>
            <w:lang w:eastAsia="da-DK"/>
          </w:rPr>
          <w:t xml:space="preserve"> to discontinuity because children</w:t>
        </w:r>
      </w:ins>
      <w:ins w:id="358" w:author="Jesper Bruun" w:date="2020-12-14T15:41:00Z">
        <w:r w:rsidR="00566327">
          <w:rPr>
            <w:lang w:eastAsia="da-DK"/>
          </w:rPr>
          <w:t xml:space="preserve"> </w:t>
        </w:r>
      </w:ins>
      <w:ins w:id="359" w:author="Jesper Bruun" w:date="2020-12-14T15:44:00Z">
        <w:r w:rsidR="00146FB6">
          <w:rPr>
            <w:lang w:eastAsia="da-DK"/>
          </w:rPr>
          <w:t>often will not</w:t>
        </w:r>
      </w:ins>
      <w:ins w:id="360" w:author="Jesper Bruun" w:date="2020-12-14T15:39:00Z">
        <w:r w:rsidR="00566327">
          <w:rPr>
            <w:lang w:eastAsia="da-DK"/>
          </w:rPr>
          <w:t xml:space="preserve"> relate</w:t>
        </w:r>
      </w:ins>
      <w:ins w:id="361" w:author="Jesper Bruun" w:date="2020-12-14T15:40:00Z">
        <w:r w:rsidR="00566327">
          <w:rPr>
            <w:lang w:eastAsia="da-DK"/>
          </w:rPr>
          <w:t xml:space="preserve"> their</w:t>
        </w:r>
      </w:ins>
      <w:ins w:id="362" w:author="Stine Mariegaard" w:date="2020-12-14T10:37:00Z">
        <w:del w:id="363" w:author="Jesper Bruun" w:date="2020-12-14T15:39:00Z">
          <w:r w:rsidDel="00566327">
            <w:rPr>
              <w:lang w:eastAsia="da-DK"/>
            </w:rPr>
            <w:delText>’s</w:delText>
          </w:r>
        </w:del>
        <w:r>
          <w:rPr>
            <w:lang w:eastAsia="da-DK"/>
          </w:rPr>
          <w:t xml:space="preserve"> knowledge </w:t>
        </w:r>
        <w:del w:id="364" w:author="Jesper Bruun" w:date="2020-12-14T15:40:00Z">
          <w:r w:rsidDel="00566327">
            <w:rPr>
              <w:lang w:eastAsia="da-DK"/>
            </w:rPr>
            <w:delText xml:space="preserve">does not relate </w:delText>
          </w:r>
        </w:del>
        <w:r>
          <w:rPr>
            <w:lang w:eastAsia="da-DK"/>
          </w:rPr>
          <w:t>to a wider perspective</w:t>
        </w:r>
        <w:del w:id="365" w:author="Jesper Bruun" w:date="2020-12-14T15:46:00Z">
          <w:r w:rsidDel="00146FB6">
            <w:rPr>
              <w:lang w:eastAsia="da-DK"/>
            </w:rPr>
            <w:delText>.</w:delText>
          </w:r>
        </w:del>
      </w:ins>
      <w:ins w:id="366" w:author="Jesper Bruun" w:date="2020-12-14T15:47:00Z">
        <w:r w:rsidR="00146FB6">
          <w:rPr>
            <w:lang w:eastAsia="da-DK"/>
          </w:rPr>
          <w:t xml:space="preserve">. In current literature, </w:t>
        </w:r>
      </w:ins>
      <w:ins w:id="367" w:author="Stine Mariegaard" w:date="2020-12-14T10:37:00Z">
        <w:del w:id="368" w:author="Jesper Bruun" w:date="2020-12-14T15:46:00Z">
          <w:r w:rsidDel="00146FB6">
            <w:rPr>
              <w:lang w:eastAsia="da-DK"/>
            </w:rPr>
            <w:delText xml:space="preserve"> </w:delText>
          </w:r>
        </w:del>
        <w:del w:id="369" w:author="Jesper Bruun" w:date="2020-12-14T15:42:00Z">
          <w:r w:rsidDel="00566327">
            <w:rPr>
              <w:lang w:eastAsia="da-DK"/>
            </w:rPr>
            <w:delText>A</w:delText>
          </w:r>
        </w:del>
        <w:del w:id="370" w:author="Jesper Bruun" w:date="2020-12-14T15:41:00Z">
          <w:r w:rsidDel="00566327">
            <w:rPr>
              <w:lang w:eastAsia="da-DK"/>
            </w:rPr>
            <w:delText xml:space="preserve"> perspective only a</w:delText>
          </w:r>
        </w:del>
        <w:del w:id="371" w:author="Jesper Bruun" w:date="2020-12-14T15:42:00Z">
          <w:r w:rsidDel="00566327">
            <w:rPr>
              <w:lang w:eastAsia="da-DK"/>
            </w:rPr>
            <w:delText xml:space="preserve">dult can </w:delText>
          </w:r>
        </w:del>
        <w:del w:id="372" w:author="Jesper Bruun" w:date="2020-12-14T15:41:00Z">
          <w:r w:rsidDel="00566327">
            <w:rPr>
              <w:lang w:eastAsia="da-DK"/>
            </w:rPr>
            <w:delText>apply</w:delText>
          </w:r>
        </w:del>
        <w:del w:id="373" w:author="Jesper Bruun" w:date="2020-12-14T15:42:00Z">
          <w:r w:rsidDel="00566327">
            <w:rPr>
              <w:lang w:eastAsia="da-DK"/>
            </w:rPr>
            <w:delText xml:space="preserve"> because of more experiences. </w:delText>
          </w:r>
        </w:del>
        <w:del w:id="374" w:author="Jesper Bruun" w:date="2020-12-14T15:46:00Z">
          <w:r w:rsidDel="00146FB6">
            <w:rPr>
              <w:lang w:eastAsia="da-DK"/>
            </w:rPr>
            <w:delText xml:space="preserve">This is discussed by </w:delText>
          </w:r>
        </w:del>
        <w:r>
          <w:rPr>
            <w:lang w:eastAsia="da-DK"/>
          </w:rPr>
          <w:t xml:space="preserve">Hamlin and </w:t>
        </w:r>
        <w:proofErr w:type="spellStart"/>
        <w:r>
          <w:rPr>
            <w:lang w:eastAsia="da-DK"/>
          </w:rPr>
          <w:t>Wisneski</w:t>
        </w:r>
        <w:proofErr w:type="spellEnd"/>
        <w:r>
          <w:rPr>
            <w:lang w:eastAsia="da-DK"/>
          </w:rPr>
          <w:t xml:space="preserve"> </w:t>
        </w:r>
        <w:r>
          <w:rPr>
            <w:lang w:eastAsia="da-DK"/>
          </w:rPr>
          <w:lastRenderedPageBreak/>
          <w:t>(2012)</w:t>
        </w:r>
        <w:del w:id="375" w:author="Jesper Bruun" w:date="2020-12-14T15:47:00Z">
          <w:r w:rsidDel="00146FB6">
            <w:rPr>
              <w:lang w:eastAsia="da-DK"/>
            </w:rPr>
            <w:delText xml:space="preserve"> who</w:delText>
          </w:r>
        </w:del>
        <w:r>
          <w:rPr>
            <w:lang w:eastAsia="da-DK"/>
          </w:rPr>
          <w:t xml:space="preserve"> </w:t>
        </w:r>
        <w:del w:id="376" w:author="Jesper Bruun" w:date="2020-12-14T15:47:00Z">
          <w:r w:rsidDel="00146FB6">
            <w:rPr>
              <w:lang w:eastAsia="da-DK"/>
            </w:rPr>
            <w:delText>reflect</w:delText>
          </w:r>
        </w:del>
      </w:ins>
      <w:ins w:id="377" w:author="Jesper Bruun" w:date="2020-12-14T15:47:00Z">
        <w:r w:rsidR="00146FB6">
          <w:rPr>
            <w:lang w:eastAsia="da-DK"/>
          </w:rPr>
          <w:t>discuss</w:t>
        </w:r>
      </w:ins>
      <w:ins w:id="378" w:author="Stine Mariegaard" w:date="2020-12-14T10:37:00Z">
        <w:del w:id="379" w:author="Jesper Bruun" w:date="2020-12-14T15:47:00Z">
          <w:r w:rsidDel="00146FB6">
            <w:rPr>
              <w:lang w:eastAsia="da-DK"/>
            </w:rPr>
            <w:delText xml:space="preserve"> upon</w:delText>
          </w:r>
        </w:del>
        <w:r>
          <w:rPr>
            <w:lang w:eastAsia="da-DK"/>
          </w:rPr>
          <w:t xml:space="preserve"> similarities and differences between free play and learning science. </w:t>
        </w:r>
      </w:ins>
      <w:ins w:id="380" w:author="Jesper Bruun" w:date="2020-12-14T16:39:00Z">
        <w:r w:rsidR="00E35980">
          <w:rPr>
            <w:lang w:eastAsia="da-DK"/>
          </w:rPr>
          <w:t xml:space="preserve">Furthermore, </w:t>
        </w:r>
      </w:ins>
      <w:moveToRangeStart w:id="381" w:author="Jesper Bruun" w:date="2020-12-14T16:39:00Z" w:name="move58856389"/>
      <w:moveTo w:id="382" w:author="Jesper Bruun" w:date="2020-12-14T16:39:00Z">
        <w:del w:id="383" w:author="Jesper Bruun" w:date="2020-12-14T16:39:00Z">
          <w:r w:rsidR="00E35980" w:rsidRPr="00885AA5" w:rsidDel="00E35980">
            <w:rPr>
              <w:color w:val="000000"/>
              <w:lang w:val="en-US" w:eastAsia="da-DK"/>
            </w:rPr>
            <w:delText>How t</w:delText>
          </w:r>
        </w:del>
      </w:moveTo>
      <w:ins w:id="384" w:author="Jesper Bruun" w:date="2020-12-14T16:39:00Z">
        <w:r w:rsidR="00E35980">
          <w:rPr>
            <w:color w:val="000000"/>
            <w:lang w:val="en-US" w:eastAsia="da-DK"/>
          </w:rPr>
          <w:t>achieving a</w:t>
        </w:r>
      </w:ins>
      <w:moveTo w:id="385" w:author="Jesper Bruun" w:date="2020-12-14T16:39:00Z">
        <w:del w:id="386" w:author="Jesper Bruun" w:date="2020-12-14T16:39:00Z">
          <w:r w:rsidR="00E35980" w:rsidRPr="00885AA5" w:rsidDel="00E35980">
            <w:rPr>
              <w:color w:val="000000"/>
              <w:lang w:val="en-US" w:eastAsia="da-DK"/>
            </w:rPr>
            <w:delText>o</w:delText>
          </w:r>
        </w:del>
        <w:r w:rsidR="00E35980" w:rsidRPr="00885AA5">
          <w:rPr>
            <w:color w:val="000000"/>
            <w:lang w:val="en-US" w:eastAsia="da-DK"/>
          </w:rPr>
          <w:t xml:space="preserve"> balance </w:t>
        </w:r>
      </w:moveTo>
      <w:ins w:id="387" w:author="Jesper Bruun" w:date="2020-12-14T16:39:00Z">
        <w:r w:rsidR="00E35980">
          <w:rPr>
            <w:color w:val="000000"/>
            <w:lang w:val="en-US" w:eastAsia="da-DK"/>
          </w:rPr>
          <w:t xml:space="preserve">between </w:t>
        </w:r>
      </w:ins>
      <w:moveTo w:id="388" w:author="Jesper Bruun" w:date="2020-12-14T16:39:00Z">
        <w:del w:id="389" w:author="Jesper Bruun" w:date="2020-12-14T16:40:00Z">
          <w:r w:rsidR="00E35980" w:rsidRPr="00885AA5" w:rsidDel="00E35980">
            <w:rPr>
              <w:color w:val="000000"/>
              <w:lang w:val="en-US" w:eastAsia="da-DK"/>
            </w:rPr>
            <w:delText>the child’s</w:delText>
          </w:r>
        </w:del>
      </w:moveTo>
      <w:ins w:id="390" w:author="Jesper Bruun" w:date="2020-12-14T16:40:00Z">
        <w:r w:rsidR="00E35980">
          <w:rPr>
            <w:color w:val="000000"/>
            <w:lang w:val="en-US" w:eastAsia="da-DK"/>
          </w:rPr>
          <w:t>children’s</w:t>
        </w:r>
      </w:ins>
      <w:moveTo w:id="391" w:author="Jesper Bruun" w:date="2020-12-14T16:39:00Z">
        <w:r w:rsidR="00E35980" w:rsidRPr="00885AA5">
          <w:rPr>
            <w:color w:val="000000"/>
            <w:lang w:val="en-US" w:eastAsia="da-DK"/>
          </w:rPr>
          <w:t xml:space="preserve"> natural playful mode and the teacher’s tasks for learning </w:t>
        </w:r>
        <w:r w:rsidR="00E35980">
          <w:rPr>
            <w:color w:val="000000"/>
            <w:lang w:val="en-US" w:eastAsia="da-DK"/>
          </w:rPr>
          <w:t xml:space="preserve">science </w:t>
        </w:r>
      </w:moveTo>
      <w:ins w:id="392" w:author="Jesper Bruun" w:date="2020-12-14T16:40:00Z">
        <w:r w:rsidR="00E35980">
          <w:rPr>
            <w:color w:val="000000"/>
            <w:lang w:val="en-US" w:eastAsia="da-DK"/>
          </w:rPr>
          <w:t>has been</w:t>
        </w:r>
      </w:ins>
      <w:moveTo w:id="393" w:author="Jesper Bruun" w:date="2020-12-14T16:39:00Z">
        <w:del w:id="394" w:author="Jesper Bruun" w:date="2020-12-14T16:40:00Z">
          <w:r w:rsidR="00E35980" w:rsidDel="00E35980">
            <w:rPr>
              <w:color w:val="000000"/>
              <w:lang w:val="en-US" w:eastAsia="da-DK"/>
            </w:rPr>
            <w:delText>is</w:delText>
          </w:r>
        </w:del>
        <w:r w:rsidR="00E35980">
          <w:rPr>
            <w:color w:val="000000"/>
            <w:lang w:val="en-US" w:eastAsia="da-DK"/>
          </w:rPr>
          <w:t xml:space="preserve"> </w:t>
        </w:r>
        <w:r w:rsidR="00E35980" w:rsidRPr="00885AA5">
          <w:rPr>
            <w:color w:val="000000"/>
            <w:lang w:val="en-US" w:eastAsia="da-DK"/>
          </w:rPr>
          <w:t>identified to be a main challenge to solve (</w:t>
        </w:r>
        <w:proofErr w:type="spellStart"/>
        <w:r w:rsidR="00E35980" w:rsidRPr="00885AA5">
          <w:rPr>
            <w:color w:val="000000"/>
            <w:lang w:val="en-US" w:eastAsia="da-DK"/>
          </w:rPr>
          <w:t>Vartainen</w:t>
        </w:r>
        <w:proofErr w:type="spellEnd"/>
        <w:r w:rsidR="00E35980" w:rsidRPr="00885AA5">
          <w:rPr>
            <w:color w:val="000000"/>
            <w:lang w:val="en-US" w:eastAsia="da-DK"/>
          </w:rPr>
          <w:t xml:space="preserve"> &amp; </w:t>
        </w:r>
        <w:proofErr w:type="spellStart"/>
        <w:r w:rsidR="00E35980" w:rsidRPr="00885AA5">
          <w:rPr>
            <w:color w:val="000000"/>
            <w:lang w:val="en-US" w:eastAsia="da-DK"/>
          </w:rPr>
          <w:t>Kumpulainen</w:t>
        </w:r>
        <w:proofErr w:type="spellEnd"/>
        <w:r w:rsidR="00E35980" w:rsidRPr="00885AA5">
          <w:rPr>
            <w:color w:val="000000"/>
            <w:lang w:val="en-US" w:eastAsia="da-DK"/>
          </w:rPr>
          <w:t xml:space="preserve">, 2020; Campbell, </w:t>
        </w:r>
        <w:proofErr w:type="spellStart"/>
        <w:r w:rsidR="00E35980" w:rsidRPr="00885AA5">
          <w:rPr>
            <w:color w:val="000000"/>
            <w:lang w:val="en-US" w:eastAsia="da-DK"/>
          </w:rPr>
          <w:t>Speldewinde</w:t>
        </w:r>
        <w:proofErr w:type="spellEnd"/>
        <w:r w:rsidR="00E35980" w:rsidRPr="00885AA5">
          <w:rPr>
            <w:color w:val="000000"/>
            <w:lang w:val="en-US" w:eastAsia="da-DK"/>
          </w:rPr>
          <w:t xml:space="preserve">, Howitt &amp; MacDonald, 2018). </w:t>
        </w:r>
      </w:moveTo>
      <w:moveToRangeEnd w:id="381"/>
      <w:ins w:id="395" w:author="Jesper Bruun" w:date="2020-12-14T16:40:00Z">
        <w:r w:rsidR="00E35980">
          <w:rPr>
            <w:color w:val="000000"/>
            <w:lang w:val="en-US" w:eastAsia="da-DK"/>
          </w:rPr>
          <w:t xml:space="preserve">Thus, </w:t>
        </w:r>
      </w:ins>
      <w:ins w:id="396" w:author="Stine Mariegaard" w:date="2020-12-14T10:37:00Z">
        <w:del w:id="397" w:author="Jesper Bruun" w:date="2020-12-14T15:45:00Z">
          <w:r w:rsidDel="00146FB6">
            <w:rPr>
              <w:lang w:eastAsia="da-DK"/>
            </w:rPr>
            <w:delText>As encircled in introduction b</w:delText>
          </w:r>
        </w:del>
      </w:ins>
      <w:ins w:id="398" w:author="Jesper Bruun" w:date="2020-12-14T16:40:00Z">
        <w:r w:rsidR="00E35980">
          <w:rPr>
            <w:lang w:eastAsia="da-DK"/>
          </w:rPr>
          <w:t>i</w:t>
        </w:r>
      </w:ins>
      <w:ins w:id="399" w:author="Jesper Bruun" w:date="2020-12-14T15:48:00Z">
        <w:r w:rsidR="00146FB6">
          <w:rPr>
            <w:lang w:eastAsia="da-DK"/>
          </w:rPr>
          <w:t xml:space="preserve">t seems that </w:t>
        </w:r>
      </w:ins>
      <w:ins w:id="400" w:author="Jesper Bruun" w:date="2020-12-14T15:51:00Z">
        <w:r w:rsidR="00146FB6">
          <w:rPr>
            <w:lang w:eastAsia="da-DK"/>
          </w:rPr>
          <w:t>mediating between</w:t>
        </w:r>
      </w:ins>
      <w:ins w:id="401" w:author="Stine Mariegaard" w:date="2020-12-14T10:37:00Z">
        <w:del w:id="402" w:author="Jesper Bruun" w:date="2020-12-14T15:51:00Z">
          <w:r w:rsidDel="00146FB6">
            <w:rPr>
              <w:lang w:eastAsia="da-DK"/>
            </w:rPr>
            <w:delText>alancing</w:delText>
          </w:r>
        </w:del>
      </w:ins>
      <w:ins w:id="403" w:author="Jesper Bruun" w:date="2020-12-14T15:48:00Z">
        <w:r w:rsidR="00146FB6">
          <w:rPr>
            <w:color w:val="000000"/>
            <w:lang w:val="en-US" w:eastAsia="da-DK"/>
          </w:rPr>
          <w:t xml:space="preserve"> children’s</w:t>
        </w:r>
      </w:ins>
      <w:ins w:id="404" w:author="Stine Mariegaard" w:date="2020-12-14T10:37:00Z">
        <w:del w:id="405" w:author="Jesper Bruun" w:date="2020-12-14T15:48:00Z">
          <w:r w:rsidDel="00146FB6">
            <w:rPr>
              <w:lang w:eastAsia="da-DK"/>
            </w:rPr>
            <w:delText xml:space="preserve"> t</w:delText>
          </w:r>
          <w:r w:rsidRPr="00885AA5" w:rsidDel="00146FB6">
            <w:rPr>
              <w:color w:val="000000"/>
              <w:lang w:val="en-US" w:eastAsia="da-DK"/>
            </w:rPr>
            <w:delText>he child’s</w:delText>
          </w:r>
        </w:del>
        <w:r w:rsidRPr="00885AA5">
          <w:rPr>
            <w:color w:val="000000"/>
            <w:lang w:val="en-US" w:eastAsia="da-DK"/>
          </w:rPr>
          <w:t xml:space="preserve"> natural playful mode </w:t>
        </w:r>
        <w:del w:id="406" w:author="Jesper Bruun" w:date="2020-12-14T15:48:00Z">
          <w:r w:rsidRPr="00885AA5" w:rsidDel="00146FB6">
            <w:rPr>
              <w:color w:val="000000"/>
              <w:lang w:val="en-US" w:eastAsia="da-DK"/>
            </w:rPr>
            <w:delText>and</w:delText>
          </w:r>
        </w:del>
      </w:ins>
      <w:ins w:id="407" w:author="Jesper Bruun" w:date="2020-12-14T15:51:00Z">
        <w:r w:rsidR="00146FB6">
          <w:rPr>
            <w:color w:val="000000"/>
            <w:lang w:val="en-US" w:eastAsia="da-DK"/>
          </w:rPr>
          <w:t>and</w:t>
        </w:r>
      </w:ins>
      <w:ins w:id="408" w:author="Stine Mariegaard" w:date="2020-12-14T10:37:00Z">
        <w:r w:rsidRPr="00885AA5">
          <w:rPr>
            <w:color w:val="000000"/>
            <w:lang w:val="en-US" w:eastAsia="da-DK"/>
          </w:rPr>
          <w:t xml:space="preserve"> </w:t>
        </w:r>
        <w:del w:id="409" w:author="Jesper Bruun" w:date="2020-12-14T15:48:00Z">
          <w:r w:rsidRPr="00885AA5" w:rsidDel="00146FB6">
            <w:rPr>
              <w:color w:val="000000"/>
              <w:lang w:val="en-US" w:eastAsia="da-DK"/>
            </w:rPr>
            <w:delText xml:space="preserve">the </w:delText>
          </w:r>
        </w:del>
        <w:r w:rsidRPr="00885AA5">
          <w:rPr>
            <w:color w:val="000000"/>
            <w:lang w:val="en-US" w:eastAsia="da-DK"/>
          </w:rPr>
          <w:t>teacher</w:t>
        </w:r>
        <w:del w:id="410" w:author="Jesper Bruun" w:date="2020-12-14T15:48:00Z">
          <w:r w:rsidRPr="00885AA5" w:rsidDel="00146FB6">
            <w:rPr>
              <w:color w:val="000000"/>
              <w:lang w:val="en-US" w:eastAsia="da-DK"/>
            </w:rPr>
            <w:delText>’</w:delText>
          </w:r>
        </w:del>
        <w:r w:rsidRPr="00885AA5">
          <w:rPr>
            <w:color w:val="000000"/>
            <w:lang w:val="en-US" w:eastAsia="da-DK"/>
          </w:rPr>
          <w:t>s</w:t>
        </w:r>
      </w:ins>
      <w:ins w:id="411" w:author="Jesper Bruun" w:date="2020-12-14T15:48:00Z">
        <w:r w:rsidR="00146FB6">
          <w:rPr>
            <w:color w:val="000000"/>
            <w:lang w:val="en-US" w:eastAsia="da-DK"/>
          </w:rPr>
          <w:t>’</w:t>
        </w:r>
      </w:ins>
      <w:ins w:id="412" w:author="Stine Mariegaard" w:date="2020-12-14T10:37:00Z">
        <w:r w:rsidRPr="00885AA5">
          <w:rPr>
            <w:color w:val="000000"/>
            <w:lang w:val="en-US" w:eastAsia="da-DK"/>
          </w:rPr>
          <w:t xml:space="preserve"> tasks for learning </w:t>
        </w:r>
        <w:r>
          <w:rPr>
            <w:color w:val="000000"/>
            <w:lang w:val="en-US" w:eastAsia="da-DK"/>
          </w:rPr>
          <w:t xml:space="preserve">science is still a concern. </w:t>
        </w:r>
      </w:ins>
      <w:ins w:id="413" w:author="Jesper Bruun" w:date="2020-12-14T15:51:00Z">
        <w:r w:rsidR="00146FB6">
          <w:rPr>
            <w:color w:val="000000"/>
            <w:lang w:val="en-US" w:eastAsia="da-DK"/>
          </w:rPr>
          <w:t xml:space="preserve">In our understanding, </w:t>
        </w:r>
      </w:ins>
      <w:ins w:id="414" w:author="Stine Mariegaard" w:date="2020-12-14T10:37:00Z">
        <w:del w:id="415" w:author="Jesper Bruun" w:date="2020-12-14T15:51:00Z">
          <w:r w:rsidDel="00146FB6">
            <w:rPr>
              <w:color w:val="000000"/>
              <w:lang w:val="en-US" w:eastAsia="da-DK"/>
            </w:rPr>
            <w:delText xml:space="preserve">We interpret that </w:delText>
          </w:r>
        </w:del>
        <w:r>
          <w:rPr>
            <w:color w:val="000000"/>
            <w:lang w:val="en-US" w:eastAsia="da-DK"/>
          </w:rPr>
          <w:t xml:space="preserve">Dewey </w:t>
        </w:r>
        <w:del w:id="416" w:author="Jesper Bruun" w:date="2020-12-14T15:51:00Z">
          <w:r w:rsidDel="00146FB6">
            <w:rPr>
              <w:color w:val="000000"/>
              <w:lang w:val="en-US" w:eastAsia="da-DK"/>
            </w:rPr>
            <w:delText>would</w:delText>
          </w:r>
        </w:del>
      </w:ins>
      <w:ins w:id="417" w:author="Jesper Bruun" w:date="2020-12-14T15:51:00Z">
        <w:r w:rsidR="00146FB6">
          <w:rPr>
            <w:color w:val="000000"/>
            <w:lang w:val="en-US" w:eastAsia="da-DK"/>
          </w:rPr>
          <w:t>might</w:t>
        </w:r>
      </w:ins>
      <w:ins w:id="418" w:author="Stine Mariegaard" w:date="2020-12-14T10:37:00Z">
        <w:r>
          <w:rPr>
            <w:color w:val="000000"/>
            <w:lang w:val="en-US" w:eastAsia="da-DK"/>
          </w:rPr>
          <w:t xml:space="preserve"> reply </w:t>
        </w:r>
      </w:ins>
      <w:ins w:id="419" w:author="Jesper Bruun" w:date="2020-12-14T15:52:00Z">
        <w:r w:rsidR="00146FB6">
          <w:rPr>
            <w:color w:val="000000"/>
            <w:lang w:val="en-US" w:eastAsia="da-DK"/>
          </w:rPr>
          <w:t>that experienc</w:t>
        </w:r>
      </w:ins>
      <w:ins w:id="420" w:author="Jesper Bruun" w:date="2020-12-14T15:56:00Z">
        <w:r w:rsidR="00A56463">
          <w:rPr>
            <w:color w:val="000000"/>
            <w:lang w:val="en-US" w:eastAsia="da-DK"/>
          </w:rPr>
          <w:t xml:space="preserve">e, </w:t>
        </w:r>
      </w:ins>
      <w:ins w:id="421" w:author="Jesper Bruun" w:date="2020-12-14T15:57:00Z">
        <w:r w:rsidR="00A56463">
          <w:rPr>
            <w:color w:val="000000"/>
            <w:lang w:val="en-US" w:eastAsia="da-DK"/>
          </w:rPr>
          <w:t>understood in terms of</w:t>
        </w:r>
      </w:ins>
      <w:ins w:id="422" w:author="Jesper Bruun" w:date="2020-12-14T15:56:00Z">
        <w:r w:rsidR="00A56463">
          <w:rPr>
            <w:color w:val="000000"/>
            <w:lang w:val="en-US" w:eastAsia="da-DK"/>
          </w:rPr>
          <w:t xml:space="preserve"> situation, interaction</w:t>
        </w:r>
      </w:ins>
      <w:ins w:id="423" w:author="Jesper Bruun" w:date="2020-12-14T15:57:00Z">
        <w:r w:rsidR="00A56463">
          <w:rPr>
            <w:color w:val="000000"/>
            <w:lang w:val="en-US" w:eastAsia="da-DK"/>
          </w:rPr>
          <w:t>, and continuity,</w:t>
        </w:r>
      </w:ins>
      <w:ins w:id="424" w:author="Jesper Bruun" w:date="2020-12-14T15:52:00Z">
        <w:r w:rsidR="00146FB6">
          <w:rPr>
            <w:color w:val="000000"/>
            <w:lang w:val="en-US" w:eastAsia="da-DK"/>
          </w:rPr>
          <w:t xml:space="preserve"> is needed to </w:t>
        </w:r>
      </w:ins>
      <w:ins w:id="425" w:author="Stine Mariegaard" w:date="2020-12-14T10:37:00Z">
        <w:del w:id="426" w:author="Jesper Bruun" w:date="2020-12-14T15:52:00Z">
          <w:r w:rsidDel="00146FB6">
            <w:rPr>
              <w:color w:val="000000"/>
              <w:lang w:val="en-US" w:eastAsia="da-DK"/>
            </w:rPr>
            <w:delText xml:space="preserve">this dichotomy view at education by </w:delText>
          </w:r>
        </w:del>
        <w:r>
          <w:rPr>
            <w:color w:val="000000"/>
            <w:lang w:val="en-US" w:eastAsia="da-DK"/>
          </w:rPr>
          <w:t>media</w:t>
        </w:r>
      </w:ins>
      <w:ins w:id="427" w:author="Jesper Bruun" w:date="2020-12-14T15:52:00Z">
        <w:r w:rsidR="00146FB6">
          <w:rPr>
            <w:color w:val="000000"/>
            <w:lang w:val="en-US" w:eastAsia="da-DK"/>
          </w:rPr>
          <w:t xml:space="preserve">te </w:t>
        </w:r>
      </w:ins>
      <w:ins w:id="428" w:author="Stine Mariegaard" w:date="2020-12-14T10:37:00Z">
        <w:del w:id="429" w:author="Jesper Bruun" w:date="2020-12-14T15:52:00Z">
          <w:r w:rsidDel="00146FB6">
            <w:rPr>
              <w:color w:val="000000"/>
              <w:lang w:val="en-US" w:eastAsia="da-DK"/>
            </w:rPr>
            <w:delText>ting</w:delText>
          </w:r>
        </w:del>
      </w:ins>
      <w:ins w:id="430" w:author="Jesper Bruun" w:date="2020-12-14T15:52:00Z">
        <w:r w:rsidR="00146FB6">
          <w:rPr>
            <w:color w:val="000000"/>
            <w:lang w:val="en-US" w:eastAsia="da-DK"/>
          </w:rPr>
          <w:t xml:space="preserve">between </w:t>
        </w:r>
      </w:ins>
      <w:ins w:id="431" w:author="Stine Mariegaard" w:date="2020-12-14T10:37:00Z">
        <w:del w:id="432" w:author="Jesper Bruun" w:date="2020-12-14T15:52:00Z">
          <w:r w:rsidDel="00146FB6">
            <w:rPr>
              <w:color w:val="000000"/>
              <w:lang w:val="en-US" w:eastAsia="da-DK"/>
            </w:rPr>
            <w:delText xml:space="preserve"> </w:delText>
          </w:r>
        </w:del>
        <w:r>
          <w:rPr>
            <w:color w:val="000000"/>
            <w:lang w:val="en-US" w:eastAsia="da-DK"/>
          </w:rPr>
          <w:t xml:space="preserve">play </w:t>
        </w:r>
        <w:del w:id="433" w:author="Jesper Bruun" w:date="2020-12-14T15:52:00Z">
          <w:r w:rsidDel="00146FB6">
            <w:rPr>
              <w:color w:val="000000"/>
              <w:lang w:val="en-US" w:eastAsia="da-DK"/>
            </w:rPr>
            <w:delText>versus</w:delText>
          </w:r>
        </w:del>
      </w:ins>
      <w:ins w:id="434" w:author="Jesper Bruun" w:date="2020-12-14T15:52:00Z">
        <w:r w:rsidR="00146FB6">
          <w:rPr>
            <w:color w:val="000000"/>
            <w:lang w:val="en-US" w:eastAsia="da-DK"/>
          </w:rPr>
          <w:t>and</w:t>
        </w:r>
      </w:ins>
      <w:ins w:id="435" w:author="Stine Mariegaard" w:date="2020-12-14T10:37:00Z">
        <w:r>
          <w:rPr>
            <w:color w:val="000000"/>
            <w:lang w:val="en-US" w:eastAsia="da-DK"/>
          </w:rPr>
          <w:t xml:space="preserve"> leaning</w:t>
        </w:r>
      </w:ins>
      <w:ins w:id="436" w:author="Jesper Bruun" w:date="2020-12-14T15:54:00Z">
        <w:r w:rsidR="00A56463">
          <w:rPr>
            <w:color w:val="000000"/>
            <w:lang w:val="en-US" w:eastAsia="da-DK"/>
          </w:rPr>
          <w:t xml:space="preserve"> </w:t>
        </w:r>
      </w:ins>
      <w:ins w:id="437" w:author="Stine Mariegaard" w:date="2020-12-14T10:37:00Z">
        <w:del w:id="438" w:author="Jesper Bruun" w:date="2020-12-14T15:52:00Z">
          <w:r w:rsidDel="00146FB6">
            <w:rPr>
              <w:color w:val="000000"/>
              <w:lang w:val="en-US" w:eastAsia="da-DK"/>
            </w:rPr>
            <w:delText xml:space="preserve"> with experience</w:delText>
          </w:r>
        </w:del>
        <w:del w:id="439" w:author="Jesper Bruun" w:date="2020-12-14T15:54:00Z">
          <w:r w:rsidDel="00A56463">
            <w:rPr>
              <w:color w:val="000000"/>
              <w:lang w:val="en-US" w:eastAsia="da-DK"/>
            </w:rPr>
            <w:delText>. S</w:delText>
          </w:r>
        </w:del>
        <w:del w:id="440" w:author="Jesper Bruun" w:date="2020-12-14T15:57:00Z">
          <w:r w:rsidDel="00A56463">
            <w:rPr>
              <w:color w:val="000000"/>
              <w:lang w:val="en-US" w:eastAsia="da-DK"/>
            </w:rPr>
            <w:delText xml:space="preserve">ocial regulation is then not determined by individuals but by the situation </w:delText>
          </w:r>
        </w:del>
        <w:r>
          <w:rPr>
            <w:color w:val="000000"/>
            <w:lang w:val="en-US" w:eastAsia="da-DK"/>
          </w:rPr>
          <w:t xml:space="preserve">(Dewey, 1938/2015). </w:t>
        </w:r>
      </w:ins>
    </w:p>
    <w:p w14:paraId="27163EBC" w14:textId="0DC0AA76" w:rsidR="0060203D" w:rsidDel="00F423B0" w:rsidRDefault="0060203D" w:rsidP="00E35980">
      <w:pPr>
        <w:pStyle w:val="Newparagraph"/>
        <w:rPr>
          <w:del w:id="441" w:author="Jesper Bruun" w:date="2020-12-14T16:14:00Z"/>
          <w:lang w:eastAsia="da-DK"/>
        </w:rPr>
        <w:pPrChange w:id="442" w:author="Jesper Bruun" w:date="2020-12-14T16:43:00Z">
          <w:pPr>
            <w:pStyle w:val="Newparagraph"/>
          </w:pPr>
        </w:pPrChange>
      </w:pPr>
      <w:ins w:id="443" w:author="Stine Mariegaard" w:date="2020-12-14T10:37:00Z">
        <w:r>
          <w:rPr>
            <w:lang w:eastAsia="da-DK"/>
          </w:rPr>
          <w:t>Third</w:t>
        </w:r>
      </w:ins>
      <w:ins w:id="444" w:author="Jesper Bruun" w:date="2020-12-14T15:58:00Z">
        <w:r w:rsidR="00A56463">
          <w:rPr>
            <w:lang w:eastAsia="da-DK"/>
          </w:rPr>
          <w:t>,</w:t>
        </w:r>
      </w:ins>
      <w:ins w:id="445" w:author="Stine Mariegaard" w:date="2020-12-14T10:37:00Z">
        <w:r>
          <w:rPr>
            <w:lang w:eastAsia="da-DK"/>
          </w:rPr>
          <w:t xml:space="preserve"> Dewey reflect</w:t>
        </w:r>
      </w:ins>
      <w:ins w:id="446" w:author="Jesper Bruun" w:date="2020-12-14T15:58:00Z">
        <w:r w:rsidR="00A56463">
          <w:rPr>
            <w:lang w:eastAsia="da-DK"/>
          </w:rPr>
          <w:t>s</w:t>
        </w:r>
      </w:ins>
      <w:ins w:id="447" w:author="Stine Mariegaard" w:date="2020-12-14T10:37:00Z">
        <w:r>
          <w:rPr>
            <w:lang w:eastAsia="da-DK"/>
          </w:rPr>
          <w:t xml:space="preserve"> upon organisation on subject-matter</w:t>
        </w:r>
      </w:ins>
      <w:ins w:id="448" w:author="Jesper Bruun" w:date="2020-12-14T16:12:00Z">
        <w:r w:rsidR="00C17742">
          <w:rPr>
            <w:lang w:eastAsia="da-DK"/>
          </w:rPr>
          <w:t xml:space="preserve"> (ibid)</w:t>
        </w:r>
      </w:ins>
      <w:ins w:id="449" w:author="Stine Mariegaard" w:date="2020-12-14T10:37:00Z">
        <w:del w:id="450" w:author="Jesper Bruun" w:date="2020-12-14T16:01:00Z">
          <w:r w:rsidDel="00A56463">
            <w:rPr>
              <w:lang w:eastAsia="da-DK"/>
            </w:rPr>
            <w:delText xml:space="preserve">; what </w:delText>
          </w:r>
        </w:del>
        <w:del w:id="451" w:author="Jesper Bruun" w:date="2020-12-14T15:59:00Z">
          <w:r w:rsidDel="00A56463">
            <w:rPr>
              <w:lang w:eastAsia="da-DK"/>
            </w:rPr>
            <w:delText>to</w:delText>
          </w:r>
        </w:del>
        <w:del w:id="452" w:author="Jesper Bruun" w:date="2020-12-14T16:01:00Z">
          <w:r w:rsidDel="00A56463">
            <w:rPr>
              <w:lang w:eastAsia="da-DK"/>
            </w:rPr>
            <w:delText xml:space="preserve"> learn when</w:delText>
          </w:r>
        </w:del>
        <w:r>
          <w:rPr>
            <w:lang w:eastAsia="da-DK"/>
          </w:rPr>
          <w:t xml:space="preserve">. </w:t>
        </w:r>
        <w:r w:rsidRPr="003E7744">
          <w:rPr>
            <w:lang w:eastAsia="da-DK"/>
          </w:rPr>
          <w:t>One major difference between scientific inquiry and IBSE is that teacher</w:t>
        </w:r>
        <w:r>
          <w:rPr>
            <w:lang w:eastAsia="da-DK"/>
          </w:rPr>
          <w:t>s</w:t>
        </w:r>
        <w:r w:rsidRPr="003E7744">
          <w:rPr>
            <w:lang w:eastAsia="da-DK"/>
          </w:rPr>
          <w:t xml:space="preserve"> often know what children may learn, whereas the attained knowledge in scientific inquiry by nature is unknown. </w:t>
        </w:r>
        <w:del w:id="453" w:author="Jesper Bruun" w:date="2020-12-14T16:01:00Z">
          <w:r w:rsidDel="00A56463">
            <w:rPr>
              <w:lang w:eastAsia="da-DK"/>
            </w:rPr>
            <w:delText>He states that is obvious that we</w:delText>
          </w:r>
        </w:del>
      </w:ins>
      <w:ins w:id="454" w:author="Jesper Bruun" w:date="2020-12-14T16:06:00Z">
        <w:r w:rsidR="00C17742">
          <w:rPr>
            <w:lang w:eastAsia="da-DK"/>
          </w:rPr>
          <w:t xml:space="preserve">Furthermore, </w:t>
        </w:r>
      </w:ins>
      <w:ins w:id="455" w:author="Stine Mariegaard" w:date="2020-12-14T10:37:00Z">
        <w:del w:id="456" w:author="Jesper Bruun" w:date="2020-12-14T16:05:00Z">
          <w:r w:rsidDel="00C17742">
            <w:rPr>
              <w:lang w:eastAsia="da-DK"/>
            </w:rPr>
            <w:delText xml:space="preserve"> can</w:delText>
          </w:r>
        </w:del>
        <w:del w:id="457" w:author="Jesper Bruun" w:date="2020-12-14T15:59:00Z">
          <w:r w:rsidDel="00A56463">
            <w:rPr>
              <w:lang w:eastAsia="da-DK"/>
            </w:rPr>
            <w:delText xml:space="preserve"> </w:delText>
          </w:r>
        </w:del>
        <w:del w:id="458" w:author="Jesper Bruun" w:date="2020-12-14T16:05:00Z">
          <w:r w:rsidDel="00C17742">
            <w:rPr>
              <w:lang w:eastAsia="da-DK"/>
            </w:rPr>
            <w:delText xml:space="preserve">not </w:delText>
          </w:r>
        </w:del>
        <w:del w:id="459" w:author="Jesper Bruun" w:date="2020-12-14T16:02:00Z">
          <w:r w:rsidDel="00A56463">
            <w:rPr>
              <w:lang w:eastAsia="da-DK"/>
            </w:rPr>
            <w:delText>present</w:delText>
          </w:r>
        </w:del>
        <w:del w:id="460" w:author="Jesper Bruun" w:date="2020-12-14T16:05:00Z">
          <w:r w:rsidDel="00C17742">
            <w:rPr>
              <w:lang w:eastAsia="da-DK"/>
            </w:rPr>
            <w:delText xml:space="preserve"> </w:delText>
          </w:r>
        </w:del>
        <w:del w:id="461" w:author="Jesper Bruun" w:date="2020-12-14T16:04:00Z">
          <w:r w:rsidDel="00C17742">
            <w:rPr>
              <w:lang w:eastAsia="da-DK"/>
            </w:rPr>
            <w:delText xml:space="preserve">the same complexity for </w:delText>
          </w:r>
        </w:del>
        <w:del w:id="462" w:author="Jesper Bruun" w:date="2020-12-14T16:02:00Z">
          <w:r w:rsidDel="00A56463">
            <w:rPr>
              <w:lang w:eastAsia="da-DK"/>
            </w:rPr>
            <w:delText>six years old</w:delText>
          </w:r>
        </w:del>
        <w:del w:id="463" w:author="Jesper Bruun" w:date="2020-12-14T16:04:00Z">
          <w:r w:rsidDel="00C17742">
            <w:rPr>
              <w:lang w:eastAsia="da-DK"/>
            </w:rPr>
            <w:delText xml:space="preserve"> </w:delText>
          </w:r>
        </w:del>
        <w:del w:id="464" w:author="Jesper Bruun" w:date="2020-12-14T16:02:00Z">
          <w:r w:rsidDel="00A56463">
            <w:rPr>
              <w:lang w:eastAsia="da-DK"/>
            </w:rPr>
            <w:delText>as to grownups</w:delText>
          </w:r>
        </w:del>
        <w:del w:id="465" w:author="Jesper Bruun" w:date="2020-12-14T16:05:00Z">
          <w:r w:rsidDel="00C17742">
            <w:rPr>
              <w:lang w:eastAsia="da-DK"/>
            </w:rPr>
            <w:delText xml:space="preserve">. </w:delText>
          </w:r>
        </w:del>
        <w:del w:id="466" w:author="Jesper Bruun" w:date="2020-12-14T16:06:00Z">
          <w:r w:rsidDel="00C17742">
            <w:rPr>
              <w:lang w:eastAsia="da-DK"/>
            </w:rPr>
            <w:delText xml:space="preserve">As such </w:delText>
          </w:r>
        </w:del>
        <w:r>
          <w:rPr>
            <w:lang w:eastAsia="da-DK"/>
          </w:rPr>
          <w:t xml:space="preserve">there is a </w:t>
        </w:r>
        <w:del w:id="467" w:author="Jesper Bruun" w:date="2020-12-14T16:10:00Z">
          <w:r w:rsidDel="00C17742">
            <w:rPr>
              <w:lang w:eastAsia="da-DK"/>
            </w:rPr>
            <w:delText>tension</w:delText>
          </w:r>
        </w:del>
      </w:ins>
      <w:ins w:id="468" w:author="Jesper Bruun" w:date="2020-12-14T16:10:00Z">
        <w:r w:rsidR="00C17742">
          <w:rPr>
            <w:lang w:eastAsia="da-DK"/>
          </w:rPr>
          <w:t>difference</w:t>
        </w:r>
      </w:ins>
      <w:ins w:id="469" w:author="Stine Mariegaard" w:date="2020-12-14T10:37:00Z">
        <w:r>
          <w:rPr>
            <w:lang w:eastAsia="da-DK"/>
          </w:rPr>
          <w:t xml:space="preserve"> between the amount of already existing knowledge obtained by scientist though centuries and the knowledge and experiences had by children. </w:t>
        </w:r>
        <w:del w:id="470" w:author="Jesper Bruun" w:date="2020-12-14T16:07:00Z">
          <w:r w:rsidDel="00C17742">
            <w:rPr>
              <w:lang w:eastAsia="da-DK"/>
            </w:rPr>
            <w:delText>What is important, however is that</w:delText>
          </w:r>
        </w:del>
        <w:del w:id="471" w:author="Jesper Bruun" w:date="2020-12-14T16:16:00Z">
          <w:r w:rsidDel="00F423B0">
            <w:rPr>
              <w:lang w:eastAsia="da-DK"/>
            </w:rPr>
            <w:delText xml:space="preserve"> teacher facilitate situations that contribute to continuity.</w:delText>
          </w:r>
        </w:del>
        <w:r>
          <w:rPr>
            <w:lang w:eastAsia="da-DK"/>
          </w:rPr>
          <w:t xml:space="preserve"> </w:t>
        </w:r>
      </w:ins>
    </w:p>
    <w:p w14:paraId="74DA1991" w14:textId="77777777" w:rsidR="00E35980" w:rsidRDefault="0060203D" w:rsidP="00E35980">
      <w:pPr>
        <w:pStyle w:val="Newparagraph"/>
        <w:rPr>
          <w:ins w:id="472" w:author="Jesper Bruun" w:date="2020-12-14T16:43:00Z"/>
          <w:lang w:eastAsia="da-DK"/>
        </w:rPr>
        <w:pPrChange w:id="473" w:author="Jesper Bruun" w:date="2020-12-14T16:43:00Z">
          <w:pPr>
            <w:pStyle w:val="Paragraph"/>
          </w:pPr>
        </w:pPrChange>
      </w:pPr>
      <w:ins w:id="474" w:author="Stine Mariegaard" w:date="2020-12-14T10:37:00Z">
        <w:r w:rsidRPr="003E7744">
          <w:rPr>
            <w:lang w:eastAsia="da-DK"/>
          </w:rPr>
          <w:t xml:space="preserve">Dewey advocated the facilitation of creative environments in which children </w:t>
        </w:r>
        <w:del w:id="475" w:author="Jesper Bruun" w:date="2020-12-14T16:19:00Z">
          <w:r w:rsidRPr="003E7744" w:rsidDel="00F423B0">
            <w:rPr>
              <w:lang w:eastAsia="da-DK"/>
            </w:rPr>
            <w:delText xml:space="preserve">may </w:delText>
          </w:r>
        </w:del>
        <w:r w:rsidRPr="003E7744">
          <w:rPr>
            <w:lang w:eastAsia="da-DK"/>
          </w:rPr>
          <w:t>undergo development through educative experien</w:t>
        </w:r>
      </w:ins>
      <w:ins w:id="476" w:author="Jesper Bruun" w:date="2020-12-14T16:17:00Z">
        <w:r w:rsidR="00F423B0">
          <w:rPr>
            <w:lang w:eastAsia="da-DK"/>
          </w:rPr>
          <w:t>tial</w:t>
        </w:r>
      </w:ins>
      <w:ins w:id="477" w:author="Stine Mariegaard" w:date="2020-12-14T10:37:00Z">
        <w:del w:id="478" w:author="Jesper Bruun" w:date="2020-12-14T16:17:00Z">
          <w:r w:rsidRPr="003E7744" w:rsidDel="00F423B0">
            <w:rPr>
              <w:lang w:eastAsia="da-DK"/>
            </w:rPr>
            <w:delText>ce</w:delText>
          </w:r>
        </w:del>
        <w:r>
          <w:rPr>
            <w:lang w:eastAsia="da-DK"/>
          </w:rPr>
          <w:t xml:space="preserve"> situations</w:t>
        </w:r>
        <w:r w:rsidRPr="003E7744">
          <w:rPr>
            <w:lang w:eastAsia="da-DK"/>
          </w:rPr>
          <w:t>.</w:t>
        </w:r>
        <w:r>
          <w:rPr>
            <w:lang w:eastAsia="da-DK"/>
          </w:rPr>
          <w:t xml:space="preserve"> </w:t>
        </w:r>
        <w:del w:id="479" w:author="Jesper Bruun" w:date="2020-12-14T16:16:00Z">
          <w:r w:rsidDel="00F423B0">
            <w:rPr>
              <w:lang w:eastAsia="da-DK"/>
            </w:rPr>
            <w:delText>A</w:delText>
          </w:r>
          <w:r w:rsidRPr="003E7744" w:rsidDel="00F423B0">
            <w:rPr>
              <w:lang w:eastAsia="da-DK"/>
            </w:rPr>
            <w:delText>ctivities should not only be based on children’s interest, but attention</w:delText>
          </w:r>
        </w:del>
      </w:ins>
      <w:ins w:id="480" w:author="Jesper Bruun" w:date="2020-12-14T16:16:00Z">
        <w:r w:rsidR="00F423B0">
          <w:rPr>
            <w:lang w:eastAsia="da-DK"/>
          </w:rPr>
          <w:t>Attention</w:t>
        </w:r>
      </w:ins>
      <w:ins w:id="481" w:author="Stine Mariegaard" w:date="2020-12-14T10:37:00Z">
        <w:r w:rsidRPr="003E7744">
          <w:rPr>
            <w:lang w:eastAsia="da-DK"/>
          </w:rPr>
          <w:t xml:space="preserve"> to children’s interests should guide </w:t>
        </w:r>
        <w:del w:id="482" w:author="Jesper Bruun" w:date="2020-12-14T16:19:00Z">
          <w:r w:rsidRPr="003E7744" w:rsidDel="00F423B0">
            <w:rPr>
              <w:lang w:eastAsia="da-DK"/>
            </w:rPr>
            <w:delText>the adults</w:delText>
          </w:r>
        </w:del>
      </w:ins>
      <w:ins w:id="483" w:author="Jesper Bruun" w:date="2020-12-14T16:19:00Z">
        <w:r w:rsidR="00F423B0">
          <w:rPr>
            <w:lang w:eastAsia="da-DK"/>
          </w:rPr>
          <w:t>educators</w:t>
        </w:r>
      </w:ins>
      <w:ins w:id="484" w:author="Stine Mariegaard" w:date="2020-12-14T10:37:00Z">
        <w:r w:rsidRPr="003E7744">
          <w:rPr>
            <w:lang w:eastAsia="da-DK"/>
          </w:rPr>
          <w:t xml:space="preserve"> in choosing instructional strategies and materials to use. </w:t>
        </w:r>
      </w:ins>
      <w:ins w:id="485" w:author="Jesper Bruun" w:date="2020-12-14T16:19:00Z">
        <w:r w:rsidR="00F423B0">
          <w:rPr>
            <w:lang w:eastAsia="da-DK"/>
          </w:rPr>
          <w:t>Q</w:t>
        </w:r>
      </w:ins>
      <w:ins w:id="486" w:author="Stine Mariegaard" w:date="2020-12-14T10:37:00Z">
        <w:del w:id="487" w:author="Jesper Bruun" w:date="2020-12-14T16:19:00Z">
          <w:r w:rsidRPr="003E7744" w:rsidDel="00F423B0">
            <w:rPr>
              <w:lang w:eastAsia="da-DK"/>
            </w:rPr>
            <w:delText>For that reason, q</w:delText>
          </w:r>
        </w:del>
        <w:r w:rsidRPr="003E7744">
          <w:rPr>
            <w:lang w:eastAsia="da-DK"/>
          </w:rPr>
          <w:t>uestions or problems arising from the child’s everyday experiences are meaningful because they are driven by genuine curiosity.</w:t>
        </w:r>
        <w:r>
          <w:rPr>
            <w:lang w:eastAsia="da-DK"/>
          </w:rPr>
          <w:t xml:space="preserve"> </w:t>
        </w:r>
      </w:ins>
    </w:p>
    <w:p w14:paraId="1B716ED7" w14:textId="7866FAF0" w:rsidR="0060203D" w:rsidRPr="00E35980" w:rsidRDefault="00E35980" w:rsidP="00E35980">
      <w:pPr>
        <w:pStyle w:val="Newparagraph"/>
        <w:rPr>
          <w:ins w:id="488" w:author="Stine Mariegaard" w:date="2020-12-14T10:37:00Z"/>
          <w:lang w:eastAsia="da-DK"/>
        </w:rPr>
        <w:pPrChange w:id="489" w:author="Jesper Bruun" w:date="2020-12-14T16:43:00Z">
          <w:pPr>
            <w:pStyle w:val="Newparagraph"/>
          </w:pPr>
        </w:pPrChange>
      </w:pPr>
      <w:ins w:id="490" w:author="Jesper Bruun" w:date="2020-12-14T16:41:00Z">
        <w:r>
          <w:rPr>
            <w:lang w:val="en-US" w:eastAsia="da-DK"/>
          </w:rPr>
          <w:t>Contemporary research</w:t>
        </w:r>
        <w:r w:rsidRPr="00885AA5">
          <w:rPr>
            <w:lang w:val="en-US" w:eastAsia="da-DK"/>
          </w:rPr>
          <w:t xml:space="preserve"> </w:t>
        </w:r>
        <w:r>
          <w:rPr>
            <w:lang w:val="en-US" w:eastAsia="da-DK"/>
          </w:rPr>
          <w:t>suggests</w:t>
        </w:r>
        <w:r w:rsidRPr="00885AA5">
          <w:rPr>
            <w:lang w:val="en-US" w:eastAsia="da-DK"/>
          </w:rPr>
          <w:t xml:space="preserve"> that children are born curios and behave like natural scientist but</w:t>
        </w:r>
        <w:r>
          <w:rPr>
            <w:lang w:val="en-US" w:eastAsia="da-DK"/>
          </w:rPr>
          <w:t xml:space="preserve"> that</w:t>
        </w:r>
        <w:r w:rsidRPr="00885AA5">
          <w:rPr>
            <w:lang w:val="en-US" w:eastAsia="da-DK"/>
          </w:rPr>
          <w:t xml:space="preserve"> their interest in science decrease</w:t>
        </w:r>
      </w:ins>
      <w:ins w:id="491" w:author="Jesper Bruun" w:date="2020-12-14T16:43:00Z">
        <w:r>
          <w:rPr>
            <w:lang w:val="en-US" w:eastAsia="da-DK"/>
          </w:rPr>
          <w:t xml:space="preserve"> during education</w:t>
        </w:r>
      </w:ins>
      <w:ins w:id="492" w:author="Jesper Bruun" w:date="2020-12-14T16:41:00Z">
        <w:r w:rsidRPr="00885AA5">
          <w:rPr>
            <w:lang w:val="en-US" w:eastAsia="da-DK"/>
          </w:rPr>
          <w:t xml:space="preserve"> (</w:t>
        </w:r>
        <w:proofErr w:type="spellStart"/>
        <w:r w:rsidRPr="00885AA5">
          <w:rPr>
            <w:lang w:val="en-US" w:eastAsia="da-DK"/>
          </w:rPr>
          <w:t>Trudle</w:t>
        </w:r>
        <w:proofErr w:type="spellEnd"/>
        <w:r w:rsidRPr="00885AA5">
          <w:rPr>
            <w:lang w:val="en-US" w:eastAsia="da-DK"/>
          </w:rPr>
          <w:t xml:space="preserve"> &amp; </w:t>
        </w:r>
        <w:proofErr w:type="spellStart"/>
        <w:r w:rsidRPr="00885AA5">
          <w:rPr>
            <w:lang w:val="en-US" w:eastAsia="da-DK"/>
          </w:rPr>
          <w:t>Sackes</w:t>
        </w:r>
        <w:proofErr w:type="spellEnd"/>
        <w:r w:rsidRPr="00885AA5">
          <w:rPr>
            <w:lang w:val="en-US" w:eastAsia="da-DK"/>
          </w:rPr>
          <w:t xml:space="preserve">, 2017). </w:t>
        </w:r>
      </w:ins>
      <w:ins w:id="493" w:author="Jesper Bruun" w:date="2020-12-14T16:43:00Z">
        <w:r>
          <w:rPr>
            <w:lang w:val="en-US" w:eastAsia="da-DK"/>
          </w:rPr>
          <w:t>Furthermore,</w:t>
        </w:r>
      </w:ins>
      <w:ins w:id="494" w:author="Jesper Bruun" w:date="2020-12-14T16:41:00Z">
        <w:r w:rsidRPr="00885AA5">
          <w:rPr>
            <w:lang w:val="en-US" w:eastAsia="da-DK"/>
          </w:rPr>
          <w:t xml:space="preserve"> poor science instruction in ECE context </w:t>
        </w:r>
      </w:ins>
      <w:ins w:id="495" w:author="Jesper Bruun" w:date="2020-12-14T18:04:00Z">
        <w:r w:rsidR="00D6010C">
          <w:rPr>
            <w:lang w:val="en-US" w:eastAsia="da-DK"/>
          </w:rPr>
          <w:t xml:space="preserve">may </w:t>
        </w:r>
      </w:ins>
      <w:ins w:id="496" w:author="Jesper Bruun" w:date="2020-12-14T16:41:00Z">
        <w:r w:rsidRPr="00885AA5">
          <w:rPr>
            <w:lang w:val="en-US" w:eastAsia="da-DK"/>
          </w:rPr>
          <w:t>contribute to negative attitudes towards science (</w:t>
        </w:r>
        <w:proofErr w:type="spellStart"/>
        <w:r w:rsidRPr="00885AA5">
          <w:rPr>
            <w:lang w:val="en-US" w:eastAsia="da-DK"/>
          </w:rPr>
          <w:t>Trudle</w:t>
        </w:r>
        <w:proofErr w:type="spellEnd"/>
        <w:r w:rsidRPr="00885AA5">
          <w:rPr>
            <w:lang w:val="en-US" w:eastAsia="da-DK"/>
          </w:rPr>
          <w:t xml:space="preserve"> &amp; </w:t>
        </w:r>
        <w:proofErr w:type="spellStart"/>
        <w:r w:rsidRPr="00885AA5">
          <w:rPr>
            <w:lang w:val="en-US" w:eastAsia="da-DK"/>
          </w:rPr>
          <w:t>Sackes</w:t>
        </w:r>
        <w:proofErr w:type="spellEnd"/>
        <w:r w:rsidRPr="00885AA5">
          <w:rPr>
            <w:lang w:val="en-US" w:eastAsia="da-DK"/>
          </w:rPr>
          <w:t xml:space="preserve">, 2017). </w:t>
        </w:r>
      </w:ins>
      <w:ins w:id="497" w:author="Stine Mariegaard" w:date="2020-12-14T10:37:00Z">
        <w:r w:rsidR="0060203D" w:rsidRPr="003E7744">
          <w:rPr>
            <w:lang w:eastAsia="da-DK"/>
          </w:rPr>
          <w:t>From this child</w:t>
        </w:r>
        <w:r w:rsidR="0060203D">
          <w:rPr>
            <w:lang w:eastAsia="da-DK"/>
          </w:rPr>
          <w:t>-</w:t>
        </w:r>
        <w:r w:rsidR="0060203D" w:rsidRPr="003E7744">
          <w:rPr>
            <w:lang w:eastAsia="da-DK"/>
          </w:rPr>
          <w:t>centred perspective then, it is essential to inquiry-based approaches that educative experiences and learning always include values, emotions, the act of doing, and cognition. </w:t>
        </w:r>
        <w:r w:rsidR="0060203D">
          <w:rPr>
            <w:lang w:val="en-US" w:eastAsia="da-DK"/>
          </w:rPr>
          <w:t xml:space="preserve"> </w:t>
        </w:r>
      </w:ins>
    </w:p>
    <w:p w14:paraId="09A8C579" w14:textId="5143AB58" w:rsidR="0019140C" w:rsidRPr="0019140C" w:rsidDel="0060203D" w:rsidRDefault="0019140C">
      <w:pPr>
        <w:pStyle w:val="Paragraph"/>
        <w:rPr>
          <w:del w:id="498" w:author="Stine Mariegaard" w:date="2020-12-14T10:37:00Z"/>
          <w:lang w:eastAsia="da-DK"/>
        </w:rPr>
        <w:pPrChange w:id="499" w:author="Stine Mariegaard" w:date="2020-12-14T10:36:00Z">
          <w:pPr>
            <w:pStyle w:val="Heading1"/>
          </w:pPr>
        </w:pPrChange>
      </w:pPr>
    </w:p>
    <w:p w14:paraId="1DDBBE20" w14:textId="571D3AFA" w:rsidR="006C172E" w:rsidDel="0019140C" w:rsidRDefault="00255B26" w:rsidP="00FD2E26">
      <w:pPr>
        <w:pStyle w:val="Paragraph"/>
        <w:rPr>
          <w:del w:id="500" w:author="Stine Mariegaard" w:date="2020-12-14T10:36:00Z"/>
          <w:lang w:eastAsia="da-DK"/>
        </w:rPr>
      </w:pPr>
      <w:del w:id="501" w:author="Stine Mariegaard" w:date="2020-12-14T10:36:00Z">
        <w:r w:rsidRPr="003E7744" w:rsidDel="0019140C">
          <w:rPr>
            <w:lang w:eastAsia="da-DK"/>
          </w:rPr>
          <w:delText>IBSE has deep roots in pragmatism, and John Dewey developed pragmatism from the perspective of education (Biesta</w:delText>
        </w:r>
        <w:r w:rsidDel="0019140C">
          <w:rPr>
            <w:lang w:eastAsia="da-DK"/>
          </w:rPr>
          <w:delText xml:space="preserve"> </w:delText>
        </w:r>
        <w:r w:rsidRPr="003E7744" w:rsidDel="0019140C">
          <w:rPr>
            <w:lang w:eastAsia="da-DK"/>
          </w:rPr>
          <w:delText>&amp; William</w:delText>
        </w:r>
        <w:r w:rsidDel="0019140C">
          <w:rPr>
            <w:lang w:eastAsia="da-DK"/>
          </w:rPr>
          <w:delText>,</w:delText>
        </w:r>
        <w:r w:rsidRPr="003E7744" w:rsidDel="0019140C">
          <w:rPr>
            <w:lang w:eastAsia="da-DK"/>
          </w:rPr>
          <w:delText xml:space="preserve"> 2003). He saw thinking as an instrument for action. From this perspective, thinking and knowledge were tools to solve scientific and everyday problems. Dewey advocated “experiential teaching”, in which the learner is viewed as active, instead of passive receptors (Dewey</w:delText>
        </w:r>
        <w:r w:rsidDel="0019140C">
          <w:rPr>
            <w:lang w:eastAsia="da-DK"/>
          </w:rPr>
          <w:delText>,</w:delText>
        </w:r>
        <w:r w:rsidRPr="003E7744" w:rsidDel="0019140C">
          <w:rPr>
            <w:lang w:eastAsia="da-DK"/>
          </w:rPr>
          <w:delText xml:space="preserve"> 2011). Dewey stressed that learning must be rooted as experience and awaken a curiosity about information and new ideas. Learning experiences are viewed as situations where children create and recreate knowledge as part of the educative process. For Dewey, this is the underlying idea of inquiry (Dewey</w:delText>
        </w:r>
        <w:r w:rsidDel="0019140C">
          <w:rPr>
            <w:lang w:eastAsia="da-DK"/>
          </w:rPr>
          <w:delText>,</w:delText>
        </w:r>
        <w:r w:rsidRPr="003E7744" w:rsidDel="0019140C">
          <w:rPr>
            <w:lang w:eastAsia="da-DK"/>
          </w:rPr>
          <w:delText xml:space="preserve"> 1938/2015).</w:delText>
        </w:r>
      </w:del>
    </w:p>
    <w:p w14:paraId="42AF1D00" w14:textId="5904BE76" w:rsidR="006C172E" w:rsidRPr="003E7744" w:rsidDel="0019140C" w:rsidRDefault="006C172E" w:rsidP="006C172E">
      <w:pPr>
        <w:pStyle w:val="Newparagraph"/>
        <w:rPr>
          <w:del w:id="502" w:author="Stine Mariegaard" w:date="2020-12-14T10:36:00Z"/>
          <w:lang w:eastAsia="da-DK"/>
        </w:rPr>
      </w:pPr>
      <w:del w:id="503" w:author="Stine Mariegaard" w:date="2020-12-14T10:36:00Z">
        <w:r w:rsidRPr="003E7744" w:rsidDel="0019140C">
          <w:rPr>
            <w:lang w:eastAsia="da-DK"/>
          </w:rPr>
          <w:delText xml:space="preserve">Dewey’s idea of inquiry is related to both contemporary IBSE conceptualisations and the practice of scientific inquiry. For example, for Harlen </w:delText>
        </w:r>
        <w:r w:rsidDel="0019140C">
          <w:rPr>
            <w:lang w:eastAsia="da-DK"/>
          </w:rPr>
          <w:delText xml:space="preserve">&amp; </w:delText>
        </w:r>
        <w:r w:rsidRPr="003E7744" w:rsidDel="0019140C">
          <w:rPr>
            <w:lang w:eastAsia="da-DK"/>
          </w:rPr>
          <w:delText xml:space="preserve">Allende (2006), IBSE encompasses experiences that enable children to develop understanding about scientific aspects of the world through the development and use of scientific inquiry skills. For them, a key element of inquiry is the active participation of children in the thinking processes and investigations of scientific phenomena. </w:delText>
        </w:r>
        <w:r w:rsidRPr="003E7744" w:rsidDel="0019140C">
          <w:rPr>
            <w:i/>
            <w:iCs/>
            <w:lang w:eastAsia="da-DK"/>
          </w:rPr>
          <w:delText xml:space="preserve">Scientific inquiry </w:delText>
        </w:r>
        <w:r w:rsidRPr="003E7744" w:rsidDel="0019140C">
          <w:rPr>
            <w:lang w:eastAsia="da-DK"/>
          </w:rPr>
          <w:delText>refers to the varied ways in which scientists work, the process of investigating how, why, and what, making sense and evidence of data, and interpreting results (Biesta</w:delText>
        </w:r>
        <w:r w:rsidDel="0019140C">
          <w:rPr>
            <w:lang w:eastAsia="da-DK"/>
          </w:rPr>
          <w:delText xml:space="preserve"> et al. </w:delText>
        </w:r>
        <w:r w:rsidRPr="003E7744" w:rsidDel="0019140C">
          <w:rPr>
            <w:lang w:eastAsia="da-DK"/>
          </w:rPr>
          <w:delText>2003). Dewey</w:delText>
        </w:r>
        <w:r w:rsidDel="0019140C">
          <w:rPr>
            <w:lang w:eastAsia="da-DK"/>
          </w:rPr>
          <w:delText xml:space="preserve"> (2005)</w:delText>
        </w:r>
        <w:r w:rsidRPr="003E7744" w:rsidDel="0019140C">
          <w:rPr>
            <w:lang w:eastAsia="da-DK"/>
          </w:rPr>
          <w:delText xml:space="preserve"> outlines fundamental conceptual phases, such as defining a problem, formulating a hypothesis, and conducting tests, and most inquiry cycles can be seen as elaborations of these phases (Johnson</w:delText>
        </w:r>
        <w:r w:rsidDel="0019140C">
          <w:rPr>
            <w:lang w:eastAsia="da-DK"/>
          </w:rPr>
          <w:delText xml:space="preserve"> </w:delText>
        </w:r>
        <w:bookmarkStart w:id="504" w:name="OLE_LINK1"/>
        <w:bookmarkStart w:id="505" w:name="OLE_LINK2"/>
        <w:r w:rsidRPr="003E7744" w:rsidDel="0019140C">
          <w:rPr>
            <w:lang w:eastAsia="da-DK"/>
          </w:rPr>
          <w:delText>&amp; Christensen</w:delText>
        </w:r>
        <w:bookmarkEnd w:id="504"/>
        <w:bookmarkEnd w:id="505"/>
        <w:r w:rsidDel="0019140C">
          <w:rPr>
            <w:lang w:eastAsia="da-DK"/>
          </w:rPr>
          <w:delText>,</w:delText>
        </w:r>
        <w:r w:rsidRPr="003E7744" w:rsidDel="0019140C">
          <w:rPr>
            <w:lang w:eastAsia="da-DK"/>
          </w:rPr>
          <w:delText xml:space="preserve"> 201</w:delText>
        </w:r>
        <w:r w:rsidDel="0019140C">
          <w:rPr>
            <w:lang w:eastAsia="da-DK"/>
          </w:rPr>
          <w:delText>4;</w:delText>
        </w:r>
        <w:r w:rsidRPr="003E7744" w:rsidDel="0019140C">
          <w:rPr>
            <w:lang w:eastAsia="da-DK"/>
          </w:rPr>
          <w:delText xml:space="preserve"> Biesta</w:delText>
        </w:r>
        <w:r w:rsidDel="0019140C">
          <w:rPr>
            <w:lang w:eastAsia="da-DK"/>
          </w:rPr>
          <w:delText xml:space="preserve"> et al.</w:delText>
        </w:r>
        <w:r w:rsidRPr="003E7744" w:rsidDel="0019140C">
          <w:rPr>
            <w:lang w:eastAsia="da-DK"/>
          </w:rPr>
          <w:delText>, 2003).  Importantly, neither scientific inquiry nor IBSE are linear processes - aspects of inquiry interact in complex ways (Alake-Tuenter et al., 2012). </w:delText>
        </w:r>
      </w:del>
    </w:p>
    <w:p w14:paraId="52F85906" w14:textId="275F8010" w:rsidR="006C172E" w:rsidRPr="003E7744" w:rsidDel="0019140C" w:rsidRDefault="006C172E" w:rsidP="006C172E">
      <w:pPr>
        <w:pStyle w:val="Newparagraph"/>
        <w:rPr>
          <w:del w:id="506" w:author="Stine Mariegaard" w:date="2020-12-14T10:36:00Z"/>
          <w:lang w:eastAsia="da-DK"/>
        </w:rPr>
      </w:pPr>
      <w:del w:id="507" w:author="Stine Mariegaard" w:date="2020-12-14T10:36:00Z">
        <w:r w:rsidRPr="003E7744" w:rsidDel="0019140C">
          <w:rPr>
            <w:lang w:eastAsia="da-DK"/>
          </w:rPr>
          <w:delText>One major difference between scientific inquiry and IBSE is that teacher</w:delText>
        </w:r>
        <w:r w:rsidDel="0019140C">
          <w:rPr>
            <w:lang w:eastAsia="da-DK"/>
          </w:rPr>
          <w:delText>s</w:delText>
        </w:r>
        <w:r w:rsidRPr="003E7744" w:rsidDel="0019140C">
          <w:rPr>
            <w:lang w:eastAsia="da-DK"/>
          </w:rPr>
          <w:delText xml:space="preserve"> often know what children may learn, whereas the attained knowledge in scientific inquiry by nature is unknown. Dewey defined inquiry</w:delText>
        </w:r>
        <w:r w:rsidDel="0019140C">
          <w:rPr>
            <w:lang w:eastAsia="da-DK"/>
          </w:rPr>
          <w:delText xml:space="preserve"> for both children and scientists</w:delText>
        </w:r>
        <w:r w:rsidRPr="003E7744" w:rsidDel="0019140C">
          <w:rPr>
            <w:lang w:eastAsia="da-DK"/>
          </w:rPr>
          <w:delText xml:space="preserve"> as “</w:delText>
        </w:r>
        <w:r w:rsidRPr="009863EC" w:rsidDel="0019140C">
          <w:rPr>
            <w:lang w:eastAsia="da-DK"/>
          </w:rPr>
          <w:delText>the controlled or directed transformation of an indeterminate situation into one that is so determinate in its constituent distinctions and relations as to convert the elements of the original situation into a uniﬁed whole</w:delText>
        </w:r>
        <w:r w:rsidRPr="003E7744" w:rsidDel="0019140C">
          <w:rPr>
            <w:i/>
            <w:iCs/>
            <w:lang w:eastAsia="da-DK"/>
          </w:rPr>
          <w:delText>”</w:delText>
        </w:r>
        <w:r w:rsidRPr="003E7744" w:rsidDel="0019140C">
          <w:rPr>
            <w:lang w:eastAsia="da-DK"/>
          </w:rPr>
          <w:delText xml:space="preserve"> (Dewey</w:delText>
        </w:r>
        <w:r w:rsidDel="0019140C">
          <w:rPr>
            <w:lang w:eastAsia="da-DK"/>
          </w:rPr>
          <w:delText>, 2013</w:delText>
        </w:r>
        <w:r w:rsidRPr="003E7744" w:rsidDel="0019140C">
          <w:rPr>
            <w:lang w:eastAsia="da-DK"/>
          </w:rPr>
          <w:delText xml:space="preserve">, p. 108). </w:delText>
        </w:r>
        <w:r w:rsidDel="0019140C">
          <w:rPr>
            <w:lang w:eastAsia="da-DK"/>
          </w:rPr>
          <w:delText>Combining</w:delText>
        </w:r>
        <w:r w:rsidRPr="003E7744" w:rsidDel="0019140C">
          <w:rPr>
            <w:lang w:eastAsia="da-DK"/>
          </w:rPr>
          <w:delText xml:space="preserve"> these perspectives, IBSE</w:delText>
        </w:r>
        <w:r w:rsidRPr="003E7744" w:rsidDel="0019140C">
          <w:rPr>
            <w:i/>
            <w:iCs/>
            <w:lang w:eastAsia="da-DK"/>
          </w:rPr>
          <w:delText xml:space="preserve"> </w:delText>
        </w:r>
        <w:r w:rsidRPr="003E7744" w:rsidDel="0019140C">
          <w:rPr>
            <w:lang w:eastAsia="da-DK"/>
          </w:rPr>
          <w:delText xml:space="preserve">may be said to foster situations in which </w:delText>
        </w:r>
        <w:r w:rsidDel="0019140C">
          <w:rPr>
            <w:lang w:eastAsia="da-DK"/>
          </w:rPr>
          <w:delText xml:space="preserve">learners develop </w:delText>
        </w:r>
        <w:r w:rsidRPr="003E7744" w:rsidDel="0019140C">
          <w:rPr>
            <w:lang w:eastAsia="da-DK"/>
          </w:rPr>
          <w:delText xml:space="preserve">coherent scientific understanding through building relations between elements and experiences, which </w:delText>
        </w:r>
        <w:r w:rsidDel="0019140C">
          <w:rPr>
            <w:lang w:eastAsia="da-DK"/>
          </w:rPr>
          <w:delText>they</w:delText>
        </w:r>
        <w:r w:rsidRPr="003E7744" w:rsidDel="0019140C">
          <w:rPr>
            <w:lang w:eastAsia="da-DK"/>
          </w:rPr>
          <w:delText xml:space="preserve"> perceived as unconnected beforehand. </w:delText>
        </w:r>
      </w:del>
    </w:p>
    <w:p w14:paraId="5F33B301" w14:textId="06CCBFFC" w:rsidR="006C172E" w:rsidRPr="006C172E" w:rsidDel="0019140C" w:rsidRDefault="006C172E" w:rsidP="006C172E">
      <w:pPr>
        <w:pStyle w:val="Newparagraph"/>
        <w:rPr>
          <w:del w:id="508" w:author="Stine Mariegaard" w:date="2020-12-14T10:36:00Z"/>
          <w:lang w:eastAsia="da-DK"/>
        </w:rPr>
      </w:pPr>
      <w:bookmarkStart w:id="509" w:name="_Hlk45713205"/>
      <w:del w:id="510" w:author="Stine Mariegaard" w:date="2020-12-14T10:36:00Z">
        <w:r w:rsidRPr="003E7744" w:rsidDel="0019140C">
          <w:rPr>
            <w:lang w:eastAsia="da-DK"/>
          </w:rPr>
          <w:delText xml:space="preserve">Experiential education relies on the theory of experience, which is central to Dewey’s work. </w:delText>
        </w:r>
        <w:r w:rsidDel="0019140C">
          <w:rPr>
            <w:lang w:eastAsia="da-DK"/>
          </w:rPr>
          <w:delText>With</w:delText>
        </w:r>
        <w:r w:rsidRPr="003E7744" w:rsidDel="0019140C">
          <w:rPr>
            <w:lang w:eastAsia="da-DK"/>
          </w:rPr>
          <w:delText xml:space="preserve"> </w:delText>
        </w:r>
        <w:r w:rsidDel="0019140C">
          <w:rPr>
            <w:lang w:eastAsia="da-DK"/>
          </w:rPr>
          <w:delText>a</w:delText>
        </w:r>
        <w:r w:rsidRPr="003E7744" w:rsidDel="0019140C">
          <w:rPr>
            <w:lang w:eastAsia="da-DK"/>
          </w:rPr>
          <w:delText xml:space="preserve"> </w:delText>
        </w:r>
        <w:r w:rsidDel="0019140C">
          <w:rPr>
            <w:lang w:eastAsia="da-DK"/>
          </w:rPr>
          <w:delText>‘</w:delText>
        </w:r>
        <w:r w:rsidRPr="003E7744" w:rsidDel="0019140C">
          <w:rPr>
            <w:lang w:eastAsia="da-DK"/>
          </w:rPr>
          <w:delText>philosophy of experience</w:delText>
        </w:r>
        <w:r w:rsidDel="0019140C">
          <w:rPr>
            <w:lang w:eastAsia="da-DK"/>
          </w:rPr>
          <w:delText>’</w:delText>
        </w:r>
        <w:r w:rsidRPr="003E7744" w:rsidDel="0019140C">
          <w:rPr>
            <w:lang w:eastAsia="da-DK"/>
          </w:rPr>
          <w:delText>, he mediate</w:delText>
        </w:r>
        <w:r w:rsidDel="0019140C">
          <w:rPr>
            <w:lang w:eastAsia="da-DK"/>
          </w:rPr>
          <w:delText>s</w:delText>
        </w:r>
        <w:r w:rsidRPr="003E7744" w:rsidDel="0019140C">
          <w:rPr>
            <w:lang w:eastAsia="da-DK"/>
          </w:rPr>
          <w:delText xml:space="preserve"> between traditional education and progressive education. Dewey regards both as mis-educative, because neither apply a carefully developed philosophy of experience (Dewey</w:delText>
        </w:r>
        <w:r w:rsidDel="0019140C">
          <w:rPr>
            <w:lang w:eastAsia="da-DK"/>
          </w:rPr>
          <w:delText>,</w:delText>
        </w:r>
        <w:r w:rsidRPr="003E7744" w:rsidDel="0019140C">
          <w:rPr>
            <w:lang w:eastAsia="da-DK"/>
          </w:rPr>
          <w:delText xml:space="preserve"> 1938/2015). </w:delText>
        </w:r>
        <w:bookmarkEnd w:id="509"/>
        <w:r w:rsidRPr="003E7744" w:rsidDel="0019140C">
          <w:rPr>
            <w:lang w:eastAsia="da-DK"/>
          </w:rPr>
          <w:delText xml:space="preserve">For Dewey, experience consists of three mutually dependent categories; situation, interaction, and continuity (Dewey, 1938/2015). </w:delText>
        </w:r>
        <w:r w:rsidDel="0019140C">
          <w:rPr>
            <w:lang w:eastAsia="da-DK"/>
          </w:rPr>
          <w:delText>‘</w:delText>
        </w:r>
        <w:r w:rsidRPr="00490041" w:rsidDel="0019140C">
          <w:rPr>
            <w:lang w:eastAsia="da-DK"/>
          </w:rPr>
          <w:delText>Situation</w:delText>
        </w:r>
        <w:r w:rsidDel="0019140C">
          <w:rPr>
            <w:lang w:eastAsia="da-DK"/>
          </w:rPr>
          <w:delText>’</w:delText>
        </w:r>
        <w:r w:rsidRPr="003E7744" w:rsidDel="0019140C">
          <w:rPr>
            <w:lang w:eastAsia="da-DK"/>
          </w:rPr>
          <w:delText xml:space="preserve"> refers to the fact we interact with other individuals and with objects in a concrete world and our lives here consist of a series of situations. Within a series of situations, continuity needs to emerge before it can contribute to the fulfilment of an educative experience.</w:delText>
        </w:r>
        <w:r w:rsidDel="0019140C">
          <w:rPr>
            <w:lang w:eastAsia="da-DK"/>
          </w:rPr>
          <w:delText xml:space="preserve"> ‘</w:delText>
        </w:r>
        <w:r w:rsidRPr="003E7744" w:rsidDel="0019140C">
          <w:rPr>
            <w:lang w:eastAsia="da-DK"/>
          </w:rPr>
          <w:delText>Interaction</w:delText>
        </w:r>
        <w:r w:rsidDel="0019140C">
          <w:rPr>
            <w:lang w:eastAsia="da-DK"/>
          </w:rPr>
          <w:delText>’</w:delText>
        </w:r>
        <w:r w:rsidRPr="003E7744" w:rsidDel="0019140C">
          <w:rPr>
            <w:lang w:eastAsia="da-DK"/>
          </w:rPr>
          <w:delText xml:space="preserve"> </w:delText>
        </w:r>
        <w:r w:rsidDel="0019140C">
          <w:rPr>
            <w:lang w:eastAsia="da-DK"/>
          </w:rPr>
          <w:delText xml:space="preserve">refers equally to interactions </w:delText>
        </w:r>
        <w:r w:rsidRPr="003E7744" w:rsidDel="0019140C">
          <w:rPr>
            <w:lang w:eastAsia="da-DK"/>
          </w:rPr>
          <w:delText>between individuals and objects and interactions between individuals</w:delText>
        </w:r>
        <w:r w:rsidDel="0019140C">
          <w:rPr>
            <w:lang w:eastAsia="da-DK"/>
          </w:rPr>
          <w:delText xml:space="preserve"> </w:delText>
        </w:r>
        <w:r w:rsidRPr="003E7744" w:rsidDel="0019140C">
          <w:rPr>
            <w:lang w:eastAsia="da-DK"/>
          </w:rPr>
          <w:delText>(Dewey</w:delText>
        </w:r>
        <w:r w:rsidDel="0019140C">
          <w:rPr>
            <w:lang w:eastAsia="da-DK"/>
          </w:rPr>
          <w:delText>,</w:delText>
        </w:r>
        <w:r w:rsidRPr="003E7744" w:rsidDel="0019140C">
          <w:rPr>
            <w:lang w:eastAsia="da-DK"/>
          </w:rPr>
          <w:delText xml:space="preserve"> 2005). </w:delText>
        </w:r>
      </w:del>
    </w:p>
    <w:p w14:paraId="5D67173C" w14:textId="6FCFAC4E" w:rsidR="006C172E" w:rsidDel="0019140C" w:rsidRDefault="006C172E" w:rsidP="006C172E">
      <w:pPr>
        <w:pStyle w:val="Newparagraph"/>
        <w:rPr>
          <w:del w:id="511" w:author="Stine Mariegaard" w:date="2020-12-14T10:36:00Z"/>
          <w:lang w:eastAsia="da-DK"/>
        </w:rPr>
      </w:pPr>
      <w:del w:id="512" w:author="Stine Mariegaard" w:date="2020-12-14T10:36:00Z">
        <w:r w:rsidRPr="003E7744" w:rsidDel="0019140C">
          <w:rPr>
            <w:lang w:eastAsia="da-DK"/>
          </w:rPr>
          <w:delText>Contemporary literature consistently provides evidence that hands-on experience with science phenomena is a necessary (but not sufficient) component for conceptual learning, especially when coupled with guidance from a teacher (Minner</w:delText>
        </w:r>
        <w:r w:rsidDel="0019140C">
          <w:rPr>
            <w:lang w:eastAsia="da-DK"/>
          </w:rPr>
          <w:delText xml:space="preserve"> et al.</w:delText>
        </w:r>
        <w:r w:rsidRPr="003E7744" w:rsidDel="0019140C">
          <w:rPr>
            <w:lang w:eastAsia="da-DK"/>
          </w:rPr>
          <w:delText>, 2010). Dewey advocated the facilitation of creative learning environments in which children may undergo development through educative experiences.  In this child-centred approach, adults must pay attention to what children are curious about and interested in to gauge and use the possibilities for children’s development. Activities should not only be based on children’s interest, but attention to children’s interests should guide the adults in choosing instructional strategies and materials to use. For that reason, questions or problems arising from the child’s everyday experiences are meaningful because they are driven by genuine curiosity. From this child</w:delText>
        </w:r>
        <w:r w:rsidDel="0019140C">
          <w:rPr>
            <w:lang w:eastAsia="da-DK"/>
          </w:rPr>
          <w:delText>-</w:delText>
        </w:r>
        <w:r w:rsidRPr="003E7744" w:rsidDel="0019140C">
          <w:rPr>
            <w:lang w:eastAsia="da-DK"/>
          </w:rPr>
          <w:delText>centred perspective then, it is essential to inquiry-based approaches that educative experiences and learning always include values, emotions, the act of doing, and cognition. </w:delText>
        </w:r>
      </w:del>
    </w:p>
    <w:p w14:paraId="7A9E2948" w14:textId="75CD4812" w:rsidR="006C172E" w:rsidRDefault="00901890" w:rsidP="006C172E">
      <w:pPr>
        <w:pStyle w:val="Heading1"/>
        <w:rPr>
          <w:lang w:eastAsia="da-DK"/>
        </w:rPr>
      </w:pPr>
      <w:r>
        <w:rPr>
          <w:lang w:eastAsia="da-DK"/>
        </w:rPr>
        <w:t xml:space="preserve">Materials and methods </w:t>
      </w:r>
      <w:r w:rsidR="007C12BF">
        <w:rPr>
          <w:lang w:eastAsia="da-DK"/>
        </w:rPr>
        <w:t>for l</w:t>
      </w:r>
      <w:r w:rsidR="006C172E">
        <w:rPr>
          <w:lang w:eastAsia="da-DK"/>
        </w:rPr>
        <w:t>iterature review with thematic network analysis</w:t>
      </w:r>
    </w:p>
    <w:p w14:paraId="2B866843" w14:textId="69A70949" w:rsidR="001B7752" w:rsidRDefault="001B7752" w:rsidP="00F05B00">
      <w:pPr>
        <w:pStyle w:val="Paragraph"/>
        <w:rPr>
          <w:lang w:eastAsia="da-DK"/>
        </w:rPr>
      </w:pPr>
      <w:r w:rsidRPr="003E7744">
        <w:rPr>
          <w:lang w:eastAsia="da-DK"/>
        </w:rPr>
        <w:t>One possible strategy</w:t>
      </w:r>
      <w:r w:rsidR="00011325">
        <w:rPr>
          <w:lang w:eastAsia="da-DK"/>
        </w:rPr>
        <w:t xml:space="preserve"> when using thematic analysis</w:t>
      </w:r>
      <w:r w:rsidRPr="003E7744">
        <w:rPr>
          <w:lang w:eastAsia="da-DK"/>
        </w:rPr>
        <w:t xml:space="preserve"> is to conduct a search for relevant and representative literature, analyse and code that literature in order to produce thematic </w:t>
      </w:r>
      <w:r w:rsidR="00011325">
        <w:rPr>
          <w:lang w:eastAsia="da-DK"/>
        </w:rPr>
        <w:t>networks</w:t>
      </w:r>
      <w:r w:rsidR="007C12BF">
        <w:rPr>
          <w:lang w:eastAsia="da-DK"/>
        </w:rPr>
        <w:t xml:space="preserve"> (</w:t>
      </w:r>
      <w:proofErr w:type="spellStart"/>
      <w:r w:rsidR="00011325">
        <w:rPr>
          <w:lang w:eastAsia="da-DK"/>
        </w:rPr>
        <w:t>Attride</w:t>
      </w:r>
      <w:proofErr w:type="spellEnd"/>
      <w:r w:rsidR="00011325">
        <w:rPr>
          <w:lang w:eastAsia="da-DK"/>
        </w:rPr>
        <w:t>-Stirling, 2001</w:t>
      </w:r>
      <w:r w:rsidR="007C12BF">
        <w:rPr>
          <w:lang w:eastAsia="da-DK"/>
        </w:rPr>
        <w:t>)</w:t>
      </w:r>
      <w:r w:rsidRPr="003E7744">
        <w:rPr>
          <w:lang w:eastAsia="da-DK"/>
        </w:rPr>
        <w:t xml:space="preserve">. </w:t>
      </w:r>
      <w:r w:rsidR="00011325">
        <w:rPr>
          <w:lang w:eastAsia="da-DK"/>
        </w:rPr>
        <w:t>In fact, Braun and Clarke (2006) illustrates how such networks (or maps) develop and serve as tools for understanding during analyses. W</w:t>
      </w:r>
      <w:r w:rsidRPr="003E7744">
        <w:rPr>
          <w:lang w:eastAsia="da-DK"/>
        </w:rPr>
        <w:t xml:space="preserve">e expand on thematic analysis by integrating network analysis. As shown by </w:t>
      </w:r>
      <w:r>
        <w:rPr>
          <w:lang w:eastAsia="da-DK"/>
        </w:rPr>
        <w:t>AUTHOR</w:t>
      </w:r>
      <w:r w:rsidR="00D506E9">
        <w:rPr>
          <w:lang w:eastAsia="da-DK"/>
        </w:rPr>
        <w:t>S</w:t>
      </w:r>
      <w:r>
        <w:rPr>
          <w:lang w:eastAsia="da-DK"/>
        </w:rPr>
        <w:t xml:space="preserve"> (2019) and AUTHOR</w:t>
      </w:r>
      <w:r w:rsidR="00D506E9">
        <w:rPr>
          <w:lang w:eastAsia="da-DK"/>
        </w:rPr>
        <w:t xml:space="preserve">S </w:t>
      </w:r>
      <w:r>
        <w:rPr>
          <w:lang w:eastAsia="da-DK"/>
        </w:rPr>
        <w:t>(in press)</w:t>
      </w:r>
      <w:r w:rsidR="00D506E9">
        <w:rPr>
          <w:lang w:eastAsia="da-DK"/>
        </w:rPr>
        <w:t xml:space="preserve">, </w:t>
      </w:r>
      <w:r w:rsidR="000229DD">
        <w:rPr>
          <w:lang w:eastAsia="da-DK"/>
        </w:rPr>
        <w:t>integrating network analysis with qualitative forms of analyses</w:t>
      </w:r>
      <w:r w:rsidRPr="003E7744">
        <w:rPr>
          <w:lang w:eastAsia="da-DK"/>
        </w:rPr>
        <w:t xml:space="preserve"> </w:t>
      </w:r>
      <w:r w:rsidR="000229DD">
        <w:rPr>
          <w:lang w:eastAsia="da-DK"/>
        </w:rPr>
        <w:t>highlights</w:t>
      </w:r>
      <w:r w:rsidRPr="003E7744">
        <w:rPr>
          <w:lang w:eastAsia="da-DK"/>
        </w:rPr>
        <w:t xml:space="preserve"> relational aspects of the data</w:t>
      </w:r>
      <w:r w:rsidR="000229DD">
        <w:rPr>
          <w:lang w:eastAsia="da-DK"/>
        </w:rPr>
        <w:t xml:space="preserve"> and may </w:t>
      </w:r>
      <w:r w:rsidR="00AE036C">
        <w:rPr>
          <w:lang w:eastAsia="da-DK"/>
        </w:rPr>
        <w:t>aid in finding patterns otherwise hidden</w:t>
      </w:r>
      <w:r w:rsidRPr="003E7744">
        <w:rPr>
          <w:lang w:eastAsia="da-DK"/>
        </w:rPr>
        <w:t>.  Here, we first describe how we performed this study’s literature search and then how we performed our thematic network analysis.</w:t>
      </w:r>
    </w:p>
    <w:p w14:paraId="0B8940C4" w14:textId="57A52FF6" w:rsidR="001B7752" w:rsidRDefault="001B7752" w:rsidP="001B7752">
      <w:pPr>
        <w:pStyle w:val="Heading2"/>
        <w:rPr>
          <w:lang w:eastAsia="da-DK"/>
        </w:rPr>
      </w:pPr>
      <w:r>
        <w:rPr>
          <w:lang w:eastAsia="da-DK"/>
        </w:rPr>
        <w:t>Literature search</w:t>
      </w:r>
    </w:p>
    <w:p w14:paraId="2C4B171D" w14:textId="77777777" w:rsidR="001B7752" w:rsidRDefault="001B7752" w:rsidP="001B7752">
      <w:pPr>
        <w:pStyle w:val="Paragraph"/>
        <w:rPr>
          <w:lang w:eastAsia="da-DK"/>
        </w:rPr>
      </w:pPr>
      <w:r w:rsidRPr="00B70931">
        <w:rPr>
          <w:lang w:eastAsia="da-DK"/>
        </w:rPr>
        <w:t xml:space="preserve">We performed a literature search to identify studies with relevant ECIBSE focus inspired by </w:t>
      </w:r>
      <w:proofErr w:type="spellStart"/>
      <w:r w:rsidRPr="00B70931">
        <w:rPr>
          <w:lang w:eastAsia="da-DK"/>
        </w:rPr>
        <w:t>Petticrew</w:t>
      </w:r>
      <w:proofErr w:type="spellEnd"/>
      <w:r w:rsidRPr="00B70931">
        <w:rPr>
          <w:lang w:eastAsia="da-DK"/>
        </w:rPr>
        <w:t xml:space="preserve"> &amp; Roberts (2008, p. 27) stages for systematic reviews. We started by carefully reading previous reviews of IBSE and ECIBSE. </w:t>
      </w:r>
      <w:proofErr w:type="spellStart"/>
      <w:r w:rsidRPr="001B7752">
        <w:rPr>
          <w:lang w:val="da-DK" w:eastAsia="da-DK"/>
        </w:rPr>
        <w:t>We</w:t>
      </w:r>
      <w:proofErr w:type="spellEnd"/>
      <w:r w:rsidRPr="001B7752">
        <w:rPr>
          <w:lang w:val="da-DK" w:eastAsia="da-DK"/>
        </w:rPr>
        <w:t xml:space="preserve"> </w:t>
      </w:r>
      <w:proofErr w:type="spellStart"/>
      <w:r w:rsidRPr="001B7752">
        <w:rPr>
          <w:lang w:val="da-DK" w:eastAsia="da-DK"/>
        </w:rPr>
        <w:t>focused</w:t>
      </w:r>
      <w:proofErr w:type="spellEnd"/>
      <w:r w:rsidRPr="001B7752">
        <w:rPr>
          <w:lang w:val="da-DK" w:eastAsia="da-DK"/>
        </w:rPr>
        <w:t xml:space="preserve"> on </w:t>
      </w:r>
      <w:proofErr w:type="spellStart"/>
      <w:r w:rsidRPr="001B7752">
        <w:rPr>
          <w:lang w:val="da-DK" w:eastAsia="da-DK"/>
        </w:rPr>
        <w:t>Alake-Tuenter</w:t>
      </w:r>
      <w:proofErr w:type="spellEnd"/>
      <w:r w:rsidRPr="001B7752">
        <w:rPr>
          <w:lang w:val="da-DK" w:eastAsia="da-DK"/>
        </w:rPr>
        <w:t xml:space="preserve"> (2012); Furtak et al. (2012); Minner et al. (2010); Pedaste et al. </w:t>
      </w:r>
      <w:r w:rsidRPr="0061398E">
        <w:rPr>
          <w:lang w:val="en-US" w:eastAsia="da-DK"/>
        </w:rPr>
        <w:t xml:space="preserve">(2015) and Rönnebeck et al. (2016). </w:t>
      </w:r>
      <w:r w:rsidRPr="003E7744">
        <w:rPr>
          <w:lang w:eastAsia="da-DK"/>
        </w:rPr>
        <w:t>These reviews provided information about gaps in the field and relevant keywords, which we used to identify relevant papers. We selected 2 strings </w:t>
      </w:r>
      <w:proofErr w:type="spellStart"/>
      <w:r w:rsidRPr="003E7744">
        <w:rPr>
          <w:lang w:eastAsia="da-DK"/>
        </w:rPr>
        <w:t>i</w:t>
      </w:r>
      <w:proofErr w:type="spellEnd"/>
      <w:r w:rsidRPr="003E7744">
        <w:rPr>
          <w:lang w:eastAsia="da-DK"/>
        </w:rPr>
        <w:t>) Population ii) Intervention. We omitted search string iii) Outcome and iv) Comparison because our research questions do not pertain to outcomes or relation between intervention and outcome.</w:t>
      </w:r>
      <w:r>
        <w:rPr>
          <w:lang w:eastAsia="da-DK"/>
        </w:rPr>
        <w:t xml:space="preserve"> </w:t>
      </w:r>
    </w:p>
    <w:p w14:paraId="57C27E63" w14:textId="46D5B13D" w:rsidR="001B7752" w:rsidRDefault="001B7752" w:rsidP="001B7752">
      <w:pPr>
        <w:pStyle w:val="Newparagraph"/>
        <w:rPr>
          <w:lang w:eastAsia="da-DK"/>
        </w:rPr>
      </w:pPr>
      <w:r>
        <w:rPr>
          <w:lang w:eastAsia="da-DK"/>
        </w:rPr>
        <w:t>IBSE</w:t>
      </w:r>
      <w:r w:rsidRPr="003E7744">
        <w:rPr>
          <w:lang w:eastAsia="da-DK"/>
        </w:rPr>
        <w:t xml:space="preserve"> approaches to teaching are varied both in formats, in terms used and in names given to approaches. We argue that there are several terms for the same overall core ideas.  For example, the United States official bodies have moved away from using the term </w:t>
      </w:r>
      <w:r>
        <w:rPr>
          <w:lang w:eastAsia="da-DK"/>
        </w:rPr>
        <w:t>‘</w:t>
      </w:r>
      <w:r w:rsidRPr="00DC1F80">
        <w:rPr>
          <w:lang w:eastAsia="da-DK"/>
        </w:rPr>
        <w:t>inquiry</w:t>
      </w:r>
      <w:r>
        <w:rPr>
          <w:lang w:eastAsia="da-DK"/>
        </w:rPr>
        <w:t>’</w:t>
      </w:r>
      <w:r w:rsidRPr="00DC1F80">
        <w:rPr>
          <w:lang w:eastAsia="da-DK"/>
        </w:rPr>
        <w:t xml:space="preserve"> </w:t>
      </w:r>
      <w:r w:rsidRPr="003E7744">
        <w:rPr>
          <w:lang w:eastAsia="da-DK"/>
        </w:rPr>
        <w:t xml:space="preserve">and now refers to scientific practices instead </w:t>
      </w:r>
      <w:r w:rsidRPr="00DC1F80">
        <w:rPr>
          <w:lang w:eastAsia="da-DK"/>
        </w:rPr>
        <w:t xml:space="preserve">(National Research </w:t>
      </w:r>
      <w:r w:rsidRPr="00DC1F80">
        <w:rPr>
          <w:lang w:eastAsia="da-DK"/>
        </w:rPr>
        <w:lastRenderedPageBreak/>
        <w:t>Council, 2012)</w:t>
      </w:r>
      <w:r w:rsidRPr="003E7744">
        <w:rPr>
          <w:lang w:eastAsia="da-DK"/>
        </w:rPr>
        <w:t>. Thus, to not lose important information, in our search, we included inquiry-based education as well as related terms. </w:t>
      </w:r>
    </w:p>
    <w:p w14:paraId="261931D6" w14:textId="331C3390" w:rsidR="001B7752" w:rsidRPr="004A6C3D" w:rsidRDefault="001B7752" w:rsidP="001B7752">
      <w:pPr>
        <w:pStyle w:val="Tabletitle"/>
        <w:rPr>
          <w:lang w:eastAsia="da-DK"/>
        </w:rPr>
      </w:pPr>
      <w:r w:rsidRPr="004A6C3D">
        <w:rPr>
          <w:lang w:eastAsia="da-DK"/>
        </w:rPr>
        <w:t>Table 1</w:t>
      </w:r>
      <w:r w:rsidR="007C12BF">
        <w:rPr>
          <w:lang w:eastAsia="da-DK"/>
        </w:rPr>
        <w:t>.</w:t>
      </w:r>
      <w:r w:rsidRPr="004A6C3D">
        <w:rPr>
          <w:lang w:eastAsia="da-DK"/>
        </w:rPr>
        <w:t xml:space="preserve"> Summary of literature search criteria</w:t>
      </w:r>
    </w:p>
    <w:tbl>
      <w:tblPr>
        <w:tblW w:w="0" w:type="auto"/>
        <w:tblCellMar>
          <w:top w:w="15" w:type="dxa"/>
          <w:left w:w="15" w:type="dxa"/>
          <w:bottom w:w="15" w:type="dxa"/>
          <w:right w:w="15" w:type="dxa"/>
        </w:tblCellMar>
        <w:tblLook w:val="04A0" w:firstRow="1" w:lastRow="0" w:firstColumn="1" w:lastColumn="0" w:noHBand="0" w:noVBand="1"/>
      </w:tblPr>
      <w:tblGrid>
        <w:gridCol w:w="1979"/>
        <w:gridCol w:w="2621"/>
        <w:gridCol w:w="2219"/>
        <w:gridCol w:w="1660"/>
      </w:tblGrid>
      <w:tr w:rsidR="001B7752" w:rsidRPr="003E7744" w14:paraId="12C499DC" w14:textId="77777777" w:rsidTr="00363D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9B6DC" w14:textId="1657A864" w:rsidR="001B7752" w:rsidRPr="003E7744" w:rsidRDefault="000229DD" w:rsidP="00363D91">
            <w:pPr>
              <w:spacing w:line="360" w:lineRule="auto"/>
              <w:jc w:val="both"/>
              <w:rPr>
                <w:lang w:eastAsia="da-DK"/>
              </w:rPr>
            </w:pPr>
            <w:r>
              <w:rPr>
                <w:color w:val="000000"/>
                <w:lang w:eastAsia="da-DK"/>
              </w:rPr>
              <w:t>Publication 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8E0C7" w14:textId="77777777" w:rsidR="001B7752" w:rsidRPr="003E7744" w:rsidRDefault="001B7752" w:rsidP="00363D91">
            <w:pPr>
              <w:spacing w:line="360" w:lineRule="auto"/>
              <w:jc w:val="both"/>
              <w:rPr>
                <w:lang w:eastAsia="da-DK"/>
              </w:rPr>
            </w:pPr>
            <w:r w:rsidRPr="003E7744">
              <w:rPr>
                <w:color w:val="000000"/>
                <w:lang w:eastAsia="da-DK"/>
              </w:rPr>
              <w:t>01.01.2008-31.01.2019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3F760" w14:textId="77777777" w:rsidR="001B7752" w:rsidRPr="003E7744" w:rsidRDefault="001B7752" w:rsidP="00363D91">
            <w:pPr>
              <w:spacing w:line="360" w:lineRule="auto"/>
              <w:jc w:val="both"/>
              <w:rPr>
                <w:lang w:eastAsia="da-DK"/>
              </w:rPr>
            </w:pPr>
            <w:r w:rsidRPr="003E7744">
              <w:rPr>
                <w:color w:val="000000"/>
                <w:lang w:eastAsia="da-DK"/>
              </w:rPr>
              <w:t>Literature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609D9" w14:textId="77777777" w:rsidR="001B7752" w:rsidRPr="003E7744" w:rsidRDefault="001B7752" w:rsidP="00363D91">
            <w:pPr>
              <w:spacing w:line="360" w:lineRule="auto"/>
              <w:jc w:val="both"/>
              <w:rPr>
                <w:lang w:eastAsia="da-DK"/>
              </w:rPr>
            </w:pPr>
            <w:r w:rsidRPr="003E7744">
              <w:rPr>
                <w:color w:val="000000"/>
                <w:lang w:eastAsia="da-DK"/>
              </w:rPr>
              <w:t>English</w:t>
            </w:r>
          </w:p>
        </w:tc>
      </w:tr>
      <w:tr w:rsidR="001B7752" w:rsidRPr="00CA2744" w14:paraId="1A99C366" w14:textId="77777777" w:rsidTr="00363D91">
        <w:trPr>
          <w:trHeight w:val="1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F401A" w14:textId="77777777" w:rsidR="001B7752" w:rsidRPr="003E7744" w:rsidRDefault="001B7752" w:rsidP="00363D91">
            <w:pPr>
              <w:spacing w:line="360" w:lineRule="auto"/>
              <w:jc w:val="both"/>
              <w:rPr>
                <w:lang w:eastAsia="da-DK"/>
              </w:rPr>
            </w:pPr>
            <w:r w:rsidRPr="003E7744">
              <w:rPr>
                <w:color w:val="000000"/>
                <w:lang w:eastAsia="da-DK"/>
              </w:rPr>
              <w:t>Database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ADB3E" w14:textId="77777777" w:rsidR="001B7752" w:rsidRPr="003E7744" w:rsidRDefault="001B7752" w:rsidP="00363D91">
            <w:pPr>
              <w:spacing w:line="360" w:lineRule="auto"/>
              <w:jc w:val="both"/>
              <w:rPr>
                <w:lang w:eastAsia="da-DK"/>
              </w:rPr>
            </w:pPr>
            <w:proofErr w:type="spellStart"/>
            <w:r w:rsidRPr="003E7744">
              <w:rPr>
                <w:color w:val="000000"/>
                <w:lang w:eastAsia="da-DK"/>
              </w:rPr>
              <w:t>EbscoHost</w:t>
            </w:r>
            <w:proofErr w:type="spellEnd"/>
            <w:r w:rsidRPr="003E7744">
              <w:rPr>
                <w:color w:val="000000"/>
                <w:lang w:eastAsia="da-DK"/>
              </w:rPr>
              <w:t xml:space="preserve"> (Education): Academic Search Complete, Education Research Complete, ERIC, Psychology and Behavioural Sciences Collection and </w:t>
            </w:r>
            <w:proofErr w:type="spellStart"/>
            <w:r w:rsidRPr="003E7744">
              <w:rPr>
                <w:color w:val="000000"/>
                <w:lang w:eastAsia="da-DK"/>
              </w:rPr>
              <w:t>SocINDEX</w:t>
            </w:r>
            <w:proofErr w:type="spellEnd"/>
            <w:r w:rsidRPr="003E7744">
              <w:rPr>
                <w:color w:val="000000"/>
                <w:lang w:eastAsia="da-DK"/>
              </w:rPr>
              <w:t xml:space="preserve"> with Full Text.</w:t>
            </w:r>
          </w:p>
        </w:tc>
      </w:tr>
      <w:tr w:rsidR="001B7752" w:rsidRPr="003E7744" w14:paraId="0B8E3198" w14:textId="77777777" w:rsidTr="00363D91">
        <w:trPr>
          <w:trHeight w:val="1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ECC9" w14:textId="77777777" w:rsidR="001B7752" w:rsidRPr="003E7744" w:rsidRDefault="001B7752" w:rsidP="00363D91">
            <w:pPr>
              <w:spacing w:line="360" w:lineRule="auto"/>
              <w:jc w:val="both"/>
              <w:rPr>
                <w:lang w:eastAsia="da-DK"/>
              </w:rPr>
            </w:pPr>
            <w:r w:rsidRPr="003E7744">
              <w:rPr>
                <w:color w:val="000000"/>
                <w:lang w:eastAsia="da-DK"/>
              </w:rPr>
              <w:t>Search string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D8E80" w14:textId="77777777" w:rsidR="001B7752" w:rsidRPr="003E7744" w:rsidRDefault="001B7752" w:rsidP="00363D91">
            <w:pPr>
              <w:spacing w:line="360" w:lineRule="auto"/>
              <w:jc w:val="both"/>
              <w:rPr>
                <w:lang w:eastAsia="da-DK"/>
              </w:rPr>
            </w:pPr>
            <w:r w:rsidRPr="003E7744">
              <w:rPr>
                <w:color w:val="000000"/>
                <w:lang w:eastAsia="da-DK"/>
              </w:rPr>
              <w:t>Keywords in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6FCF" w14:textId="77777777" w:rsidR="001B7752" w:rsidRPr="003E7744" w:rsidRDefault="001B7752" w:rsidP="00363D91">
            <w:pPr>
              <w:spacing w:line="360" w:lineRule="auto"/>
              <w:jc w:val="both"/>
              <w:rPr>
                <w:lang w:eastAsia="da-DK"/>
              </w:rPr>
            </w:pPr>
            <w:r w:rsidRPr="003E7744">
              <w:rPr>
                <w:color w:val="000000"/>
                <w:lang w:eastAsia="da-DK"/>
              </w:rPr>
              <w:t>Syntax</w:t>
            </w:r>
          </w:p>
        </w:tc>
      </w:tr>
      <w:tr w:rsidR="001B7752" w:rsidRPr="00CA2744" w14:paraId="540822A6" w14:textId="77777777" w:rsidTr="00363D91">
        <w:trPr>
          <w:trHeight w:val="1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13C14" w14:textId="77777777" w:rsidR="001B7752" w:rsidRPr="003E7744" w:rsidRDefault="001B7752" w:rsidP="00363D91">
            <w:pPr>
              <w:spacing w:line="360" w:lineRule="auto"/>
              <w:jc w:val="both"/>
              <w:rPr>
                <w:lang w:eastAsia="da-DK"/>
              </w:rPr>
            </w:pPr>
            <w:r w:rsidRPr="003E7744">
              <w:rPr>
                <w:color w:val="000000"/>
                <w:lang w:eastAsia="da-DK"/>
              </w:rPr>
              <w:t>POPULATION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ABD61" w14:textId="77777777" w:rsidR="001B7752" w:rsidRPr="003E7744" w:rsidRDefault="001B7752" w:rsidP="00363D91">
            <w:pPr>
              <w:spacing w:line="360" w:lineRule="auto"/>
              <w:jc w:val="both"/>
              <w:rPr>
                <w:lang w:eastAsia="da-DK"/>
              </w:rPr>
            </w:pPr>
            <w:r w:rsidRPr="003E7744">
              <w:rPr>
                <w:color w:val="000000"/>
                <w:lang w:eastAsia="da-DK"/>
              </w:rPr>
              <w:t>Primary school, Kindergarten, Primary education, Child*, Preschool, Early childhood, Preschool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02494" w14:textId="77777777" w:rsidR="001B7752" w:rsidRPr="003E7744" w:rsidRDefault="001B7752" w:rsidP="00363D91">
            <w:pPr>
              <w:spacing w:line="360" w:lineRule="auto"/>
              <w:jc w:val="both"/>
              <w:rPr>
                <w:lang w:eastAsia="da-DK"/>
              </w:rPr>
            </w:pPr>
            <w:r w:rsidRPr="003E7744">
              <w:rPr>
                <w:color w:val="000000"/>
                <w:lang w:eastAsia="da-DK"/>
              </w:rPr>
              <w:t>"OR” separated items in block</w:t>
            </w:r>
          </w:p>
        </w:tc>
      </w:tr>
      <w:tr w:rsidR="001B7752" w:rsidRPr="003E7744" w14:paraId="5109E8B5" w14:textId="77777777" w:rsidTr="00363D91">
        <w:trPr>
          <w:trHeight w:val="25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60ED3" w14:textId="77777777" w:rsidR="001B7752" w:rsidRPr="003E7744" w:rsidRDefault="001B7752" w:rsidP="00363D91">
            <w:pPr>
              <w:spacing w:line="360" w:lineRule="auto"/>
              <w:jc w:val="both"/>
              <w:rPr>
                <w:lang w:eastAsia="da-DK"/>
              </w:rPr>
            </w:pPr>
            <w:r w:rsidRPr="003E7744">
              <w:rPr>
                <w:color w:val="000000"/>
                <w:lang w:eastAsia="da-DK"/>
              </w:rPr>
              <w:t>INTERVENTION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38A4B" w14:textId="77777777" w:rsidR="001B7752" w:rsidRPr="003E7744" w:rsidRDefault="001B7752" w:rsidP="00363D91">
            <w:pPr>
              <w:spacing w:line="360" w:lineRule="auto"/>
              <w:jc w:val="both"/>
              <w:rPr>
                <w:lang w:eastAsia="da-DK"/>
              </w:rPr>
            </w:pPr>
            <w:r w:rsidRPr="003E7744">
              <w:rPr>
                <w:color w:val="000000"/>
                <w:lang w:eastAsia="da-DK"/>
              </w:rPr>
              <w:t>Inquiry based teaching, Inquiry based science education, Inquiry cycle*, Inquiry-based learning*, Inquiry phases, (IBL), (IBSE), Inquiry learning process*, Inquiry based instruction, Inquiry model, Scientific inquiry, Scientific practices, (IBI), Inquiry based learning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D50B1" w14:textId="77777777" w:rsidR="001B7752" w:rsidRPr="003E7744" w:rsidRDefault="001B7752" w:rsidP="00363D91">
            <w:pPr>
              <w:spacing w:line="360" w:lineRule="auto"/>
              <w:jc w:val="both"/>
              <w:rPr>
                <w:lang w:eastAsia="da-DK"/>
              </w:rPr>
            </w:pPr>
            <w:r w:rsidRPr="003E7744">
              <w:rPr>
                <w:color w:val="000000"/>
                <w:lang w:eastAsia="da-DK"/>
              </w:rPr>
              <w:t>"OR” separated items in block</w:t>
            </w:r>
          </w:p>
          <w:p w14:paraId="35FD49ED" w14:textId="77777777" w:rsidR="001B7752" w:rsidRPr="003E7744" w:rsidRDefault="001B7752" w:rsidP="00363D91">
            <w:pPr>
              <w:spacing w:line="360" w:lineRule="auto"/>
              <w:jc w:val="both"/>
              <w:rPr>
                <w:lang w:eastAsia="da-DK"/>
              </w:rPr>
            </w:pPr>
            <w:r w:rsidRPr="003E7744">
              <w:rPr>
                <w:color w:val="000000"/>
                <w:lang w:eastAsia="da-DK"/>
              </w:rPr>
              <w:t> </w:t>
            </w:r>
          </w:p>
        </w:tc>
      </w:tr>
      <w:tr w:rsidR="001B7752" w:rsidRPr="00CD34D6" w14:paraId="1815EC20" w14:textId="77777777" w:rsidTr="00363D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38E8" w14:textId="77777777" w:rsidR="001B7752" w:rsidRPr="003E7744" w:rsidRDefault="001B7752" w:rsidP="00363D91">
            <w:pPr>
              <w:spacing w:line="360" w:lineRule="auto"/>
              <w:jc w:val="both"/>
              <w:rPr>
                <w:lang w:eastAsia="da-DK"/>
              </w:rPr>
            </w:pPr>
            <w:r w:rsidRPr="003E7744">
              <w:rPr>
                <w:color w:val="000000"/>
                <w:lang w:eastAsia="da-DK"/>
              </w:rPr>
              <w:t>Search syntax</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0C4E4" w14:textId="77777777" w:rsidR="001B7752" w:rsidRDefault="001B7752" w:rsidP="00363D91">
            <w:pPr>
              <w:spacing w:line="360" w:lineRule="auto"/>
              <w:jc w:val="both"/>
              <w:rPr>
                <w:color w:val="000000"/>
                <w:lang w:eastAsia="da-DK"/>
              </w:rPr>
            </w:pPr>
            <w:r w:rsidRPr="003E7744">
              <w:rPr>
                <w:color w:val="000000"/>
                <w:lang w:eastAsia="da-DK"/>
              </w:rPr>
              <w:t>POPULATION keywords “AND” INTERVENTION keyword</w:t>
            </w:r>
            <w:r>
              <w:rPr>
                <w:color w:val="000000"/>
                <w:lang w:eastAsia="da-DK"/>
              </w:rPr>
              <w:t>s</w:t>
            </w:r>
          </w:p>
          <w:p w14:paraId="6E6E49E6" w14:textId="77777777" w:rsidR="001B7752" w:rsidRPr="004A6C3D" w:rsidRDefault="001B7752" w:rsidP="00363D91">
            <w:pPr>
              <w:rPr>
                <w:lang w:eastAsia="da-DK"/>
              </w:rPr>
            </w:pPr>
          </w:p>
        </w:tc>
      </w:tr>
    </w:tbl>
    <w:p w14:paraId="1C104CF0" w14:textId="77777777" w:rsidR="001B7752" w:rsidRPr="003E7744" w:rsidRDefault="001B7752" w:rsidP="001B7752">
      <w:pPr>
        <w:spacing w:after="240" w:line="360" w:lineRule="auto"/>
        <w:jc w:val="both"/>
        <w:rPr>
          <w:lang w:eastAsia="da-DK"/>
        </w:rPr>
      </w:pPr>
      <w:r w:rsidRPr="003E7744">
        <w:rPr>
          <w:color w:val="000000"/>
          <w:lang w:eastAsia="da-DK"/>
        </w:rPr>
        <w:t> </w:t>
      </w:r>
    </w:p>
    <w:p w14:paraId="1B243EE6" w14:textId="54CA5AF2" w:rsidR="001B7752" w:rsidRDefault="001B7752" w:rsidP="001B7752">
      <w:pPr>
        <w:pStyle w:val="Paragraph"/>
        <w:rPr>
          <w:lang w:eastAsia="da-DK"/>
        </w:rPr>
      </w:pPr>
      <w:r w:rsidRPr="003E7744">
        <w:rPr>
          <w:lang w:eastAsia="da-DK"/>
        </w:rPr>
        <w:t>Table 1 summarizes our search criteria, indicating date range, language keywords and database.</w:t>
      </w:r>
      <w:r w:rsidR="00EB53A8">
        <w:rPr>
          <w:lang w:eastAsia="da-DK"/>
        </w:rPr>
        <w:t xml:space="preserve"> We chose a recent period of publication in order to find theoretical positions</w:t>
      </w:r>
      <w:r w:rsidR="00F05B00">
        <w:rPr>
          <w:lang w:eastAsia="da-DK"/>
        </w:rPr>
        <w:t xml:space="preserve"> </w:t>
      </w:r>
      <w:r w:rsidR="00F05B00">
        <w:rPr>
          <w:lang w:eastAsia="da-DK"/>
        </w:rPr>
        <w:lastRenderedPageBreak/>
        <w:t>as they appear in recent work</w:t>
      </w:r>
      <w:r w:rsidR="00EB53A8">
        <w:rPr>
          <w:lang w:eastAsia="da-DK"/>
        </w:rPr>
        <w:t>.</w:t>
      </w:r>
      <w:r w:rsidRPr="003E7744">
        <w:rPr>
          <w:lang w:eastAsia="da-DK"/>
        </w:rPr>
        <w:t xml:space="preserve"> The POPULATION and INTERVENTION keywords were combined to yield the intersection between </w:t>
      </w:r>
      <w:r>
        <w:rPr>
          <w:lang w:eastAsia="da-DK"/>
        </w:rPr>
        <w:t xml:space="preserve">ECE </w:t>
      </w:r>
      <w:r w:rsidRPr="003E7744">
        <w:rPr>
          <w:lang w:eastAsia="da-DK"/>
        </w:rPr>
        <w:t xml:space="preserve">and </w:t>
      </w:r>
      <w:r>
        <w:rPr>
          <w:lang w:eastAsia="da-DK"/>
        </w:rPr>
        <w:t>IBSE</w:t>
      </w:r>
      <w:r w:rsidRPr="003E7744">
        <w:rPr>
          <w:lang w:eastAsia="da-DK"/>
        </w:rPr>
        <w:t>. We limited ourselves to English-language literature because preliminary searches indicated very few non-English publications. In doing so, we accept the possible exclusion of regions without strong traditions for publishing internationally.</w:t>
      </w:r>
    </w:p>
    <w:p w14:paraId="2BC73266" w14:textId="56353681" w:rsidR="001B7752" w:rsidRDefault="001B7752" w:rsidP="001B7752">
      <w:pPr>
        <w:pStyle w:val="Newparagraph"/>
        <w:rPr>
          <w:lang w:eastAsia="da-DK"/>
        </w:rPr>
      </w:pPr>
      <w:r w:rsidRPr="003E7744">
        <w:rPr>
          <w:noProof/>
          <w:color w:val="000000"/>
          <w:bdr w:val="none" w:sz="0" w:space="0" w:color="auto" w:frame="1"/>
          <w:lang w:eastAsia="da-DK"/>
        </w:rPr>
        <w:drawing>
          <wp:inline distT="0" distB="0" distL="0" distR="0" wp14:anchorId="77DFF2DD" wp14:editId="647E23ED">
            <wp:extent cx="5396865" cy="2017101"/>
            <wp:effectExtent l="0" t="0" r="635" b="2540"/>
            <wp:docPr id="6" name="Billed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6865" cy="2017101"/>
                    </a:xfrm>
                    <a:prstGeom prst="rect">
                      <a:avLst/>
                    </a:prstGeom>
                    <a:noFill/>
                    <a:ln>
                      <a:noFill/>
                    </a:ln>
                  </pic:spPr>
                </pic:pic>
              </a:graphicData>
            </a:graphic>
          </wp:inline>
        </w:drawing>
      </w:r>
    </w:p>
    <w:p w14:paraId="45FEFDA7" w14:textId="2AE846C7" w:rsidR="001B7752" w:rsidRDefault="001B7752" w:rsidP="001B7752">
      <w:pPr>
        <w:pStyle w:val="Figurecaption"/>
        <w:rPr>
          <w:lang w:eastAsia="da-DK"/>
        </w:rPr>
      </w:pPr>
      <w:r w:rsidRPr="001B7752">
        <w:rPr>
          <w:lang w:eastAsia="da-DK"/>
        </w:rPr>
        <w:t>Figure 1</w:t>
      </w:r>
      <w:r w:rsidR="007C12BF">
        <w:rPr>
          <w:lang w:eastAsia="da-DK"/>
        </w:rPr>
        <w:t>.</w:t>
      </w:r>
      <w:r w:rsidRPr="001B7752">
        <w:rPr>
          <w:lang w:eastAsia="da-DK"/>
        </w:rPr>
        <w:t xml:space="preserve"> </w:t>
      </w:r>
      <w:r w:rsidRPr="004A6C3D">
        <w:rPr>
          <w:lang w:eastAsia="da-DK"/>
        </w:rPr>
        <w:t>A visualisation of the process leading to the final corpus.</w:t>
      </w:r>
    </w:p>
    <w:p w14:paraId="0EB5D377" w14:textId="57FB41AC" w:rsidR="001B7752" w:rsidRPr="003E7744" w:rsidRDefault="001B7752" w:rsidP="001B7752">
      <w:pPr>
        <w:pStyle w:val="Paragraph"/>
        <w:rPr>
          <w:lang w:eastAsia="da-DK"/>
        </w:rPr>
      </w:pPr>
      <w:r w:rsidRPr="003E7744">
        <w:rPr>
          <w:lang w:eastAsia="da-DK"/>
        </w:rPr>
        <w:t>Figure 1 summarizes how we arrived at the final corpus of articles used in this study. We excluded more than a fifth of the initial papers based on reading headlines (</w:t>
      </w:r>
      <w:proofErr w:type="spellStart"/>
      <w:r w:rsidRPr="003E7744">
        <w:rPr>
          <w:lang w:eastAsia="da-DK"/>
        </w:rPr>
        <w:t>Petticrew</w:t>
      </w:r>
      <w:proofErr w:type="spellEnd"/>
      <w:r>
        <w:rPr>
          <w:lang w:eastAsia="da-DK"/>
        </w:rPr>
        <w:t xml:space="preserve"> </w:t>
      </w:r>
      <w:r w:rsidRPr="003E7744">
        <w:rPr>
          <w:lang w:eastAsia="da-DK"/>
        </w:rPr>
        <w:t>&amp; Roberts, 2008)</w:t>
      </w:r>
      <w:r w:rsidR="00AE036C">
        <w:rPr>
          <w:lang w:eastAsia="da-DK"/>
        </w:rPr>
        <w:t>: We excluded papers which concerned primarily age groups of 8 years and above, children with disabilities, and cooperation with parents. For the remaining 386 papers, we read abstracts and further excluded papers without an empirical basis, papers addressed solely to practitioners, and non-scientific research (e.g. papers which had not undergone peer-review). Applying these criteria</w:t>
      </w:r>
      <w:r w:rsidRPr="003E7744">
        <w:rPr>
          <w:lang w:eastAsia="da-DK"/>
        </w:rPr>
        <w:t xml:space="preserve"> resulted in a corpus of 35 peer-reviewed research articles, all of which featured theoretical sections and empirical descriptions of an intervention, where a teacher taught/facilitated learning for 4-8-year-olds.</w:t>
      </w:r>
      <w:r w:rsidR="000229DD">
        <w:rPr>
          <w:lang w:eastAsia="da-DK"/>
        </w:rPr>
        <w:t xml:space="preserve"> </w:t>
      </w:r>
    </w:p>
    <w:p w14:paraId="6B765BFD" w14:textId="4BF47DAB" w:rsidR="001B7752" w:rsidRDefault="001B7752" w:rsidP="001B7752">
      <w:pPr>
        <w:pStyle w:val="Heading2"/>
        <w:rPr>
          <w:lang w:eastAsia="da-DK"/>
        </w:rPr>
      </w:pPr>
      <w:r>
        <w:rPr>
          <w:lang w:eastAsia="da-DK"/>
        </w:rPr>
        <w:t>Selection of excerpts</w:t>
      </w:r>
    </w:p>
    <w:p w14:paraId="25AEA6CB" w14:textId="415568F2" w:rsidR="00D506E9" w:rsidRDefault="001B7752" w:rsidP="001B7752">
      <w:pPr>
        <w:pStyle w:val="Paragraph"/>
        <w:rPr>
          <w:lang w:eastAsia="da-DK"/>
        </w:rPr>
      </w:pPr>
      <w:r w:rsidRPr="003E7744">
        <w:rPr>
          <w:lang w:eastAsia="da-DK"/>
        </w:rPr>
        <w:t xml:space="preserve">We made a strategic choice to focus on sections and passages which were clearly part of </w:t>
      </w:r>
      <w:r w:rsidRPr="003E7744">
        <w:rPr>
          <w:lang w:eastAsia="da-DK"/>
        </w:rPr>
        <w:lastRenderedPageBreak/>
        <w:t xml:space="preserve">a theoretical positioning and sections and phrases which were clearly part of an empirical exposition. </w:t>
      </w:r>
      <w:r w:rsidR="00D506E9">
        <w:rPr>
          <w:lang w:eastAsia="da-DK"/>
        </w:rPr>
        <w:t>For this illustrative example, the f</w:t>
      </w:r>
      <w:r w:rsidRPr="003E7744">
        <w:rPr>
          <w:lang w:eastAsia="da-DK"/>
        </w:rPr>
        <w:t>irst author read through each article multiple times and extracted theoretical excerpts and passage</w:t>
      </w:r>
      <w:r w:rsidR="00D506E9">
        <w:rPr>
          <w:lang w:eastAsia="da-DK"/>
        </w:rPr>
        <w:t>s</w:t>
      </w:r>
      <w:ins w:id="513" w:author="Jesper Bruun" w:date="2020-12-14T17:54:00Z">
        <w:r w:rsidR="00594F49">
          <w:rPr>
            <w:lang w:eastAsia="da-DK"/>
          </w:rPr>
          <w:t xml:space="preserve"> (excerpts can be found in the Supplemental material)</w:t>
        </w:r>
      </w:ins>
      <w:r w:rsidRPr="003E7744">
        <w:rPr>
          <w:lang w:eastAsia="da-DK"/>
        </w:rPr>
        <w:t xml:space="preserve">. </w:t>
      </w:r>
    </w:p>
    <w:p w14:paraId="4FF8B220" w14:textId="328B50FC" w:rsidR="009536D7" w:rsidRDefault="00F05B00" w:rsidP="00D506E9">
      <w:pPr>
        <w:pStyle w:val="Newparagraph"/>
        <w:rPr>
          <w:lang w:eastAsia="da-DK"/>
        </w:rPr>
      </w:pPr>
      <w:r>
        <w:rPr>
          <w:lang w:eastAsia="da-DK"/>
        </w:rPr>
        <w:t>Some articles, such as Bruce &amp; Casey (2012), featured a section which could readily be identified as a theoretical exposition on inquiry. Bruce &amp; Casey (2012) does mention inquiry teaching in the introduction</w:t>
      </w:r>
      <w:r w:rsidR="009536D7">
        <w:rPr>
          <w:lang w:eastAsia="da-DK"/>
        </w:rPr>
        <w:t>, but do not begin their theoretical exposition here. Rather, they advocate inquiry</w:t>
      </w:r>
      <w:r w:rsidRPr="00F05B00">
        <w:rPr>
          <w:lang w:eastAsia="da-DK"/>
        </w:rPr>
        <w:t xml:space="preserve"> </w:t>
      </w:r>
      <w:r>
        <w:rPr>
          <w:lang w:eastAsia="da-DK"/>
        </w:rPr>
        <w:t>“</w:t>
      </w:r>
      <w:r w:rsidRPr="00F05B00">
        <w:rPr>
          <w:lang w:eastAsia="da-DK"/>
        </w:rPr>
        <w:t>as a lens through which classroom pedagogy can be both</w:t>
      </w:r>
      <w:r>
        <w:rPr>
          <w:lang w:eastAsia="da-DK"/>
        </w:rPr>
        <w:t xml:space="preserve"> </w:t>
      </w:r>
      <w:proofErr w:type="spellStart"/>
      <w:r w:rsidRPr="00F05B00">
        <w:rPr>
          <w:lang w:eastAsia="da-DK"/>
        </w:rPr>
        <w:t>analy</w:t>
      </w:r>
      <w:r w:rsidR="00D506E9">
        <w:rPr>
          <w:lang w:eastAsia="da-DK"/>
        </w:rPr>
        <w:t>z</w:t>
      </w:r>
      <w:r w:rsidRPr="00F05B00">
        <w:rPr>
          <w:lang w:eastAsia="da-DK"/>
        </w:rPr>
        <w:t>ed</w:t>
      </w:r>
      <w:proofErr w:type="spellEnd"/>
      <w:r w:rsidRPr="00F05B00">
        <w:rPr>
          <w:lang w:eastAsia="da-DK"/>
        </w:rPr>
        <w:t xml:space="preserve"> and effected.</w:t>
      </w:r>
      <w:r>
        <w:rPr>
          <w:lang w:eastAsia="da-DK"/>
        </w:rPr>
        <w:t>” (p. 191)</w:t>
      </w:r>
      <w:r w:rsidR="009536D7">
        <w:rPr>
          <w:lang w:eastAsia="da-DK"/>
        </w:rPr>
        <w:t xml:space="preserve">. </w:t>
      </w:r>
      <w:r>
        <w:rPr>
          <w:lang w:eastAsia="da-DK"/>
        </w:rPr>
        <w:t xml:space="preserve"> </w:t>
      </w:r>
      <w:r w:rsidR="009536D7">
        <w:rPr>
          <w:lang w:eastAsia="da-DK"/>
        </w:rPr>
        <w:t xml:space="preserve">In other cases, theoretical claims appeared other places as well, for instance in an introduction. We included passages, which pertained clearly to inquiry-learning and </w:t>
      </w:r>
      <w:r w:rsidR="0054227C">
        <w:rPr>
          <w:lang w:eastAsia="da-DK"/>
        </w:rPr>
        <w:t>focused on the goals and possibilities of inquiry rather than limitations</w:t>
      </w:r>
      <w:r w:rsidR="009536D7">
        <w:rPr>
          <w:lang w:eastAsia="da-DK"/>
        </w:rPr>
        <w:t xml:space="preserve">. For instance, </w:t>
      </w:r>
      <w:proofErr w:type="spellStart"/>
      <w:r w:rsidR="009536D7">
        <w:rPr>
          <w:lang w:eastAsia="da-DK"/>
        </w:rPr>
        <w:t>Enyedy</w:t>
      </w:r>
      <w:proofErr w:type="spellEnd"/>
      <w:r w:rsidR="009536D7">
        <w:rPr>
          <w:lang w:eastAsia="da-DK"/>
        </w:rPr>
        <w:t xml:space="preserve"> et al. (2012) writes (our highlight): </w:t>
      </w:r>
    </w:p>
    <w:p w14:paraId="0801B9CE" w14:textId="6BA1B203" w:rsidR="00F05B00" w:rsidRDefault="009536D7" w:rsidP="009536D7">
      <w:pPr>
        <w:pStyle w:val="Displayedquotation"/>
        <w:rPr>
          <w:lang w:eastAsia="da-DK"/>
        </w:rPr>
      </w:pPr>
      <w:r w:rsidRPr="009536D7">
        <w:rPr>
          <w:lang w:eastAsia="da-DK"/>
        </w:rPr>
        <w:t xml:space="preserve">Young children can, under the right circumstances, learn more complicated ideas than we currently ask of them in early elementary science education. </w:t>
      </w:r>
      <w:r w:rsidRPr="009536D7">
        <w:rPr>
          <w:i/>
          <w:iCs/>
          <w:lang w:eastAsia="da-DK"/>
        </w:rPr>
        <w:t xml:space="preserve">With support, early elementary students can engage in productive inquiry, collect and </w:t>
      </w:r>
      <w:proofErr w:type="spellStart"/>
      <w:r w:rsidRPr="009536D7">
        <w:rPr>
          <w:i/>
          <w:iCs/>
          <w:lang w:eastAsia="da-DK"/>
        </w:rPr>
        <w:t>analyze</w:t>
      </w:r>
      <w:proofErr w:type="spellEnd"/>
      <w:r w:rsidRPr="009536D7">
        <w:rPr>
          <w:i/>
          <w:iCs/>
          <w:lang w:eastAsia="da-DK"/>
        </w:rPr>
        <w:t xml:space="preserve"> data, produce models, and learn complex concepts.</w:t>
      </w:r>
      <w:r w:rsidRPr="009536D7">
        <w:rPr>
          <w:lang w:eastAsia="da-DK"/>
        </w:rPr>
        <w:t xml:space="preserve"> However, one argument against ‘ambitious’ science instruction is that aspects of classical experimental design such as controlling variables and separating hypotheses from evidence have proven</w:t>
      </w:r>
      <w:r w:rsidR="0054227C">
        <w:rPr>
          <w:lang w:eastAsia="da-DK"/>
        </w:rPr>
        <w:t xml:space="preserve"> </w:t>
      </w:r>
      <w:r w:rsidR="0054227C" w:rsidRPr="0054227C">
        <w:rPr>
          <w:lang w:eastAsia="da-DK"/>
        </w:rPr>
        <w:t xml:space="preserve">difficult for young children (Klahr 2000; </w:t>
      </w:r>
      <w:proofErr w:type="spellStart"/>
      <w:r w:rsidR="0054227C" w:rsidRPr="0054227C">
        <w:rPr>
          <w:lang w:eastAsia="da-DK"/>
        </w:rPr>
        <w:t>Schauble</w:t>
      </w:r>
      <w:proofErr w:type="spellEnd"/>
      <w:r w:rsidR="0054227C" w:rsidRPr="0054227C">
        <w:rPr>
          <w:lang w:eastAsia="da-DK"/>
        </w:rPr>
        <w:t xml:space="preserve"> 1996; Siegler and Liebert 1975)</w:t>
      </w:r>
      <w:r w:rsidR="0054227C">
        <w:rPr>
          <w:lang w:eastAsia="da-DK"/>
        </w:rPr>
        <w:t>.</w:t>
      </w:r>
      <w:r>
        <w:rPr>
          <w:lang w:eastAsia="da-DK"/>
        </w:rPr>
        <w:t xml:space="preserve"> (p. 347).</w:t>
      </w:r>
    </w:p>
    <w:p w14:paraId="670196BE" w14:textId="3EBBA575" w:rsidR="00EB53A8" w:rsidRDefault="0054227C" w:rsidP="001B7752">
      <w:pPr>
        <w:pStyle w:val="Paragraph"/>
        <w:rPr>
          <w:lang w:eastAsia="da-DK"/>
        </w:rPr>
      </w:pPr>
      <w:r>
        <w:rPr>
          <w:lang w:eastAsia="da-DK"/>
        </w:rPr>
        <w:t xml:space="preserve">In the quote above, we only included the </w:t>
      </w:r>
      <w:r w:rsidR="00F611E9">
        <w:rPr>
          <w:lang w:eastAsia="da-DK"/>
        </w:rPr>
        <w:t>highlighted</w:t>
      </w:r>
      <w:r>
        <w:rPr>
          <w:lang w:eastAsia="da-DK"/>
        </w:rPr>
        <w:t xml:space="preserve"> sentence. The first sentence is not inquiry-specific – other theoretical frameworks could make the same claim. The </w:t>
      </w:r>
      <w:r w:rsidR="00F611E9">
        <w:rPr>
          <w:lang w:eastAsia="da-DK"/>
        </w:rPr>
        <w:t>third</w:t>
      </w:r>
      <w:r>
        <w:rPr>
          <w:lang w:eastAsia="da-DK"/>
        </w:rPr>
        <w:t xml:space="preserve"> sentence states </w:t>
      </w:r>
      <w:r w:rsidR="00F611E9">
        <w:rPr>
          <w:lang w:eastAsia="da-DK"/>
        </w:rPr>
        <w:t xml:space="preserve">an argument against inquiry learning, which may be relevant, but does not directly state anything about the nature of inquiry. </w:t>
      </w:r>
    </w:p>
    <w:p w14:paraId="2C69DCF7" w14:textId="75AD6579" w:rsidR="001B7752" w:rsidRDefault="00D506E9" w:rsidP="00D506E9">
      <w:pPr>
        <w:pStyle w:val="Newparagraph"/>
        <w:rPr>
          <w:lang w:eastAsia="da-DK"/>
        </w:rPr>
      </w:pPr>
      <w:r>
        <w:rPr>
          <w:lang w:eastAsia="da-DK"/>
        </w:rPr>
        <w:t>All excerpts and references can be found as supplemental material</w:t>
      </w:r>
      <w:r w:rsidRPr="003E7744">
        <w:rPr>
          <w:lang w:eastAsia="da-DK"/>
        </w:rPr>
        <w:t>. </w:t>
      </w:r>
    </w:p>
    <w:p w14:paraId="3449628A" w14:textId="1EE32EB5" w:rsidR="001B7752" w:rsidRDefault="001B7752" w:rsidP="001B7752">
      <w:pPr>
        <w:pStyle w:val="Heading2"/>
        <w:rPr>
          <w:lang w:eastAsia="da-DK"/>
        </w:rPr>
      </w:pPr>
      <w:r>
        <w:rPr>
          <w:lang w:eastAsia="da-DK"/>
        </w:rPr>
        <w:lastRenderedPageBreak/>
        <w:t>Thematic network analysis</w:t>
      </w:r>
    </w:p>
    <w:p w14:paraId="4816EB4B" w14:textId="77777777" w:rsidR="007C12BF" w:rsidRPr="003E7744" w:rsidRDefault="007C12BF" w:rsidP="007C12BF">
      <w:pPr>
        <w:pStyle w:val="Paragraph"/>
        <w:rPr>
          <w:lang w:eastAsia="da-DK"/>
        </w:rPr>
      </w:pPr>
      <w:r w:rsidRPr="003E7744">
        <w:rPr>
          <w:lang w:eastAsia="da-DK"/>
        </w:rPr>
        <w:t xml:space="preserve">We analysed the selected excerpts via a modification of thematic discourse network analysis </w:t>
      </w:r>
      <w:r>
        <w:rPr>
          <w:lang w:eastAsia="da-DK"/>
        </w:rPr>
        <w:t xml:space="preserve">(TDNA). </w:t>
      </w:r>
      <w:r w:rsidRPr="003E7744">
        <w:rPr>
          <w:lang w:eastAsia="da-DK"/>
        </w:rPr>
        <w:t xml:space="preserve">TDNA is an iterative methods approach to analysing and visualising relationships in textual data </w:t>
      </w:r>
      <w:r>
        <w:rPr>
          <w:lang w:eastAsia="da-DK"/>
        </w:rPr>
        <w:t>(AUTHOR</w:t>
      </w:r>
      <w:r w:rsidRPr="003E7744">
        <w:rPr>
          <w:lang w:eastAsia="da-DK"/>
        </w:rPr>
        <w:t xml:space="preserve"> et al.</w:t>
      </w:r>
      <w:r>
        <w:rPr>
          <w:lang w:eastAsia="da-DK"/>
        </w:rPr>
        <w:t>,</w:t>
      </w:r>
      <w:r w:rsidRPr="003E7744">
        <w:rPr>
          <w:lang w:eastAsia="da-DK"/>
        </w:rPr>
        <w:t xml:space="preserve"> 2019; </w:t>
      </w:r>
      <w:r>
        <w:rPr>
          <w:lang w:eastAsia="da-DK"/>
        </w:rPr>
        <w:t xml:space="preserve">AUTHOR </w:t>
      </w:r>
      <w:r w:rsidRPr="003E7744">
        <w:rPr>
          <w:lang w:eastAsia="da-DK"/>
        </w:rPr>
        <w:t>et al. in press</w:t>
      </w:r>
      <w:r>
        <w:rPr>
          <w:lang w:eastAsia="da-DK"/>
        </w:rPr>
        <w:t xml:space="preserve">). </w:t>
      </w:r>
      <w:r w:rsidRPr="003E7744">
        <w:rPr>
          <w:lang w:eastAsia="da-DK"/>
        </w:rPr>
        <w:t>Our modified approach mirrors Braun &amp; Clarke’s (2006) thematic analysis in that we seek to “minimally organise and describe [our] data set in [rich] detail” (p. 79), and want to couple that organisation and description with our reading of the literature to create a convincing narrative about theoretical and empirical descriptions of ECIBSE.</w:t>
      </w:r>
    </w:p>
    <w:p w14:paraId="324D8260" w14:textId="77777777" w:rsidR="007C12BF" w:rsidRPr="003E7744" w:rsidRDefault="007C12BF" w:rsidP="007C12BF">
      <w:pPr>
        <w:pStyle w:val="Newparagraph"/>
        <w:rPr>
          <w:lang w:eastAsia="da-DK"/>
        </w:rPr>
      </w:pPr>
      <w:r w:rsidRPr="003E7744">
        <w:rPr>
          <w:lang w:eastAsia="da-DK"/>
        </w:rPr>
        <w:t>In contrast to Braun &amp; Clarke (2006), we rely on using computer software for creating linguistic networks and maps. Thus, the phases of our approach differ somewhat from Braun (2006). While the description below appears ordered in a linear fashion, our movement from phase to phase was not. For example, we at times went through multiple small loops of generating networks and generating algorithmic rules for changing texts, before generating new thematic maps.</w:t>
      </w:r>
    </w:p>
    <w:p w14:paraId="628F6674" w14:textId="08CC2E58" w:rsidR="007C12BF" w:rsidRDefault="007C12BF" w:rsidP="007C12BF">
      <w:pPr>
        <w:pStyle w:val="Newparagraph"/>
        <w:rPr>
          <w:lang w:eastAsia="da-DK"/>
        </w:rPr>
      </w:pPr>
      <w:r w:rsidRPr="008B4EE3">
        <w:rPr>
          <w:lang w:eastAsia="da-DK"/>
        </w:rPr>
        <w:t xml:space="preserve">Throughout our analyses, we have used software Gephi 0.9.2 (Bastian, </w:t>
      </w:r>
      <w:proofErr w:type="spellStart"/>
      <w:proofErr w:type="gramStart"/>
      <w:r w:rsidRPr="008B4EE3">
        <w:rPr>
          <w:lang w:eastAsia="da-DK"/>
        </w:rPr>
        <w:t>Heymann</w:t>
      </w:r>
      <w:proofErr w:type="spellEnd"/>
      <w:r w:rsidRPr="008B4EE3">
        <w:rPr>
          <w:lang w:eastAsia="da-DK"/>
        </w:rPr>
        <w:t>,&amp;</w:t>
      </w:r>
      <w:proofErr w:type="gramEnd"/>
      <w:r w:rsidRPr="008B4EE3">
        <w:rPr>
          <w:lang w:eastAsia="da-DK"/>
        </w:rPr>
        <w:t xml:space="preserve"> </w:t>
      </w:r>
      <w:proofErr w:type="spellStart"/>
      <w:r w:rsidRPr="008B4EE3">
        <w:rPr>
          <w:lang w:eastAsia="da-DK"/>
        </w:rPr>
        <w:t>Jacomy</w:t>
      </w:r>
      <w:proofErr w:type="spellEnd"/>
      <w:r w:rsidRPr="008B4EE3">
        <w:rPr>
          <w:lang w:eastAsia="da-DK"/>
        </w:rPr>
        <w:t>, 2009), R (R Core Team</w:t>
      </w:r>
      <w:r>
        <w:rPr>
          <w:lang w:eastAsia="da-DK"/>
        </w:rPr>
        <w:t>, 2019</w:t>
      </w:r>
      <w:r w:rsidRPr="008B4EE3">
        <w:rPr>
          <w:lang w:eastAsia="da-DK"/>
        </w:rPr>
        <w:t xml:space="preserve">), and RStudio (R </w:t>
      </w:r>
      <w:proofErr w:type="spellStart"/>
      <w:r w:rsidRPr="008B4EE3">
        <w:rPr>
          <w:lang w:eastAsia="da-DK"/>
        </w:rPr>
        <w:t>StudioTeam</w:t>
      </w:r>
      <w:proofErr w:type="spellEnd"/>
      <w:r>
        <w:rPr>
          <w:lang w:eastAsia="da-DK"/>
        </w:rPr>
        <w:t>,</w:t>
      </w:r>
      <w:r w:rsidRPr="008B4EE3">
        <w:rPr>
          <w:lang w:eastAsia="da-DK"/>
        </w:rPr>
        <w:t xml:space="preserve"> 2020). In</w:t>
      </w:r>
      <w:r w:rsidRPr="003E7744">
        <w:rPr>
          <w:lang w:eastAsia="da-DK"/>
        </w:rPr>
        <w:t xml:space="preserve"> R, we have used packages: </w:t>
      </w:r>
      <w:proofErr w:type="spellStart"/>
      <w:r w:rsidRPr="003E7744">
        <w:rPr>
          <w:lang w:eastAsia="da-DK"/>
        </w:rPr>
        <w:t>Igraph</w:t>
      </w:r>
      <w:proofErr w:type="spellEnd"/>
      <w:r w:rsidRPr="003E7744">
        <w:rPr>
          <w:lang w:eastAsia="da-DK"/>
        </w:rPr>
        <w:t xml:space="preserve"> (</w:t>
      </w:r>
      <w:proofErr w:type="spellStart"/>
      <w:r w:rsidRPr="003E7744">
        <w:rPr>
          <w:lang w:eastAsia="da-DK"/>
        </w:rPr>
        <w:t>Csardi</w:t>
      </w:r>
      <w:proofErr w:type="spellEnd"/>
      <w:r w:rsidRPr="003E7744">
        <w:rPr>
          <w:lang w:eastAsia="da-DK"/>
        </w:rPr>
        <w:t xml:space="preserve"> &amp; </w:t>
      </w:r>
      <w:proofErr w:type="spellStart"/>
      <w:r w:rsidRPr="003E7744">
        <w:rPr>
          <w:lang w:eastAsia="da-DK"/>
        </w:rPr>
        <w:t>Nepusz</w:t>
      </w:r>
      <w:proofErr w:type="spellEnd"/>
      <w:r>
        <w:rPr>
          <w:lang w:eastAsia="da-DK"/>
        </w:rPr>
        <w:t>,</w:t>
      </w:r>
      <w:r w:rsidRPr="003E7744">
        <w:rPr>
          <w:lang w:eastAsia="da-DK"/>
        </w:rPr>
        <w:t xml:space="preserve"> 2006) and tm (</w:t>
      </w:r>
      <w:proofErr w:type="spellStart"/>
      <w:r w:rsidRPr="003E7744">
        <w:rPr>
          <w:lang w:eastAsia="da-DK"/>
        </w:rPr>
        <w:t>Feinerer</w:t>
      </w:r>
      <w:proofErr w:type="spellEnd"/>
      <w:r w:rsidRPr="003E7744">
        <w:rPr>
          <w:lang w:eastAsia="da-DK"/>
        </w:rPr>
        <w:t xml:space="preserve"> &amp; </w:t>
      </w:r>
      <w:proofErr w:type="spellStart"/>
      <w:r w:rsidRPr="003E7744">
        <w:rPr>
          <w:lang w:eastAsia="da-DK"/>
        </w:rPr>
        <w:t>Hornik</w:t>
      </w:r>
      <w:proofErr w:type="spellEnd"/>
      <w:r>
        <w:rPr>
          <w:lang w:eastAsia="da-DK"/>
        </w:rPr>
        <w:t>,</w:t>
      </w:r>
      <w:r w:rsidRPr="003E7744">
        <w:rPr>
          <w:lang w:eastAsia="da-DK"/>
        </w:rPr>
        <w:t xml:space="preserve"> 2019). Our detailed work can be found at GitHub [repository name released upon acceptance of present manuscript; directory attached as supplemental file].</w:t>
      </w:r>
    </w:p>
    <w:p w14:paraId="44E7ABCA" w14:textId="30988FA6" w:rsidR="007C12BF" w:rsidRDefault="007C12BF" w:rsidP="007C12BF">
      <w:pPr>
        <w:pStyle w:val="Heading3"/>
        <w:rPr>
          <w:lang w:eastAsia="da-DK"/>
        </w:rPr>
      </w:pPr>
      <w:r w:rsidRPr="003E7744">
        <w:rPr>
          <w:lang w:eastAsia="da-DK"/>
        </w:rPr>
        <w:t>Familiarising with data</w:t>
      </w:r>
      <w:r>
        <w:rPr>
          <w:lang w:eastAsia="da-DK"/>
        </w:rPr>
        <w:t xml:space="preserve"> and</w:t>
      </w:r>
      <w:r w:rsidRPr="007E54F5">
        <w:rPr>
          <w:lang w:eastAsia="da-DK"/>
        </w:rPr>
        <w:t xml:space="preserve"> </w:t>
      </w:r>
      <w:r>
        <w:rPr>
          <w:lang w:eastAsia="da-DK"/>
        </w:rPr>
        <w:t>g</w:t>
      </w:r>
      <w:r w:rsidRPr="003E7744">
        <w:rPr>
          <w:lang w:eastAsia="da-DK"/>
        </w:rPr>
        <w:t>enerat</w:t>
      </w:r>
      <w:r>
        <w:rPr>
          <w:lang w:eastAsia="da-DK"/>
        </w:rPr>
        <w:t>ing</w:t>
      </w:r>
      <w:r w:rsidRPr="003E7744">
        <w:rPr>
          <w:lang w:eastAsia="da-DK"/>
        </w:rPr>
        <w:t xml:space="preserve"> linguistic networks</w:t>
      </w:r>
    </w:p>
    <w:p w14:paraId="51D394A4" w14:textId="77777777" w:rsidR="007C12BF" w:rsidRPr="003E7744" w:rsidRDefault="007C12BF" w:rsidP="007C12BF">
      <w:pPr>
        <w:pStyle w:val="Paragraph"/>
        <w:rPr>
          <w:lang w:eastAsia="da-DK"/>
        </w:rPr>
      </w:pPr>
      <w:r w:rsidRPr="003E7744">
        <w:rPr>
          <w:lang w:eastAsia="da-DK"/>
        </w:rPr>
        <w:t>In this study, this step was closely connected to the selection of excerpts. The first author built on her reading and selection to identify candidate themes and connections in the data. </w:t>
      </w:r>
    </w:p>
    <w:p w14:paraId="3CFA2E32" w14:textId="6054872F" w:rsidR="007C12BF" w:rsidRDefault="007C12BF" w:rsidP="007C12BF">
      <w:pPr>
        <w:pStyle w:val="Newparagraph"/>
        <w:rPr>
          <w:lang w:eastAsia="da-DK"/>
        </w:rPr>
      </w:pPr>
      <w:r w:rsidRPr="003E7744">
        <w:rPr>
          <w:lang w:eastAsia="da-DK"/>
        </w:rPr>
        <w:lastRenderedPageBreak/>
        <w:t xml:space="preserve">As a precursor to generating the linguistic networks, we first implemented any grammatical reductions decided upon (see below). Then, we created weighted and directed linguistic networks where “a directed link is established from </w:t>
      </w:r>
      <w:r w:rsidRPr="003E7744">
        <w:rPr>
          <w:i/>
          <w:iCs/>
          <w:lang w:eastAsia="da-DK"/>
        </w:rPr>
        <w:t>Word A</w:t>
      </w:r>
      <w:r w:rsidRPr="003E7744">
        <w:rPr>
          <w:lang w:eastAsia="da-DK"/>
        </w:rPr>
        <w:t xml:space="preserve"> to </w:t>
      </w:r>
      <w:r w:rsidRPr="003E7744">
        <w:rPr>
          <w:i/>
          <w:iCs/>
          <w:lang w:eastAsia="da-DK"/>
        </w:rPr>
        <w:t>Word B</w:t>
      </w:r>
      <w:r w:rsidRPr="003E7744">
        <w:rPr>
          <w:lang w:eastAsia="da-DK"/>
        </w:rPr>
        <w:t xml:space="preserve"> if </w:t>
      </w:r>
      <w:r w:rsidRPr="003E7744">
        <w:rPr>
          <w:i/>
          <w:iCs/>
          <w:lang w:eastAsia="da-DK"/>
        </w:rPr>
        <w:t>Word B</w:t>
      </w:r>
      <w:r w:rsidRPr="003E7744">
        <w:rPr>
          <w:lang w:eastAsia="da-DK"/>
        </w:rPr>
        <w:t xml:space="preserve"> follows </w:t>
      </w:r>
      <w:r w:rsidRPr="003E7744">
        <w:rPr>
          <w:i/>
          <w:iCs/>
          <w:lang w:eastAsia="da-DK"/>
        </w:rPr>
        <w:t>Word A</w:t>
      </w:r>
      <w:r w:rsidRPr="003E7744">
        <w:rPr>
          <w:lang w:eastAsia="da-DK"/>
        </w:rPr>
        <w:t xml:space="preserve"> in the pre-processed [text]” (Bruun et al. 2019, p. </w:t>
      </w:r>
      <w:r>
        <w:rPr>
          <w:lang w:eastAsia="da-DK"/>
        </w:rPr>
        <w:t>323</w:t>
      </w:r>
      <w:r w:rsidRPr="003E7744">
        <w:rPr>
          <w:lang w:eastAsia="da-DK"/>
        </w:rPr>
        <w:t>). We created two linguistic networks, a ‘theoretical’ and an ‘empirical’. Each network was an amalgamation of excerpts from articles. For example, the combined theoretical network contained all connections in all pre-processed theoretical excerpts from all articles.</w:t>
      </w:r>
    </w:p>
    <w:p w14:paraId="2C83850E" w14:textId="7E8DA57A" w:rsidR="007C12BF" w:rsidRDefault="007C12BF" w:rsidP="007C12BF">
      <w:pPr>
        <w:pStyle w:val="Heading3"/>
        <w:rPr>
          <w:lang w:eastAsia="da-DK"/>
        </w:rPr>
      </w:pPr>
      <w:r w:rsidRPr="003E7744">
        <w:rPr>
          <w:lang w:eastAsia="da-DK"/>
        </w:rPr>
        <w:t>Generate algorithmic rules for changing texts</w:t>
      </w:r>
    </w:p>
    <w:p w14:paraId="28965673" w14:textId="0DE678DD" w:rsidR="007C12BF" w:rsidRDefault="007C12BF" w:rsidP="007C12BF">
      <w:pPr>
        <w:pStyle w:val="Newparagraph"/>
        <w:rPr>
          <w:lang w:eastAsia="da-DK"/>
        </w:rPr>
      </w:pPr>
      <w:r w:rsidRPr="003E7744">
        <w:rPr>
          <w:lang w:eastAsia="da-DK"/>
        </w:rPr>
        <w:t>In this critical phase, we decided on grammatical reductions (</w:t>
      </w:r>
      <w:r>
        <w:rPr>
          <w:lang w:eastAsia="da-DK"/>
        </w:rPr>
        <w:t>AUTHOR</w:t>
      </w:r>
      <w:r w:rsidRPr="003E7744">
        <w:rPr>
          <w:lang w:eastAsia="da-DK"/>
        </w:rPr>
        <w:t xml:space="preserve"> et al</w:t>
      </w:r>
      <w:r>
        <w:rPr>
          <w:lang w:eastAsia="da-DK"/>
        </w:rPr>
        <w:t xml:space="preserve">., </w:t>
      </w:r>
      <w:r w:rsidRPr="003E7744">
        <w:rPr>
          <w:lang w:eastAsia="da-DK"/>
        </w:rPr>
        <w:t>2019), such as removing words and deciding on simplified forms.  The rationale for these reductions came from our evolving qualitative analysis. In both early and later stages of the analytical process, we would return to the excerpts before making decisions to see how words were used in the contexts of the different articles.</w:t>
      </w:r>
    </w:p>
    <w:p w14:paraId="5FAEF787" w14:textId="00999010" w:rsidR="007C12BF" w:rsidRDefault="007C12BF" w:rsidP="007C12BF">
      <w:pPr>
        <w:pStyle w:val="Heading3"/>
        <w:rPr>
          <w:lang w:eastAsia="da-DK"/>
        </w:rPr>
      </w:pPr>
      <w:r w:rsidRPr="003E7744">
        <w:rPr>
          <w:lang w:eastAsia="da-DK"/>
        </w:rPr>
        <w:t>Generate thematic maps</w:t>
      </w:r>
    </w:p>
    <w:p w14:paraId="777F12C8" w14:textId="714842BA" w:rsidR="007C12BF" w:rsidRDefault="007C12BF" w:rsidP="007C12BF">
      <w:pPr>
        <w:pStyle w:val="Paragraph"/>
        <w:rPr>
          <w:lang w:eastAsia="da-DK"/>
        </w:rPr>
      </w:pPr>
      <w:r w:rsidRPr="003E7744">
        <w:rPr>
          <w:lang w:eastAsia="da-DK"/>
        </w:rPr>
        <w:t>The purpose of this phase was to reduce the complexity of the network representation of the data while still preserving critical relationships. Inspired b</w:t>
      </w:r>
      <w:r>
        <w:rPr>
          <w:lang w:eastAsia="da-DK"/>
        </w:rPr>
        <w:t>y</w:t>
      </w:r>
      <w:r w:rsidRPr="003E7744">
        <w:rPr>
          <w:lang w:eastAsia="da-DK"/>
        </w:rPr>
        <w:t xml:space="preserve"> </w:t>
      </w:r>
      <w:r>
        <w:rPr>
          <w:lang w:eastAsia="da-DK"/>
        </w:rPr>
        <w:t>AUTHOR</w:t>
      </w:r>
      <w:r w:rsidRPr="003E7744">
        <w:rPr>
          <w:lang w:eastAsia="da-DK"/>
        </w:rPr>
        <w:t xml:space="preserve"> et al</w:t>
      </w:r>
      <w:r>
        <w:rPr>
          <w:lang w:eastAsia="da-DK"/>
        </w:rPr>
        <w:t>. (</w:t>
      </w:r>
      <w:r w:rsidRPr="003E7744">
        <w:rPr>
          <w:lang w:eastAsia="da-DK"/>
        </w:rPr>
        <w:t>2019), we used ‘fast-and-greedy community detection’ (</w:t>
      </w:r>
      <w:proofErr w:type="spellStart"/>
      <w:r w:rsidRPr="003E7744">
        <w:rPr>
          <w:lang w:eastAsia="da-DK"/>
        </w:rPr>
        <w:t>Clauset</w:t>
      </w:r>
      <w:proofErr w:type="spellEnd"/>
      <w:r>
        <w:rPr>
          <w:lang w:eastAsia="da-DK"/>
        </w:rPr>
        <w:t xml:space="preserve"> et al.,</w:t>
      </w:r>
      <w:r w:rsidRPr="003E7744">
        <w:rPr>
          <w:lang w:eastAsia="da-DK"/>
        </w:rPr>
        <w:t xml:space="preserve"> 2004) to find clusters of tightly knit words. These clusters were seen as representations of candidate themes. We then calculated links between clusters/candidate themes by counting the number of word-links between themes. We visualised the map showing only the most prevalent connections (</w:t>
      </w:r>
      <w:proofErr w:type="spellStart"/>
      <w:r w:rsidRPr="003E7744">
        <w:rPr>
          <w:lang w:eastAsia="da-DK"/>
        </w:rPr>
        <w:t>Foti</w:t>
      </w:r>
      <w:proofErr w:type="spellEnd"/>
      <w:r w:rsidRPr="003E7744">
        <w:rPr>
          <w:lang w:eastAsia="da-DK"/>
        </w:rPr>
        <w:t xml:space="preserve"> et al</w:t>
      </w:r>
      <w:r>
        <w:rPr>
          <w:lang w:eastAsia="da-DK"/>
        </w:rPr>
        <w:t>.,</w:t>
      </w:r>
      <w:r w:rsidRPr="003E7744">
        <w:rPr>
          <w:lang w:eastAsia="da-DK"/>
        </w:rPr>
        <w:t xml:space="preserve"> 2011) and, applying community detection again but now on the thematic map, were able to find clusters of themes (represented in colour in Figure 2).</w:t>
      </w:r>
    </w:p>
    <w:p w14:paraId="7C34D6B2" w14:textId="7A5530F5" w:rsidR="007C12BF" w:rsidRDefault="000B2BF5" w:rsidP="007C12BF">
      <w:pPr>
        <w:pStyle w:val="Newparagraph"/>
        <w:rPr>
          <w:lang w:eastAsia="da-DK"/>
        </w:rPr>
      </w:pPr>
      <w:r>
        <w:rPr>
          <w:noProof/>
          <w:lang w:eastAsia="da-DK"/>
        </w:rPr>
        <w:lastRenderedPageBreak/>
        <w:drawing>
          <wp:inline distT="0" distB="0" distL="0" distR="0" wp14:anchorId="3144196C" wp14:editId="0BF415EE">
            <wp:extent cx="5396865" cy="5708015"/>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96865" cy="5708015"/>
                    </a:xfrm>
                    <a:prstGeom prst="rect">
                      <a:avLst/>
                    </a:prstGeom>
                  </pic:spPr>
                </pic:pic>
              </a:graphicData>
            </a:graphic>
          </wp:inline>
        </w:drawing>
      </w:r>
    </w:p>
    <w:p w14:paraId="16CB1766" w14:textId="100D495D" w:rsidR="007C12BF" w:rsidRDefault="007C12BF" w:rsidP="007C12BF">
      <w:pPr>
        <w:pStyle w:val="Figurecaption"/>
        <w:rPr>
          <w:lang w:eastAsia="da-DK"/>
        </w:rPr>
      </w:pPr>
      <w:r w:rsidRPr="007C12BF">
        <w:rPr>
          <w:lang w:eastAsia="da-DK"/>
        </w:rPr>
        <w:t>Figure 2</w:t>
      </w:r>
      <w:r>
        <w:rPr>
          <w:lang w:eastAsia="da-DK"/>
        </w:rPr>
        <w:t>.</w:t>
      </w:r>
      <w:r w:rsidRPr="007C12BF">
        <w:rPr>
          <w:lang w:eastAsia="da-DK"/>
        </w:rPr>
        <w:t xml:space="preserve"> </w:t>
      </w:r>
      <w:r w:rsidRPr="004A6C3D">
        <w:rPr>
          <w:lang w:eastAsia="da-DK"/>
        </w:rPr>
        <w:t>Thematic map for excerpts. Each circle represents a cluster of words/candidate theme, and each arrow represents word-connections between clusters. Size of circles indicates the number of words contained in that cluster. Circle colours represent clusters of themes found by applying community detection on the map.</w:t>
      </w:r>
    </w:p>
    <w:p w14:paraId="4A3D8D82" w14:textId="07DE849B" w:rsidR="007C12BF" w:rsidRDefault="007C12BF" w:rsidP="007C12BF">
      <w:pPr>
        <w:pStyle w:val="Heading3"/>
        <w:rPr>
          <w:lang w:eastAsia="da-DK"/>
        </w:rPr>
      </w:pPr>
      <w:r w:rsidRPr="003E7744">
        <w:rPr>
          <w:lang w:eastAsia="da-DK"/>
        </w:rPr>
        <w:t>Critical review of themes and thematic maps</w:t>
      </w:r>
    </w:p>
    <w:p w14:paraId="5B9BB098" w14:textId="7C4A36A9" w:rsidR="007C12BF" w:rsidRDefault="007C12BF" w:rsidP="007C12BF">
      <w:pPr>
        <w:pStyle w:val="Paragraph"/>
        <w:rPr>
          <w:lang w:eastAsia="da-DK"/>
        </w:rPr>
      </w:pPr>
      <w:r w:rsidRPr="003E7744">
        <w:rPr>
          <w:lang w:eastAsia="da-DK"/>
        </w:rPr>
        <w:t xml:space="preserve">This phase involved close comparison between the original excerpt texts and both the thematic maps and the internal structure of themes (each theme is a sub-network of the original network). We scrutinized connections between words and themes, questioned </w:t>
      </w:r>
      <w:r w:rsidRPr="003E7744">
        <w:rPr>
          <w:lang w:eastAsia="da-DK"/>
        </w:rPr>
        <w:lastRenderedPageBreak/>
        <w:t>why particular words appeared central or prevalent in the network, and why particular words had been clustered together. This led to new algorithmic rules that were implemented; the results scrutinized again.</w:t>
      </w:r>
    </w:p>
    <w:p w14:paraId="3A963127" w14:textId="5A1F1993" w:rsidR="007C12BF" w:rsidRDefault="007C12BF" w:rsidP="007C12BF">
      <w:pPr>
        <w:pStyle w:val="Heading3"/>
        <w:rPr>
          <w:lang w:eastAsia="da-DK"/>
        </w:rPr>
      </w:pPr>
      <w:r w:rsidRPr="003E7744">
        <w:rPr>
          <w:lang w:eastAsia="da-DK"/>
        </w:rPr>
        <w:t>Naming and describing themes and between theme patterns</w:t>
      </w:r>
    </w:p>
    <w:p w14:paraId="04A3F7AE" w14:textId="23232ADF" w:rsidR="007C12BF" w:rsidRDefault="007C12BF" w:rsidP="007C12BF">
      <w:pPr>
        <w:pStyle w:val="Newparagraph"/>
        <w:rPr>
          <w:lang w:eastAsia="da-DK"/>
        </w:rPr>
      </w:pPr>
      <w:r w:rsidRPr="003E7744">
        <w:rPr>
          <w:lang w:eastAsia="da-DK"/>
        </w:rPr>
        <w:t xml:space="preserve">To name a theme, we looked for the most prevalent connections between words and used our evolving understanding as well as less prevalent connections to guide the naming. For example, the theme </w:t>
      </w:r>
      <w:r w:rsidRPr="003E7744">
        <w:rPr>
          <w:i/>
          <w:iCs/>
          <w:lang w:eastAsia="da-DK"/>
        </w:rPr>
        <w:t>Learn science through inquiry</w:t>
      </w:r>
      <w:r w:rsidRPr="003E7744">
        <w:rPr>
          <w:lang w:eastAsia="da-DK"/>
        </w:rPr>
        <w:t xml:space="preserve"> on Figure 2, contained the prevalent connections </w:t>
      </w:r>
      <w:r w:rsidRPr="003E7744">
        <w:rPr>
          <w:i/>
          <w:iCs/>
          <w:lang w:eastAsia="da-DK"/>
        </w:rPr>
        <w:t xml:space="preserve">science -&gt; learn </w:t>
      </w:r>
      <w:r w:rsidRPr="003E7744">
        <w:rPr>
          <w:lang w:eastAsia="da-DK"/>
        </w:rPr>
        <w:t xml:space="preserve">and </w:t>
      </w:r>
      <w:r w:rsidRPr="003E7744">
        <w:rPr>
          <w:i/>
          <w:iCs/>
          <w:lang w:eastAsia="da-DK"/>
        </w:rPr>
        <w:t xml:space="preserve">learn-&gt;inquiry, </w:t>
      </w:r>
      <w:r w:rsidRPr="003E7744">
        <w:rPr>
          <w:lang w:eastAsia="da-DK"/>
        </w:rPr>
        <w:t xml:space="preserve">but also less prevalent ones such as </w:t>
      </w:r>
      <w:r w:rsidRPr="003E7744">
        <w:rPr>
          <w:i/>
          <w:iCs/>
          <w:lang w:eastAsia="da-DK"/>
        </w:rPr>
        <w:t>guide-&gt;inquiry</w:t>
      </w:r>
      <w:r w:rsidRPr="003E7744">
        <w:rPr>
          <w:lang w:eastAsia="da-DK"/>
        </w:rPr>
        <w:t xml:space="preserve"> and </w:t>
      </w:r>
      <w:r w:rsidRPr="003E7744">
        <w:rPr>
          <w:i/>
          <w:iCs/>
          <w:lang w:eastAsia="da-DK"/>
        </w:rPr>
        <w:t xml:space="preserve">understand -&gt; science, </w:t>
      </w:r>
      <w:r w:rsidRPr="003E7744">
        <w:rPr>
          <w:lang w:eastAsia="da-DK"/>
        </w:rPr>
        <w:t>as well as numerous minor connections supported that interpretation. This interpretation corresponded with our reading of the original articles. </w:t>
      </w:r>
    </w:p>
    <w:p w14:paraId="10C9510A" w14:textId="134E5847" w:rsidR="007C12BF" w:rsidRDefault="007C12BF" w:rsidP="007C12BF">
      <w:pPr>
        <w:pStyle w:val="Heading3"/>
        <w:rPr>
          <w:lang w:eastAsia="da-DK"/>
        </w:rPr>
      </w:pPr>
      <w:r w:rsidRPr="003E7744">
        <w:rPr>
          <w:lang w:eastAsia="da-DK"/>
        </w:rPr>
        <w:t>Producing report</w:t>
      </w:r>
    </w:p>
    <w:p w14:paraId="0F954BA6" w14:textId="64FBBE56" w:rsidR="007C12BF" w:rsidRDefault="007C12BF" w:rsidP="007C12BF">
      <w:pPr>
        <w:pStyle w:val="Paragraph"/>
        <w:rPr>
          <w:lang w:eastAsia="da-DK"/>
        </w:rPr>
      </w:pPr>
      <w:r w:rsidRPr="003E7744">
        <w:rPr>
          <w:lang w:eastAsia="da-DK"/>
        </w:rPr>
        <w:t xml:space="preserve">In reporting our findings, we found that a theme was too prevalent. The theme </w:t>
      </w:r>
      <w:r w:rsidRPr="003E7744">
        <w:rPr>
          <w:i/>
          <w:iCs/>
          <w:lang w:eastAsia="da-DK"/>
        </w:rPr>
        <w:t>Learning science through inquiry</w:t>
      </w:r>
      <w:r w:rsidRPr="003E7744">
        <w:rPr>
          <w:lang w:eastAsia="da-DK"/>
        </w:rPr>
        <w:t xml:space="preserve"> drew attention away from possible underlying hidden patterns relevant for understanding positions. Therefore, in later analyses, we removed this theme from the thematic map and worked with the most prevalent remaining connections between themes. In this paper then, we report on our integrated understanding of the final thematic maps, the network structure of themes, and our careful reading and re-reading of the excerpts. </w:t>
      </w:r>
    </w:p>
    <w:p w14:paraId="2DD89D9F" w14:textId="708B55E4" w:rsidR="007C12BF" w:rsidRDefault="00901890" w:rsidP="007C12BF">
      <w:pPr>
        <w:pStyle w:val="Heading1"/>
        <w:rPr>
          <w:lang w:eastAsia="da-DK"/>
        </w:rPr>
      </w:pPr>
      <w:r>
        <w:rPr>
          <w:lang w:eastAsia="da-DK"/>
        </w:rPr>
        <w:t>Results of i</w:t>
      </w:r>
      <w:r w:rsidR="00EA145F">
        <w:rPr>
          <w:lang w:eastAsia="da-DK"/>
        </w:rPr>
        <w:t xml:space="preserve">llustrative thematic network </w:t>
      </w:r>
      <w:r>
        <w:rPr>
          <w:lang w:eastAsia="da-DK"/>
        </w:rPr>
        <w:t>analysis</w:t>
      </w:r>
      <w:r w:rsidR="00EA145F">
        <w:rPr>
          <w:lang w:eastAsia="da-DK"/>
        </w:rPr>
        <w:t xml:space="preserve"> of ECIBSE</w:t>
      </w:r>
    </w:p>
    <w:p w14:paraId="43843925" w14:textId="3454F98D" w:rsidR="00EA145F" w:rsidRDefault="00EA145F" w:rsidP="000B2BF5">
      <w:pPr>
        <w:pStyle w:val="Paragraph"/>
        <w:rPr>
          <w:lang w:eastAsia="da-DK"/>
        </w:rPr>
      </w:pPr>
      <w:r w:rsidRPr="003E7744">
        <w:rPr>
          <w:lang w:eastAsia="da-DK"/>
        </w:rPr>
        <w:t>Here, we report on our thematic network analysis (TNA) of theoretical excerpts</w:t>
      </w:r>
      <w:r>
        <w:rPr>
          <w:lang w:eastAsia="da-DK"/>
        </w:rPr>
        <w:t>. W</w:t>
      </w:r>
      <w:r w:rsidRPr="003E7744">
        <w:rPr>
          <w:lang w:eastAsia="da-DK"/>
        </w:rPr>
        <w:t xml:space="preserve">e present our final thematic </w:t>
      </w:r>
      <w:r>
        <w:rPr>
          <w:lang w:eastAsia="da-DK"/>
        </w:rPr>
        <w:t xml:space="preserve">network </w:t>
      </w:r>
      <w:r w:rsidRPr="003E7744">
        <w:rPr>
          <w:lang w:eastAsia="da-DK"/>
        </w:rPr>
        <w:t>map and then elaborate on themes shown in the map and their connections</w:t>
      </w:r>
      <w:r w:rsidR="00353EBE" w:rsidRPr="00353EBE">
        <w:rPr>
          <w:lang w:val="en-US" w:eastAsia="da-DK"/>
        </w:rPr>
        <w:t>, in</w:t>
      </w:r>
      <w:r w:rsidR="00353EBE">
        <w:rPr>
          <w:lang w:val="en-US" w:eastAsia="da-DK"/>
        </w:rPr>
        <w:t>cluding</w:t>
      </w:r>
      <w:r w:rsidR="00353EBE" w:rsidRPr="003E7744">
        <w:rPr>
          <w:lang w:eastAsia="da-DK"/>
        </w:rPr>
        <w:t xml:space="preserve"> our final thematic map for the theoretical excerpts</w:t>
      </w:r>
      <w:r w:rsidR="00353EBE" w:rsidRPr="00353EBE">
        <w:rPr>
          <w:lang w:val="en-US" w:eastAsia="da-DK"/>
        </w:rPr>
        <w:t xml:space="preserve"> </w:t>
      </w:r>
      <w:r w:rsidR="00353EBE">
        <w:rPr>
          <w:lang w:val="en-US" w:eastAsia="da-DK"/>
        </w:rPr>
        <w:lastRenderedPageBreak/>
        <w:t>(Figure 3).</w:t>
      </w:r>
      <w:r w:rsidRPr="003E7744">
        <w:rPr>
          <w:lang w:eastAsia="da-DK"/>
        </w:rPr>
        <w:t>  </w:t>
      </w:r>
    </w:p>
    <w:p w14:paraId="4E965BAE" w14:textId="6ADB5949" w:rsidR="00EA145F" w:rsidRPr="003E7744" w:rsidRDefault="000B2BF5" w:rsidP="00EA145F">
      <w:pPr>
        <w:spacing w:line="360" w:lineRule="auto"/>
        <w:jc w:val="both"/>
        <w:rPr>
          <w:lang w:eastAsia="da-DK"/>
        </w:rPr>
      </w:pPr>
      <w:r>
        <w:rPr>
          <w:noProof/>
          <w:lang w:eastAsia="da-DK"/>
        </w:rPr>
        <w:drawing>
          <wp:inline distT="0" distB="0" distL="0" distR="0" wp14:anchorId="7BFD469E" wp14:editId="71856776">
            <wp:extent cx="5396865" cy="43630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396865" cy="4363085"/>
                    </a:xfrm>
                    <a:prstGeom prst="rect">
                      <a:avLst/>
                    </a:prstGeom>
                  </pic:spPr>
                </pic:pic>
              </a:graphicData>
            </a:graphic>
          </wp:inline>
        </w:drawing>
      </w:r>
    </w:p>
    <w:p w14:paraId="1043133E" w14:textId="14B37F66" w:rsidR="00EA145F" w:rsidRDefault="00EA145F" w:rsidP="00EA145F">
      <w:pPr>
        <w:pStyle w:val="Figurecaption"/>
        <w:rPr>
          <w:lang w:eastAsia="da-DK"/>
        </w:rPr>
      </w:pPr>
      <w:r w:rsidRPr="00EA145F">
        <w:rPr>
          <w:lang w:eastAsia="da-DK"/>
        </w:rPr>
        <w:t>Figure 3.</w:t>
      </w:r>
      <w:r w:rsidRPr="004A6C3D">
        <w:rPr>
          <w:lang w:eastAsia="da-DK"/>
        </w:rPr>
        <w:t xml:space="preserve"> This study’s final </w:t>
      </w:r>
      <w:r>
        <w:rPr>
          <w:lang w:eastAsia="da-DK"/>
        </w:rPr>
        <w:t>network</w:t>
      </w:r>
      <w:r w:rsidRPr="004A6C3D">
        <w:rPr>
          <w:lang w:eastAsia="da-DK"/>
        </w:rPr>
        <w:t xml:space="preserve"> map of theoretical excerpts. Overarching themes are colour coded. Size of circles represent the number of words within each (overarching) theme, and the size of arrows represent the number of connections between each (overarching) theme.</w:t>
      </w:r>
    </w:p>
    <w:p w14:paraId="0DB7DBEC" w14:textId="25A2079E" w:rsidR="00D033AC" w:rsidRDefault="00EA145F" w:rsidP="00D033AC">
      <w:pPr>
        <w:pStyle w:val="Paragraph"/>
        <w:rPr>
          <w:lang w:eastAsia="da-DK"/>
        </w:rPr>
      </w:pPr>
      <w:r w:rsidRPr="003E7744">
        <w:rPr>
          <w:lang w:eastAsia="da-DK"/>
        </w:rPr>
        <w:t>Using community detection, we were able to group themes into three clusters of overarching themes shown in colo</w:t>
      </w:r>
      <w:r>
        <w:rPr>
          <w:lang w:eastAsia="da-DK"/>
        </w:rPr>
        <w:t>u</w:t>
      </w:r>
      <w:r w:rsidRPr="003E7744">
        <w:rPr>
          <w:lang w:eastAsia="da-DK"/>
        </w:rPr>
        <w:t>r in Figure 3</w:t>
      </w:r>
      <w:r w:rsidR="00353EBE">
        <w:rPr>
          <w:lang w:eastAsia="da-DK"/>
        </w:rPr>
        <w:t xml:space="preserve"> that </w:t>
      </w:r>
      <w:r w:rsidR="00353EBE" w:rsidRPr="003E7744">
        <w:rPr>
          <w:lang w:eastAsia="da-DK"/>
        </w:rPr>
        <w:t>contains</w:t>
      </w:r>
      <w:r w:rsidR="00353EBE">
        <w:rPr>
          <w:lang w:eastAsia="da-DK"/>
        </w:rPr>
        <w:t xml:space="preserve"> of</w:t>
      </w:r>
      <w:r w:rsidR="00353EBE" w:rsidRPr="003E7744">
        <w:rPr>
          <w:lang w:eastAsia="da-DK"/>
        </w:rPr>
        <w:t xml:space="preserve"> 19 themes</w:t>
      </w:r>
      <w:r w:rsidR="00CA004D">
        <w:rPr>
          <w:lang w:eastAsia="da-DK"/>
        </w:rPr>
        <w:t>:</w:t>
      </w:r>
      <w:r w:rsidRPr="003E7744">
        <w:rPr>
          <w:lang w:eastAsia="da-DK"/>
        </w:rPr>
        <w:t xml:space="preserve"> </w:t>
      </w:r>
    </w:p>
    <w:p w14:paraId="0B0D060D" w14:textId="75CA8807" w:rsidR="00D033AC" w:rsidRDefault="00D033AC" w:rsidP="00D033AC">
      <w:pPr>
        <w:pStyle w:val="Newparagraph"/>
        <w:numPr>
          <w:ilvl w:val="0"/>
          <w:numId w:val="35"/>
        </w:numPr>
        <w:rPr>
          <w:lang w:eastAsia="da-DK"/>
        </w:rPr>
      </w:pPr>
      <w:r w:rsidRPr="003E7744">
        <w:rPr>
          <w:lang w:eastAsia="da-DK"/>
        </w:rPr>
        <w:t>The orange-coloured themes comprise the themes: Instruction</w:t>
      </w:r>
      <w:r w:rsidR="000B2BF5">
        <w:rPr>
          <w:lang w:eastAsia="da-DK"/>
        </w:rPr>
        <w:t>al</w:t>
      </w:r>
      <w:r w:rsidRPr="003E7744">
        <w:rPr>
          <w:lang w:eastAsia="da-DK"/>
        </w:rPr>
        <w:t xml:space="preserve"> models and evidence, </w:t>
      </w:r>
      <w:r w:rsidR="000B2BF5">
        <w:rPr>
          <w:lang w:eastAsia="da-DK"/>
        </w:rPr>
        <w:t>Agency of children during inquiry</w:t>
      </w:r>
      <w:r w:rsidRPr="003E7744">
        <w:rPr>
          <w:lang w:eastAsia="da-DK"/>
        </w:rPr>
        <w:t xml:space="preserve">, Open-ended investigation, Previous and new knowledge, Inquiry not linear, </w:t>
      </w:r>
      <w:r w:rsidR="00487605">
        <w:rPr>
          <w:lang w:eastAsia="da-DK"/>
        </w:rPr>
        <w:t>Scientific practices</w:t>
      </w:r>
      <w:r w:rsidRPr="003E7744">
        <w:rPr>
          <w:lang w:eastAsia="da-DK"/>
        </w:rPr>
        <w:t xml:space="preserve">, Hands-on authentic experiences, </w:t>
      </w:r>
      <w:r w:rsidR="000B2BF5">
        <w:rPr>
          <w:lang w:eastAsia="da-DK"/>
        </w:rPr>
        <w:t>Educational/Policy context</w:t>
      </w:r>
      <w:r w:rsidRPr="003E7744">
        <w:rPr>
          <w:lang w:eastAsia="da-DK"/>
        </w:rPr>
        <w:t xml:space="preserve">, and Influences of mental function. As we will argue below, this overarching theme seems to capture a group of theoretical descriptions of inquiry that aims at modelling science </w:t>
      </w:r>
      <w:r w:rsidRPr="003E7744">
        <w:rPr>
          <w:lang w:eastAsia="da-DK"/>
        </w:rPr>
        <w:lastRenderedPageBreak/>
        <w:t xml:space="preserve">education practice through a phase-driven instructional model. </w:t>
      </w:r>
      <w:r w:rsidR="00EC189A">
        <w:rPr>
          <w:lang w:eastAsia="da-DK"/>
        </w:rPr>
        <w:t>W</w:t>
      </w:r>
      <w:r w:rsidRPr="003E7744">
        <w:rPr>
          <w:lang w:eastAsia="da-DK"/>
        </w:rPr>
        <w:t>e have named th</w:t>
      </w:r>
      <w:r w:rsidR="00EC189A">
        <w:rPr>
          <w:lang w:eastAsia="da-DK"/>
        </w:rPr>
        <w:t>is</w:t>
      </w:r>
      <w:r w:rsidRPr="003E7744">
        <w:rPr>
          <w:lang w:eastAsia="da-DK"/>
        </w:rPr>
        <w:t xml:space="preserve"> </w:t>
      </w:r>
      <w:r w:rsidR="00EC189A">
        <w:rPr>
          <w:lang w:eastAsia="da-DK"/>
        </w:rPr>
        <w:t>overarching theme</w:t>
      </w:r>
      <w:r w:rsidRPr="003E7744">
        <w:rPr>
          <w:lang w:eastAsia="da-DK"/>
        </w:rPr>
        <w:t xml:space="preserve">: </w:t>
      </w:r>
      <w:r w:rsidRPr="004E2D11">
        <w:rPr>
          <w:i/>
          <w:iCs/>
          <w:u w:val="single"/>
          <w:lang w:eastAsia="da-DK"/>
        </w:rPr>
        <w:t>Modelling scientific practice</w:t>
      </w:r>
      <w:r w:rsidRPr="003E7744">
        <w:rPr>
          <w:u w:val="single"/>
          <w:lang w:eastAsia="da-DK"/>
        </w:rPr>
        <w:t>.</w:t>
      </w:r>
      <w:r w:rsidRPr="003E7744">
        <w:rPr>
          <w:lang w:eastAsia="da-DK"/>
        </w:rPr>
        <w:t> </w:t>
      </w:r>
    </w:p>
    <w:p w14:paraId="3A5B88AA" w14:textId="60361692" w:rsidR="00D033AC" w:rsidRPr="003E7744" w:rsidRDefault="00D033AC" w:rsidP="00D033AC">
      <w:pPr>
        <w:pStyle w:val="Newparagraph"/>
        <w:numPr>
          <w:ilvl w:val="0"/>
          <w:numId w:val="35"/>
        </w:numPr>
        <w:rPr>
          <w:lang w:eastAsia="da-DK"/>
        </w:rPr>
      </w:pPr>
      <w:r w:rsidRPr="003E7744">
        <w:rPr>
          <w:lang w:eastAsia="da-DK"/>
        </w:rPr>
        <w:t xml:space="preserve">The second overarching theme is composed of the three green themes: </w:t>
      </w:r>
      <w:r w:rsidRPr="003E7744">
        <w:rPr>
          <w:i/>
          <w:iCs/>
          <w:lang w:eastAsia="da-DK"/>
        </w:rPr>
        <w:t xml:space="preserve">Process skill, Problem solving, </w:t>
      </w:r>
      <w:r w:rsidRPr="003E7744">
        <w:rPr>
          <w:lang w:eastAsia="da-DK"/>
        </w:rPr>
        <w:t xml:space="preserve">and </w:t>
      </w:r>
      <w:r w:rsidRPr="003E7744">
        <w:rPr>
          <w:i/>
          <w:iCs/>
          <w:lang w:eastAsia="da-DK"/>
        </w:rPr>
        <w:t>Share products with others</w:t>
      </w:r>
      <w:r w:rsidRPr="003E7744">
        <w:rPr>
          <w:lang w:eastAsia="da-DK"/>
        </w:rPr>
        <w:t xml:space="preserve">. Together, these themes </w:t>
      </w:r>
      <w:r w:rsidR="00EC189A">
        <w:rPr>
          <w:lang w:eastAsia="da-DK"/>
        </w:rPr>
        <w:t xml:space="preserve">highlight a position, which places emphasis on the ability to solve problems by using process skills and being able to share with others. Interestingly, these elements are very often part understandings of </w:t>
      </w:r>
      <w:r w:rsidRPr="003E7744">
        <w:rPr>
          <w:lang w:eastAsia="da-DK"/>
        </w:rPr>
        <w:t>competencies</w:t>
      </w:r>
      <w:r w:rsidR="00EC189A">
        <w:rPr>
          <w:lang w:eastAsia="da-DK"/>
        </w:rPr>
        <w:t xml:space="preserve"> as they appear in science education literature</w:t>
      </w:r>
      <w:ins w:id="514" w:author="Stine Mariegaard" w:date="2020-12-11T16:56:00Z">
        <w:r w:rsidR="009C5CEA">
          <w:rPr>
            <w:lang w:eastAsia="da-DK"/>
          </w:rPr>
          <w:t xml:space="preserve"> </w:t>
        </w:r>
        <w:del w:id="515" w:author="Jesper Bruun" w:date="2020-12-14T11:29:00Z">
          <w:r w:rsidR="00425DC6" w:rsidDel="00A46113">
            <w:rPr>
              <w:lang w:eastAsia="da-DK"/>
            </w:rPr>
            <w:delText>here</w:delText>
          </w:r>
        </w:del>
      </w:ins>
      <w:ins w:id="516" w:author="Jesper Bruun" w:date="2020-12-14T11:29:00Z">
        <w:r w:rsidR="00A46113">
          <w:rPr>
            <w:lang w:eastAsia="da-DK"/>
          </w:rPr>
          <w:t>where</w:t>
        </w:r>
      </w:ins>
      <w:ins w:id="517" w:author="Stine Mariegaard" w:date="2020-12-11T16:56:00Z">
        <w:r w:rsidR="00425DC6">
          <w:rPr>
            <w:lang w:eastAsia="da-DK"/>
          </w:rPr>
          <w:t xml:space="preserve"> competencies </w:t>
        </w:r>
        <w:del w:id="518" w:author="Jesper Bruun" w:date="2020-12-14T11:29:00Z">
          <w:r w:rsidR="00425DC6" w:rsidDel="00A46113">
            <w:rPr>
              <w:lang w:eastAsia="da-DK"/>
            </w:rPr>
            <w:delText>is</w:delText>
          </w:r>
        </w:del>
      </w:ins>
      <w:ins w:id="519" w:author="Jesper Bruun" w:date="2020-12-14T11:29:00Z">
        <w:r w:rsidR="00A46113">
          <w:rPr>
            <w:lang w:eastAsia="da-DK"/>
          </w:rPr>
          <w:t>are</w:t>
        </w:r>
      </w:ins>
      <w:ins w:id="520" w:author="Stine Mariegaard" w:date="2020-12-11T16:56:00Z">
        <w:r w:rsidR="00425DC6">
          <w:rPr>
            <w:lang w:eastAsia="da-DK"/>
          </w:rPr>
          <w:t xml:space="preserve"> related to </w:t>
        </w:r>
        <w:r w:rsidR="00CE0F90">
          <w:rPr>
            <w:lang w:eastAsia="da-DK"/>
          </w:rPr>
          <w:t>ev</w:t>
        </w:r>
      </w:ins>
      <w:ins w:id="521" w:author="Stine Mariegaard" w:date="2020-12-11T16:57:00Z">
        <w:r w:rsidR="00CE0F90">
          <w:rPr>
            <w:lang w:eastAsia="da-DK"/>
          </w:rPr>
          <w:t>eryday life by focussing on problem solving</w:t>
        </w:r>
        <w:r w:rsidR="002A6C2D">
          <w:rPr>
            <w:lang w:eastAsia="da-DK"/>
          </w:rPr>
          <w:t xml:space="preserve"> of personal interest combined with </w:t>
        </w:r>
        <w:del w:id="522" w:author="Jesper Bruun" w:date="2020-12-14T16:20:00Z">
          <w:r w:rsidR="002A6C2D" w:rsidDel="00F423B0">
            <w:rPr>
              <w:lang w:eastAsia="da-DK"/>
            </w:rPr>
            <w:delText>relevances</w:delText>
          </w:r>
        </w:del>
      </w:ins>
      <w:ins w:id="523" w:author="Jesper Bruun" w:date="2020-12-14T16:20:00Z">
        <w:r w:rsidR="00F423B0">
          <w:rPr>
            <w:lang w:eastAsia="da-DK"/>
          </w:rPr>
          <w:t>relevance</w:t>
        </w:r>
      </w:ins>
      <w:ins w:id="524" w:author="Stine Mariegaard" w:date="2020-12-11T16:57:00Z">
        <w:r w:rsidR="002A6C2D">
          <w:rPr>
            <w:lang w:eastAsia="da-DK"/>
          </w:rPr>
          <w:t xml:space="preserve"> for </w:t>
        </w:r>
        <w:del w:id="525" w:author="Jesper Bruun" w:date="2020-12-14T11:28:00Z">
          <w:r w:rsidR="002A6C2D" w:rsidDel="00A46113">
            <w:rPr>
              <w:lang w:eastAsia="da-DK"/>
            </w:rPr>
            <w:delText>todays</w:delText>
          </w:r>
        </w:del>
      </w:ins>
      <w:ins w:id="526" w:author="Jesper Bruun" w:date="2020-12-14T11:28:00Z">
        <w:r w:rsidR="00A46113">
          <w:rPr>
            <w:lang w:eastAsia="da-DK"/>
          </w:rPr>
          <w:t>today’s</w:t>
        </w:r>
      </w:ins>
      <w:ins w:id="527" w:author="Stine Mariegaard" w:date="2020-12-11T16:57:00Z">
        <w:r w:rsidR="002A6C2D">
          <w:rPr>
            <w:lang w:eastAsia="da-DK"/>
          </w:rPr>
          <w:t xml:space="preserve"> societ</w:t>
        </w:r>
      </w:ins>
      <w:ins w:id="528" w:author="Stine Mariegaard" w:date="2020-12-11T16:58:00Z">
        <w:r w:rsidR="002A6C2D">
          <w:rPr>
            <w:lang w:eastAsia="da-DK"/>
          </w:rPr>
          <w:t>y</w:t>
        </w:r>
      </w:ins>
      <w:ins w:id="529" w:author="Jesper Bruun" w:date="2020-12-14T16:20:00Z">
        <w:r w:rsidR="00F423B0">
          <w:rPr>
            <w:lang w:eastAsia="da-DK"/>
          </w:rPr>
          <w:t xml:space="preserve"> </w:t>
        </w:r>
      </w:ins>
      <w:ins w:id="530" w:author="Stine Mariegaard" w:date="2020-12-11T16:58:00Z">
        <w:del w:id="531" w:author="Jesper Bruun" w:date="2020-12-14T16:20:00Z">
          <w:r w:rsidR="00BE18C2" w:rsidDel="00F423B0">
            <w:rPr>
              <w:lang w:eastAsia="da-DK"/>
            </w:rPr>
            <w:delText xml:space="preserve">, for instance </w:delText>
          </w:r>
        </w:del>
      </w:ins>
      <w:ins w:id="532" w:author="Stine Mariegaard" w:date="2020-12-11T17:00:00Z">
        <w:del w:id="533" w:author="Jesper Bruun" w:date="2020-12-14T16:20:00Z">
          <w:r w:rsidR="00696A59" w:rsidDel="00F423B0">
            <w:rPr>
              <w:lang w:eastAsia="da-DK"/>
            </w:rPr>
            <w:delText xml:space="preserve">environmental </w:delText>
          </w:r>
          <w:r w:rsidR="00A81A4F" w:rsidDel="00F423B0">
            <w:rPr>
              <w:lang w:eastAsia="da-DK"/>
            </w:rPr>
            <w:delText>probe</w:delText>
          </w:r>
        </w:del>
        <w:del w:id="534" w:author="Jesper Bruun" w:date="2020-12-14T11:29:00Z">
          <w:r w:rsidR="00A81A4F" w:rsidDel="00A46113">
            <w:rPr>
              <w:lang w:eastAsia="da-DK"/>
            </w:rPr>
            <w:delText>l</w:delText>
          </w:r>
        </w:del>
        <w:del w:id="535" w:author="Jesper Bruun" w:date="2020-12-14T16:20:00Z">
          <w:r w:rsidR="00A81A4F" w:rsidDel="00F423B0">
            <w:rPr>
              <w:lang w:eastAsia="da-DK"/>
            </w:rPr>
            <w:delText>ms</w:delText>
          </w:r>
        </w:del>
      </w:ins>
      <w:del w:id="536" w:author="Jesper Bruun" w:date="2020-12-14T16:20:00Z">
        <w:r w:rsidR="00EC189A" w:rsidDel="00F423B0">
          <w:rPr>
            <w:lang w:eastAsia="da-DK"/>
          </w:rPr>
          <w:delText xml:space="preserve"> </w:delText>
        </w:r>
      </w:del>
      <w:r w:rsidR="00EC189A">
        <w:rPr>
          <w:lang w:eastAsia="da-DK"/>
        </w:rPr>
        <w:t xml:space="preserve">(see </w:t>
      </w:r>
      <w:proofErr w:type="gramStart"/>
      <w:r w:rsidR="00EC189A">
        <w:rPr>
          <w:lang w:eastAsia="da-DK"/>
        </w:rPr>
        <w:t>e</w:t>
      </w:r>
      <w:r w:rsidR="000B2BF5">
        <w:rPr>
          <w:lang w:eastAsia="da-DK"/>
        </w:rPr>
        <w:t>.</w:t>
      </w:r>
      <w:r w:rsidR="00EC189A">
        <w:rPr>
          <w:lang w:eastAsia="da-DK"/>
        </w:rPr>
        <w:t>g.</w:t>
      </w:r>
      <w:proofErr w:type="gramEnd"/>
      <w:r w:rsidR="00EC189A">
        <w:rPr>
          <w:lang w:eastAsia="da-DK"/>
        </w:rPr>
        <w:t xml:space="preserve"> </w:t>
      </w:r>
      <w:proofErr w:type="spellStart"/>
      <w:r w:rsidR="00EC189A">
        <w:rPr>
          <w:lang w:eastAsia="da-DK"/>
        </w:rPr>
        <w:t>Ropohl</w:t>
      </w:r>
      <w:proofErr w:type="spellEnd"/>
      <w:r w:rsidR="00DD73DD">
        <w:rPr>
          <w:lang w:eastAsia="da-DK"/>
        </w:rPr>
        <w:t xml:space="preserve">, </w:t>
      </w:r>
      <w:r w:rsidR="000E1A32">
        <w:rPr>
          <w:lang w:eastAsia="da-DK"/>
        </w:rPr>
        <w:t xml:space="preserve">Nielsen, </w:t>
      </w:r>
      <w:proofErr w:type="spellStart"/>
      <w:r w:rsidR="000E1A32">
        <w:rPr>
          <w:lang w:eastAsia="da-DK"/>
        </w:rPr>
        <w:t>Olley</w:t>
      </w:r>
      <w:proofErr w:type="spellEnd"/>
      <w:r w:rsidR="000E1A32">
        <w:rPr>
          <w:lang w:eastAsia="da-DK"/>
        </w:rPr>
        <w:t xml:space="preserve">, </w:t>
      </w:r>
      <w:proofErr w:type="spellStart"/>
      <w:r w:rsidR="000E1A32">
        <w:rPr>
          <w:lang w:eastAsia="da-DK"/>
        </w:rPr>
        <w:t>Rönnebeck</w:t>
      </w:r>
      <w:proofErr w:type="spellEnd"/>
      <w:r w:rsidR="000E1A32">
        <w:rPr>
          <w:lang w:eastAsia="da-DK"/>
        </w:rPr>
        <w:t>, &amp; Stables</w:t>
      </w:r>
      <w:r w:rsidR="00EC189A">
        <w:rPr>
          <w:lang w:eastAsia="da-DK"/>
        </w:rPr>
        <w:t xml:space="preserve">, 2018, p. 10). However, </w:t>
      </w:r>
      <w:ins w:id="537" w:author="Jesper Bruun" w:date="2020-12-14T18:05:00Z">
        <w:r w:rsidR="00EB5AA1">
          <w:rPr>
            <w:lang w:eastAsia="da-DK"/>
          </w:rPr>
          <w:t xml:space="preserve">in this understanding, </w:t>
        </w:r>
      </w:ins>
      <w:r w:rsidR="00EC189A">
        <w:rPr>
          <w:lang w:eastAsia="da-DK"/>
        </w:rPr>
        <w:t xml:space="preserve">competencies </w:t>
      </w:r>
      <w:del w:id="538" w:author="Jesper Bruun" w:date="2020-12-14T18:05:00Z">
        <w:r w:rsidR="00EC189A" w:rsidDel="00EB5AA1">
          <w:rPr>
            <w:lang w:eastAsia="da-DK"/>
          </w:rPr>
          <w:delText xml:space="preserve">in this understanding </w:delText>
        </w:r>
      </w:del>
      <w:r w:rsidR="00EC189A">
        <w:rPr>
          <w:lang w:eastAsia="da-DK"/>
        </w:rPr>
        <w:t>involve both knowing and doing, individually and with others. Thus, the elements of competencies which we can see</w:t>
      </w:r>
      <w:ins w:id="539" w:author="Jesper Bruun" w:date="2020-12-14T18:06:00Z">
        <w:r w:rsidR="00EB5AA1">
          <w:rPr>
            <w:lang w:eastAsia="da-DK"/>
          </w:rPr>
          <w:t>,</w:t>
        </w:r>
      </w:ins>
      <w:r w:rsidR="00EC189A">
        <w:rPr>
          <w:lang w:eastAsia="da-DK"/>
        </w:rPr>
        <w:t xml:space="preserve"> </w:t>
      </w:r>
      <w:del w:id="540" w:author="Jesper Bruun" w:date="2020-12-14T18:06:00Z">
        <w:r w:rsidR="00EC189A" w:rsidDel="00EB5AA1">
          <w:rPr>
            <w:lang w:eastAsia="da-DK"/>
          </w:rPr>
          <w:delText xml:space="preserve">only partially </w:delText>
        </w:r>
      </w:del>
      <w:r w:rsidR="00EC189A">
        <w:rPr>
          <w:lang w:eastAsia="da-DK"/>
        </w:rPr>
        <w:t>cover</w:t>
      </w:r>
      <w:del w:id="541" w:author="Jesper Bruun" w:date="2020-12-14T18:06:00Z">
        <w:r w:rsidR="00EC189A" w:rsidDel="00EB5AA1">
          <w:rPr>
            <w:lang w:eastAsia="da-DK"/>
          </w:rPr>
          <w:delText>s</w:delText>
        </w:r>
      </w:del>
      <w:r w:rsidR="00EC189A">
        <w:rPr>
          <w:lang w:eastAsia="da-DK"/>
        </w:rPr>
        <w:t xml:space="preserve"> </w:t>
      </w:r>
      <w:ins w:id="542" w:author="Jesper Bruun" w:date="2020-12-14T18:06:00Z">
        <w:r w:rsidR="00EB5AA1">
          <w:rPr>
            <w:lang w:eastAsia="da-DK"/>
          </w:rPr>
          <w:t xml:space="preserve">only partially </w:t>
        </w:r>
      </w:ins>
      <w:r w:rsidR="00EC189A">
        <w:rPr>
          <w:lang w:eastAsia="da-DK"/>
        </w:rPr>
        <w:t>the concept of competencies in science education, so we have named the corresponding</w:t>
      </w:r>
      <w:r w:rsidRPr="003E7744">
        <w:rPr>
          <w:lang w:eastAsia="da-DK"/>
        </w:rPr>
        <w:t xml:space="preserve"> </w:t>
      </w:r>
      <w:r w:rsidR="003A34BA">
        <w:rPr>
          <w:lang w:eastAsia="da-DK"/>
        </w:rPr>
        <w:t>overarching theme</w:t>
      </w:r>
      <w:r w:rsidR="00EC189A">
        <w:rPr>
          <w:lang w:eastAsia="da-DK"/>
        </w:rPr>
        <w:t>:</w:t>
      </w:r>
      <w:r w:rsidRPr="003E7744">
        <w:rPr>
          <w:lang w:eastAsia="da-DK"/>
        </w:rPr>
        <w:t xml:space="preserve"> </w:t>
      </w:r>
      <w:r w:rsidRPr="003E7744">
        <w:rPr>
          <w:i/>
          <w:iCs/>
          <w:u w:val="single"/>
          <w:lang w:eastAsia="da-DK"/>
        </w:rPr>
        <w:t>Developing competencies</w:t>
      </w:r>
      <w:r w:rsidR="00EC189A">
        <w:rPr>
          <w:lang w:eastAsia="da-DK"/>
        </w:rPr>
        <w:t xml:space="preserve">. </w:t>
      </w:r>
    </w:p>
    <w:p w14:paraId="51DC2F46" w14:textId="0C5A75A7" w:rsidR="00D033AC" w:rsidRDefault="00D033AC" w:rsidP="00D033AC">
      <w:pPr>
        <w:pStyle w:val="Newparagraph"/>
        <w:numPr>
          <w:ilvl w:val="0"/>
          <w:numId w:val="35"/>
        </w:numPr>
        <w:rPr>
          <w:lang w:eastAsia="da-DK"/>
        </w:rPr>
      </w:pPr>
      <w:r w:rsidRPr="003E7744">
        <w:rPr>
          <w:lang w:eastAsia="da-DK"/>
        </w:rPr>
        <w:t xml:space="preserve">The purple themes constitute the third overarching theme: Young child explores, Development, Reflective action, Pedagogical tools, Allow student expressiveness, Experiential education, and Surrounding world. These themes emphasise a notion of inquiry, in which the experiences, development, and curiosity of the child takes centre stage as a starting point for inquiry, and in which the child’s playful exploration of the world is central. We named this overarching theme </w:t>
      </w:r>
      <w:r w:rsidRPr="003E7744">
        <w:rPr>
          <w:u w:val="single"/>
          <w:lang w:eastAsia="da-DK"/>
        </w:rPr>
        <w:t>Child exploration</w:t>
      </w:r>
      <w:r w:rsidR="003A34BA">
        <w:rPr>
          <w:u w:val="single"/>
          <w:lang w:eastAsia="da-DK"/>
        </w:rPr>
        <w:t>/</w:t>
      </w:r>
      <w:r w:rsidRPr="003E7744">
        <w:rPr>
          <w:u w:val="single"/>
          <w:lang w:eastAsia="da-DK"/>
        </w:rPr>
        <w:t>experience.</w:t>
      </w:r>
    </w:p>
    <w:p w14:paraId="2D56BEBE" w14:textId="29A55E8C" w:rsidR="00EA145F" w:rsidRDefault="00EA145F" w:rsidP="00D033AC">
      <w:pPr>
        <w:pStyle w:val="Paragraph"/>
        <w:rPr>
          <w:b/>
          <w:bCs/>
          <w:sz w:val="26"/>
          <w:szCs w:val="26"/>
          <w:lang w:eastAsia="da-DK"/>
        </w:rPr>
      </w:pPr>
      <w:r w:rsidRPr="003E7744">
        <w:rPr>
          <w:lang w:eastAsia="da-DK"/>
        </w:rPr>
        <w:t>We argue that the three overarching themes represent theoretical positions with regards to ECIBSE in the literature. In order to relate the map to the literature in detail, we now analyse each conceptualisation in turn linking network representations to the literature</w:t>
      </w:r>
      <w:ins w:id="543" w:author="Jesper Bruun" w:date="2020-12-14T18:07:00Z">
        <w:r w:rsidR="00EB5AA1">
          <w:rPr>
            <w:lang w:eastAsia="da-DK"/>
          </w:rPr>
          <w:t>.</w:t>
        </w:r>
      </w:ins>
      <w:del w:id="544" w:author="Jesper Bruun" w:date="2020-12-14T18:07:00Z">
        <w:r w:rsidR="00CA004D" w:rsidDel="00EB5AA1">
          <w:rPr>
            <w:lang w:eastAsia="da-DK"/>
          </w:rPr>
          <w:delText xml:space="preserve"> with</w:delText>
        </w:r>
      </w:del>
      <w:r w:rsidR="00CA004D">
        <w:rPr>
          <w:lang w:eastAsia="da-DK"/>
        </w:rPr>
        <w:t xml:space="preserve"> </w:t>
      </w:r>
      <w:del w:id="545" w:author="Jesper Bruun" w:date="2020-12-14T18:07:00Z">
        <w:r w:rsidR="00D033AC" w:rsidRPr="003E7744" w:rsidDel="00EB5AA1">
          <w:rPr>
            <w:lang w:eastAsia="da-DK"/>
          </w:rPr>
          <w:lastRenderedPageBreak/>
          <w:delText>overarching themes</w:delText>
        </w:r>
      </w:del>
      <w:ins w:id="546" w:author="Jesper Bruun" w:date="2020-12-14T18:08:00Z">
        <w:r w:rsidR="00EB5AA1">
          <w:rPr>
            <w:lang w:eastAsia="da-DK"/>
          </w:rPr>
          <w:t>Theoretical p</w:t>
        </w:r>
      </w:ins>
      <w:ins w:id="547" w:author="Jesper Bruun" w:date="2020-12-14T18:07:00Z">
        <w:r w:rsidR="00EB5AA1">
          <w:rPr>
            <w:lang w:eastAsia="da-DK"/>
          </w:rPr>
          <w:t>os</w:t>
        </w:r>
      </w:ins>
      <w:ins w:id="548" w:author="Jesper Bruun" w:date="2020-12-14T18:08:00Z">
        <w:r w:rsidR="00EB5AA1">
          <w:rPr>
            <w:lang w:eastAsia="da-DK"/>
          </w:rPr>
          <w:t>itions are</w:t>
        </w:r>
      </w:ins>
      <w:r w:rsidR="00D033AC" w:rsidRPr="003E7744">
        <w:rPr>
          <w:lang w:eastAsia="da-DK"/>
        </w:rPr>
        <w:t xml:space="preserve"> </w:t>
      </w:r>
      <w:del w:id="549" w:author="Jesper Bruun" w:date="2020-12-14T18:07:00Z">
        <w:r w:rsidR="00CA004D" w:rsidDel="00EB5AA1">
          <w:rPr>
            <w:lang w:eastAsia="da-DK"/>
          </w:rPr>
          <w:delText>in</w:delText>
        </w:r>
        <w:r w:rsidR="00D033AC" w:rsidRPr="003E7744" w:rsidDel="00EB5AA1">
          <w:rPr>
            <w:lang w:eastAsia="da-DK"/>
          </w:rPr>
          <w:delText xml:space="preserve"> </w:delText>
        </w:r>
      </w:del>
      <w:r w:rsidR="00D033AC" w:rsidRPr="003E7744">
        <w:rPr>
          <w:i/>
          <w:iCs/>
          <w:u w:val="single"/>
          <w:lang w:eastAsia="da-DK"/>
        </w:rPr>
        <w:t>italicized and underlined</w:t>
      </w:r>
      <w:r w:rsidR="00CA004D">
        <w:rPr>
          <w:lang w:eastAsia="da-DK"/>
        </w:rPr>
        <w:t xml:space="preserve">, </w:t>
      </w:r>
      <w:r w:rsidR="00D033AC" w:rsidRPr="003E7744">
        <w:rPr>
          <w:lang w:eastAsia="da-DK"/>
        </w:rPr>
        <w:t xml:space="preserve">themes and words are </w:t>
      </w:r>
      <w:r w:rsidR="00D033AC" w:rsidRPr="003E7744">
        <w:rPr>
          <w:i/>
          <w:iCs/>
          <w:lang w:eastAsia="da-DK"/>
        </w:rPr>
        <w:t>italicized</w:t>
      </w:r>
      <w:r w:rsidR="00D033AC" w:rsidRPr="003E7744">
        <w:rPr>
          <w:lang w:eastAsia="da-DK"/>
        </w:rPr>
        <w:t>.</w:t>
      </w:r>
    </w:p>
    <w:p w14:paraId="3A6D37FA" w14:textId="32E72A33" w:rsidR="00EA145F" w:rsidRDefault="00EA145F" w:rsidP="00EA145F">
      <w:pPr>
        <w:pStyle w:val="Heading2"/>
        <w:rPr>
          <w:lang w:eastAsia="da-DK"/>
        </w:rPr>
      </w:pPr>
      <w:r w:rsidRPr="003E7744">
        <w:rPr>
          <w:lang w:eastAsia="da-DK"/>
        </w:rPr>
        <w:t xml:space="preserve">The </w:t>
      </w:r>
      <w:r w:rsidRPr="00EA145F">
        <w:rPr>
          <w:u w:val="single"/>
          <w:lang w:eastAsia="da-DK"/>
        </w:rPr>
        <w:t xml:space="preserve">Modelling scientific </w:t>
      </w:r>
      <w:r w:rsidRPr="004E2D11">
        <w:rPr>
          <w:u w:val="single"/>
          <w:lang w:eastAsia="da-DK"/>
        </w:rPr>
        <w:t>practice</w:t>
      </w:r>
      <w:r w:rsidR="004E2D11">
        <w:rPr>
          <w:lang w:eastAsia="da-DK"/>
        </w:rPr>
        <w:t xml:space="preserve"> </w:t>
      </w:r>
      <w:r w:rsidRPr="004E2D11">
        <w:rPr>
          <w:lang w:eastAsia="da-DK"/>
        </w:rPr>
        <w:t>position</w:t>
      </w:r>
    </w:p>
    <w:p w14:paraId="6D0787BE" w14:textId="1C567B76" w:rsidR="00EA145F" w:rsidRDefault="00EA145F" w:rsidP="00EA145F">
      <w:pPr>
        <w:pStyle w:val="Newparagraph"/>
        <w:rPr>
          <w:lang w:eastAsia="da-DK"/>
        </w:rPr>
      </w:pPr>
      <w:r w:rsidRPr="003E7744">
        <w:rPr>
          <w:lang w:eastAsia="da-DK"/>
        </w:rPr>
        <w:t xml:space="preserve">Almost all themes in </w:t>
      </w:r>
      <w:del w:id="550" w:author="Jesper Bruun" w:date="2020-12-14T18:08:00Z">
        <w:r w:rsidRPr="003E7744" w:rsidDel="00EB5AA1">
          <w:rPr>
            <w:lang w:eastAsia="da-DK"/>
          </w:rPr>
          <w:delText>the overarching theme</w:delText>
        </w:r>
      </w:del>
      <w:ins w:id="551" w:author="Jesper Bruun" w:date="2020-12-14T18:08:00Z">
        <w:r w:rsidR="00EB5AA1">
          <w:rPr>
            <w:lang w:eastAsia="da-DK"/>
          </w:rPr>
          <w:t>this position</w:t>
        </w:r>
      </w:ins>
      <w:r w:rsidRPr="003E7744">
        <w:rPr>
          <w:lang w:eastAsia="da-DK"/>
        </w:rPr>
        <w:t xml:space="preserve"> point at the central </w:t>
      </w:r>
      <w:r w:rsidRPr="003E7744">
        <w:rPr>
          <w:i/>
          <w:iCs/>
          <w:lang w:eastAsia="da-DK"/>
        </w:rPr>
        <w:t>Instruction</w:t>
      </w:r>
      <w:r w:rsidR="00487605">
        <w:rPr>
          <w:i/>
          <w:iCs/>
          <w:lang w:eastAsia="da-DK"/>
        </w:rPr>
        <w:t>al</w:t>
      </w:r>
      <w:r w:rsidRPr="003E7744">
        <w:rPr>
          <w:i/>
          <w:iCs/>
          <w:lang w:eastAsia="da-DK"/>
        </w:rPr>
        <w:t xml:space="preserve"> models and evidence</w:t>
      </w:r>
      <w:r w:rsidRPr="003E7744">
        <w:rPr>
          <w:lang w:eastAsia="da-DK"/>
        </w:rPr>
        <w:t>. One way to interpret this structure is to view themes that point to the central theme as elaborations of important aspects of that theme. With this interpretation</w:t>
      </w:r>
      <w:r w:rsidRPr="003E7744">
        <w:rPr>
          <w:i/>
          <w:iCs/>
          <w:lang w:eastAsia="da-DK"/>
        </w:rPr>
        <w:t xml:space="preserve">, Agency of children during inquiry, Open-ended investigations, Previous and new knowledge, </w:t>
      </w:r>
      <w:r w:rsidR="00487605">
        <w:rPr>
          <w:i/>
          <w:iCs/>
          <w:lang w:eastAsia="da-DK"/>
        </w:rPr>
        <w:t>Scientific practices</w:t>
      </w:r>
      <w:r w:rsidRPr="003E7744">
        <w:rPr>
          <w:i/>
          <w:iCs/>
          <w:lang w:eastAsia="da-DK"/>
        </w:rPr>
        <w:t xml:space="preserve">, </w:t>
      </w:r>
      <w:r w:rsidRPr="003E7744">
        <w:rPr>
          <w:lang w:eastAsia="da-DK"/>
        </w:rPr>
        <w:t>and</w:t>
      </w:r>
      <w:r w:rsidRPr="003E7744">
        <w:rPr>
          <w:i/>
          <w:iCs/>
          <w:lang w:eastAsia="da-DK"/>
        </w:rPr>
        <w:t xml:space="preserve"> Hands-on experiences</w:t>
      </w:r>
      <w:r w:rsidRPr="003E7744">
        <w:rPr>
          <w:lang w:eastAsia="da-DK"/>
        </w:rPr>
        <w:t xml:space="preserve"> are important aspects to consider when applying inquiry instruction models. If we interpret the size of the circles (the number of words in the underlying theme networks) as an indicator of importance, these are roughly equally important. Thus, the three smaller orange themes are not prevalent in the theoretical positioning in the literature. Overall, the patterns in </w:t>
      </w:r>
      <w:r w:rsidRPr="003E7744">
        <w:rPr>
          <w:i/>
          <w:iCs/>
          <w:u w:val="single"/>
          <w:lang w:eastAsia="da-DK"/>
        </w:rPr>
        <w:t>Modelling scientific practice</w:t>
      </w:r>
      <w:r w:rsidR="006914A7">
        <w:rPr>
          <w:lang w:eastAsia="da-DK"/>
        </w:rPr>
        <w:t xml:space="preserve"> d</w:t>
      </w:r>
      <w:r w:rsidRPr="003E7744">
        <w:rPr>
          <w:lang w:eastAsia="da-DK"/>
        </w:rPr>
        <w:t>raw attention to aspects of inquiry processes used by real scientists.</w:t>
      </w:r>
      <w:r>
        <w:rPr>
          <w:lang w:eastAsia="da-DK"/>
        </w:rPr>
        <w:t xml:space="preserve"> </w:t>
      </w:r>
      <w:r w:rsidRPr="003E7744">
        <w:rPr>
          <w:lang w:eastAsia="da-DK"/>
        </w:rPr>
        <w:t>García-Carmona et al</w:t>
      </w:r>
      <w:r>
        <w:rPr>
          <w:lang w:eastAsia="da-DK"/>
        </w:rPr>
        <w:t>.</w:t>
      </w:r>
      <w:r w:rsidRPr="003E7744">
        <w:rPr>
          <w:lang w:eastAsia="da-DK"/>
        </w:rPr>
        <w:t xml:space="preserve"> (2017, p. 990) provides an example of how references to scientific practice that is consistent with this conceptualisation:</w:t>
      </w:r>
    </w:p>
    <w:p w14:paraId="1CC3A6F6" w14:textId="3C28F31A" w:rsidR="00EA145F" w:rsidRDefault="00EA145F" w:rsidP="00EA145F">
      <w:pPr>
        <w:pStyle w:val="Displayedquotation"/>
        <w:rPr>
          <w:lang w:eastAsia="da-DK"/>
        </w:rPr>
      </w:pPr>
      <w:r w:rsidRPr="003E7744">
        <w:rPr>
          <w:lang w:eastAsia="da-DK"/>
        </w:rPr>
        <w:t>They [the children] use skills employed by scientists such as raising questions, collecting data, reasoning and reviewing evidence in the light of what is already known, drawing conclusions and discussing results. (p. 990)</w:t>
      </w:r>
      <w:r>
        <w:rPr>
          <w:lang w:eastAsia="da-DK"/>
        </w:rPr>
        <w:t>.</w:t>
      </w:r>
    </w:p>
    <w:p w14:paraId="794160EB" w14:textId="06D77BD8" w:rsidR="00487605" w:rsidRDefault="006914A7" w:rsidP="00487605">
      <w:pPr>
        <w:pStyle w:val="Paragraph"/>
        <w:rPr>
          <w:lang w:eastAsia="da-DK"/>
        </w:rPr>
      </w:pPr>
      <w:r>
        <w:rPr>
          <w:lang w:eastAsia="da-DK"/>
        </w:rPr>
        <w:t xml:space="preserve">Many studies make use of phase-driven </w:t>
      </w:r>
      <w:r w:rsidR="00EA145F" w:rsidRPr="003E7744">
        <w:rPr>
          <w:lang w:eastAsia="da-DK"/>
        </w:rPr>
        <w:t>instruction</w:t>
      </w:r>
      <w:r>
        <w:rPr>
          <w:lang w:eastAsia="da-DK"/>
        </w:rPr>
        <w:t xml:space="preserve">al models adapted to ECIBSE-contexts. </w:t>
      </w:r>
      <w:r w:rsidR="00EA145F" w:rsidRPr="003E7744">
        <w:rPr>
          <w:lang w:eastAsia="da-DK"/>
        </w:rPr>
        <w:t xml:space="preserve"> For example, </w:t>
      </w:r>
      <w:proofErr w:type="spellStart"/>
      <w:r w:rsidR="00EA145F" w:rsidRPr="003E7744">
        <w:rPr>
          <w:lang w:eastAsia="da-DK"/>
        </w:rPr>
        <w:t>Desouza</w:t>
      </w:r>
      <w:proofErr w:type="spellEnd"/>
      <w:r w:rsidR="00EA145F" w:rsidRPr="003E7744">
        <w:rPr>
          <w:lang w:eastAsia="da-DK"/>
        </w:rPr>
        <w:t xml:space="preserve"> (2017) modifies </w:t>
      </w:r>
      <w:r w:rsidR="00EA145F">
        <w:rPr>
          <w:lang w:eastAsia="da-DK"/>
        </w:rPr>
        <w:t xml:space="preserve">the 5E model by </w:t>
      </w:r>
      <w:r w:rsidR="00EA145F" w:rsidRPr="003E7744">
        <w:rPr>
          <w:lang w:eastAsia="da-DK"/>
        </w:rPr>
        <w:t>Bybee et al</w:t>
      </w:r>
      <w:r w:rsidR="00EA145F">
        <w:rPr>
          <w:lang w:eastAsia="da-DK"/>
        </w:rPr>
        <w:t>.</w:t>
      </w:r>
      <w:r w:rsidR="00EA145F" w:rsidRPr="003E7744">
        <w:rPr>
          <w:lang w:eastAsia="da-DK"/>
        </w:rPr>
        <w:t xml:space="preserve"> (2006)</w:t>
      </w:r>
      <w:r>
        <w:rPr>
          <w:lang w:eastAsia="da-DK"/>
        </w:rPr>
        <w:t xml:space="preserve"> to be suitable for </w:t>
      </w:r>
      <w:r w:rsidR="00487605">
        <w:rPr>
          <w:lang w:eastAsia="da-DK"/>
        </w:rPr>
        <w:t>E</w:t>
      </w:r>
      <w:r>
        <w:rPr>
          <w:lang w:eastAsia="da-DK"/>
        </w:rPr>
        <w:t>CEIBSE</w:t>
      </w:r>
      <w:r w:rsidR="00EA145F" w:rsidRPr="003E7744">
        <w:rPr>
          <w:lang w:eastAsia="da-DK"/>
        </w:rPr>
        <w:t>.</w:t>
      </w:r>
      <w:r w:rsidR="00EA145F" w:rsidRPr="003E7744">
        <w:rPr>
          <w:i/>
          <w:iCs/>
          <w:lang w:eastAsia="da-DK"/>
        </w:rPr>
        <w:t xml:space="preserve"> </w:t>
      </w:r>
      <w:r>
        <w:rPr>
          <w:lang w:eastAsia="da-DK"/>
        </w:rPr>
        <w:t>Phase-driven i</w:t>
      </w:r>
      <w:r w:rsidR="00EA145F" w:rsidRPr="003E7744">
        <w:rPr>
          <w:lang w:eastAsia="da-DK"/>
        </w:rPr>
        <w:t>nstruction</w:t>
      </w:r>
      <w:r>
        <w:rPr>
          <w:lang w:eastAsia="da-DK"/>
        </w:rPr>
        <w:t>al</w:t>
      </w:r>
      <w:r w:rsidR="00EA145F" w:rsidRPr="003E7744">
        <w:rPr>
          <w:lang w:eastAsia="da-DK"/>
        </w:rPr>
        <w:t xml:space="preserve"> models </w:t>
      </w:r>
      <w:r>
        <w:rPr>
          <w:lang w:eastAsia="da-DK"/>
        </w:rPr>
        <w:t xml:space="preserve">are implemented to </w:t>
      </w:r>
      <w:r w:rsidR="00487605">
        <w:rPr>
          <w:lang w:eastAsia="da-DK"/>
        </w:rPr>
        <w:t xml:space="preserve">help model scientific practice, </w:t>
      </w:r>
      <w:r w:rsidR="00EA145F" w:rsidRPr="003E7744">
        <w:rPr>
          <w:lang w:eastAsia="da-DK"/>
        </w:rPr>
        <w:t xml:space="preserve">and </w:t>
      </w:r>
      <w:r w:rsidR="00487605">
        <w:rPr>
          <w:lang w:eastAsia="da-DK"/>
        </w:rPr>
        <w:t xml:space="preserve">they </w:t>
      </w:r>
      <w:r w:rsidR="00EA145F" w:rsidRPr="003E7744">
        <w:rPr>
          <w:lang w:eastAsia="da-DK"/>
        </w:rPr>
        <w:t>act as a pedagogical structure to underpin planning of science activities.</w:t>
      </w:r>
    </w:p>
    <w:p w14:paraId="03E3A832" w14:textId="760AE99B" w:rsidR="00487605" w:rsidRDefault="00EA145F" w:rsidP="00487605">
      <w:pPr>
        <w:pStyle w:val="Newparagraph"/>
        <w:rPr>
          <w:lang w:eastAsia="da-DK"/>
        </w:rPr>
      </w:pPr>
      <w:r w:rsidRPr="003E7744">
        <w:rPr>
          <w:i/>
          <w:iCs/>
          <w:lang w:eastAsia="da-DK"/>
        </w:rPr>
        <w:t xml:space="preserve">Agency of children during inquiry </w:t>
      </w:r>
      <w:r w:rsidRPr="003E7744">
        <w:rPr>
          <w:lang w:eastAsia="da-DK"/>
        </w:rPr>
        <w:t xml:space="preserve">represents how the child can be seen as an agent in an inquiry lesson. For example, </w:t>
      </w:r>
      <w:proofErr w:type="spellStart"/>
      <w:r w:rsidRPr="003E7744">
        <w:rPr>
          <w:lang w:eastAsia="da-DK"/>
        </w:rPr>
        <w:t>Marget</w:t>
      </w:r>
      <w:proofErr w:type="spellEnd"/>
      <w:r>
        <w:rPr>
          <w:lang w:eastAsia="da-DK"/>
        </w:rPr>
        <w:t xml:space="preserve"> &amp; </w:t>
      </w:r>
      <w:r w:rsidRPr="003B2065">
        <w:rPr>
          <w:color w:val="000000" w:themeColor="text1"/>
          <w:lang w:val="en-US"/>
        </w:rPr>
        <w:t>Witherington</w:t>
      </w:r>
      <w:r w:rsidRPr="003B2065">
        <w:rPr>
          <w:color w:val="000000" w:themeColor="text1"/>
          <w:lang w:eastAsia="da-DK"/>
        </w:rPr>
        <w:t xml:space="preserve"> (</w:t>
      </w:r>
      <w:r w:rsidRPr="003E7744">
        <w:rPr>
          <w:lang w:eastAsia="da-DK"/>
        </w:rPr>
        <w:t xml:space="preserve">2011) compares what </w:t>
      </w:r>
      <w:r w:rsidR="00487605" w:rsidRPr="003E7744">
        <w:rPr>
          <w:lang w:eastAsia="da-DK"/>
        </w:rPr>
        <w:t>pre-schoolers</w:t>
      </w:r>
      <w:r w:rsidRPr="003E7744">
        <w:rPr>
          <w:lang w:eastAsia="da-DK"/>
        </w:rPr>
        <w:t xml:space="preserve"> do with what adults would do.  </w:t>
      </w:r>
    </w:p>
    <w:p w14:paraId="09B250A4" w14:textId="1B360ED4" w:rsidR="009A4234" w:rsidRDefault="00EA145F" w:rsidP="00487605">
      <w:pPr>
        <w:pStyle w:val="Newparagraph"/>
        <w:rPr>
          <w:lang w:eastAsia="da-DK"/>
        </w:rPr>
      </w:pPr>
      <w:r w:rsidRPr="003E7744">
        <w:rPr>
          <w:i/>
          <w:iCs/>
          <w:lang w:eastAsia="da-DK"/>
        </w:rPr>
        <w:lastRenderedPageBreak/>
        <w:t>Open-ended investigation</w:t>
      </w:r>
      <w:r w:rsidRPr="003E7744">
        <w:rPr>
          <w:lang w:eastAsia="da-DK"/>
        </w:rPr>
        <w:t xml:space="preserve"> covers the view of inquiry through which adults allow students to investigate a prescribed problem, which has more than one correct solution, using their own methods as described in Leonard et al. (2009). Open-ended investigations are often seen as a landmark in instructional models like 5E (Bybee et al.</w:t>
      </w:r>
      <w:r>
        <w:rPr>
          <w:lang w:eastAsia="da-DK"/>
        </w:rPr>
        <w:t>,</w:t>
      </w:r>
      <w:r w:rsidRPr="003E7744">
        <w:rPr>
          <w:lang w:eastAsia="da-DK"/>
        </w:rPr>
        <w:t xml:space="preserve"> 2006).</w:t>
      </w:r>
    </w:p>
    <w:p w14:paraId="6CCE1487" w14:textId="289DB1F6" w:rsidR="009A4234" w:rsidRDefault="00EA145F" w:rsidP="00487605">
      <w:pPr>
        <w:pStyle w:val="Newparagraph"/>
        <w:rPr>
          <w:lang w:eastAsia="da-DK"/>
        </w:rPr>
      </w:pPr>
      <w:r w:rsidRPr="009A4234">
        <w:rPr>
          <w:i/>
          <w:iCs/>
          <w:lang w:eastAsia="da-DK"/>
        </w:rPr>
        <w:t>Previous and new knowledge</w:t>
      </w:r>
      <w:r w:rsidRPr="003E7744">
        <w:rPr>
          <w:lang w:eastAsia="da-DK"/>
        </w:rPr>
        <w:t xml:space="preserve"> is part of an instructional approach to inquiry. The theme contains the word </w:t>
      </w:r>
      <w:r w:rsidRPr="009A4234">
        <w:rPr>
          <w:i/>
          <w:iCs/>
          <w:lang w:eastAsia="da-DK"/>
        </w:rPr>
        <w:t xml:space="preserve">construct </w:t>
      </w:r>
      <w:r w:rsidRPr="003E7744">
        <w:rPr>
          <w:lang w:eastAsia="da-DK"/>
        </w:rPr>
        <w:t xml:space="preserve">and the link </w:t>
      </w:r>
      <w:r w:rsidRPr="009A4234">
        <w:rPr>
          <w:i/>
          <w:iCs/>
          <w:lang w:eastAsia="da-DK"/>
        </w:rPr>
        <w:t xml:space="preserve">construct-&gt;knowledge. </w:t>
      </w:r>
      <w:r w:rsidRPr="003E7744">
        <w:rPr>
          <w:lang w:eastAsia="da-DK"/>
        </w:rPr>
        <w:t xml:space="preserve">However, words and connections in the theme also suggest that there are constraints on the new knowledge which fit with modelling scientific practice. </w:t>
      </w:r>
    </w:p>
    <w:p w14:paraId="1D6F1F7F" w14:textId="77777777" w:rsidR="009A4234" w:rsidRDefault="00EA145F" w:rsidP="00487605">
      <w:pPr>
        <w:pStyle w:val="Newparagraph"/>
        <w:rPr>
          <w:lang w:eastAsia="da-DK"/>
        </w:rPr>
      </w:pPr>
      <w:r w:rsidRPr="009A4234">
        <w:rPr>
          <w:i/>
          <w:iCs/>
          <w:lang w:eastAsia="da-DK"/>
        </w:rPr>
        <w:t>Scientific practices</w:t>
      </w:r>
      <w:r w:rsidRPr="003E7744">
        <w:rPr>
          <w:lang w:eastAsia="da-DK"/>
        </w:rPr>
        <w:t xml:space="preserve"> contain links such as </w:t>
      </w:r>
      <w:r w:rsidRPr="009A4234">
        <w:rPr>
          <w:i/>
          <w:lang w:eastAsia="da-DK"/>
        </w:rPr>
        <w:t>collect-&gt;data</w:t>
      </w:r>
      <w:r w:rsidRPr="003E7744">
        <w:rPr>
          <w:lang w:eastAsia="da-DK"/>
        </w:rPr>
        <w:t xml:space="preserve">, </w:t>
      </w:r>
      <w:r w:rsidRPr="009A4234">
        <w:rPr>
          <w:i/>
          <w:lang w:eastAsia="da-DK"/>
        </w:rPr>
        <w:t>ask-&gt;questions</w:t>
      </w:r>
      <w:r w:rsidRPr="003E7744">
        <w:rPr>
          <w:lang w:eastAsia="da-DK"/>
        </w:rPr>
        <w:t xml:space="preserve">, </w:t>
      </w:r>
      <w:r w:rsidRPr="009A4234">
        <w:rPr>
          <w:i/>
          <w:lang w:eastAsia="da-DK"/>
        </w:rPr>
        <w:t>make-&gt;observation</w:t>
      </w:r>
      <w:r w:rsidRPr="003E7744">
        <w:rPr>
          <w:lang w:eastAsia="da-DK"/>
        </w:rPr>
        <w:t xml:space="preserve">, and </w:t>
      </w:r>
      <w:r w:rsidRPr="009A4234">
        <w:rPr>
          <w:i/>
          <w:lang w:eastAsia="da-DK"/>
        </w:rPr>
        <w:t>interpret-&gt;observation</w:t>
      </w:r>
      <w:r w:rsidRPr="003E7744">
        <w:rPr>
          <w:lang w:eastAsia="da-DK"/>
        </w:rPr>
        <w:t>. We take this theme to represent the idea that children should engage in science-like practices as part of inquiry instruction.</w:t>
      </w:r>
    </w:p>
    <w:p w14:paraId="67DB2EFC" w14:textId="4AAE57E7" w:rsidR="00EA145F" w:rsidRDefault="00EA145F" w:rsidP="00487605">
      <w:pPr>
        <w:pStyle w:val="Newparagraph"/>
        <w:rPr>
          <w:lang w:eastAsia="da-DK"/>
        </w:rPr>
      </w:pPr>
      <w:r w:rsidRPr="009A4234">
        <w:rPr>
          <w:i/>
          <w:iCs/>
          <w:lang w:eastAsia="da-DK"/>
        </w:rPr>
        <w:t>Hands-on and authentic experiences</w:t>
      </w:r>
      <w:r w:rsidRPr="003E7744">
        <w:rPr>
          <w:lang w:eastAsia="da-DK"/>
        </w:rPr>
        <w:t xml:space="preserve"> may be seen as an elaboration of the nature of the activities, which children should learn from. Other ways of wording this sentiment include “real life” and “phenomena from every-day life.” The theme also highlights that time is a necessary component for such activities.</w:t>
      </w:r>
    </w:p>
    <w:p w14:paraId="0CC57719" w14:textId="694AA8FD" w:rsidR="00EA145F" w:rsidRDefault="00EA145F" w:rsidP="00EA145F">
      <w:pPr>
        <w:pStyle w:val="Heading2"/>
        <w:rPr>
          <w:lang w:eastAsia="da-DK"/>
        </w:rPr>
      </w:pPr>
      <w:r w:rsidRPr="003E7744">
        <w:rPr>
          <w:lang w:eastAsia="da-DK"/>
        </w:rPr>
        <w:t xml:space="preserve">The </w:t>
      </w:r>
      <w:r w:rsidRPr="00EA145F">
        <w:rPr>
          <w:u w:val="single"/>
          <w:lang w:eastAsia="da-DK"/>
        </w:rPr>
        <w:t>Developing competencies</w:t>
      </w:r>
      <w:r w:rsidRPr="003E7744">
        <w:rPr>
          <w:lang w:eastAsia="da-DK"/>
        </w:rPr>
        <w:t xml:space="preserve"> position</w:t>
      </w:r>
    </w:p>
    <w:p w14:paraId="41D6DE16" w14:textId="4828E7AB" w:rsidR="00EB7566" w:rsidRDefault="00EA145F" w:rsidP="00DF5EAB">
      <w:pPr>
        <w:pStyle w:val="Paragraph"/>
        <w:rPr>
          <w:lang w:eastAsia="da-DK"/>
        </w:rPr>
      </w:pPr>
      <w:r w:rsidRPr="003E7744">
        <w:rPr>
          <w:lang w:eastAsia="da-DK"/>
        </w:rPr>
        <w:t xml:space="preserve">This position concerns the development of skills, literacy, and affect, which children should learn through inquiry. </w:t>
      </w:r>
      <w:r w:rsidR="002D7E5F">
        <w:rPr>
          <w:lang w:eastAsia="da-DK"/>
        </w:rPr>
        <w:t>I</w:t>
      </w:r>
      <w:r w:rsidR="00EB7566">
        <w:rPr>
          <w:lang w:eastAsia="da-DK"/>
        </w:rPr>
        <w:t>n science education, most definitions</w:t>
      </w:r>
      <w:r w:rsidR="002D7E5F">
        <w:rPr>
          <w:lang w:eastAsia="da-DK"/>
        </w:rPr>
        <w:t xml:space="preserve"> of competence</w:t>
      </w:r>
      <w:r w:rsidR="00EB7566">
        <w:rPr>
          <w:lang w:eastAsia="da-DK"/>
        </w:rPr>
        <w:t xml:space="preserve"> involve knowledge and skills, and the ability to use this in complex situations (Ropohl et al 2018). In addition to this, our understanding of competence also includes affective terms</w:t>
      </w:r>
      <w:r w:rsidR="00794D6D">
        <w:rPr>
          <w:lang w:eastAsia="da-DK"/>
        </w:rPr>
        <w:t xml:space="preserve"> (such as curiosity</w:t>
      </w:r>
      <w:ins w:id="552" w:author="Stine Mariegaard" w:date="2020-12-11T17:12:00Z">
        <w:r w:rsidR="005523DE">
          <w:rPr>
            <w:lang w:eastAsia="da-DK"/>
          </w:rPr>
          <w:t xml:space="preserve">, </w:t>
        </w:r>
        <w:r w:rsidR="009A4CE3">
          <w:rPr>
            <w:lang w:eastAsia="da-DK"/>
          </w:rPr>
          <w:t>emo</w:t>
        </w:r>
      </w:ins>
      <w:ins w:id="553" w:author="Stine Mariegaard" w:date="2020-12-11T17:13:00Z">
        <w:r w:rsidR="009A4CE3">
          <w:rPr>
            <w:lang w:eastAsia="da-DK"/>
          </w:rPr>
          <w:t>tion and values</w:t>
        </w:r>
      </w:ins>
      <w:ins w:id="554" w:author="Jesper Bruun" w:date="2020-12-14T18:09:00Z">
        <w:r w:rsidR="00EB5AA1">
          <w:rPr>
            <w:lang w:eastAsia="da-DK"/>
          </w:rPr>
          <w:t>,</w:t>
        </w:r>
      </w:ins>
      <w:r w:rsidR="00794D6D">
        <w:rPr>
          <w:lang w:eastAsia="da-DK"/>
        </w:rPr>
        <w:t xml:space="preserve"> and the will to act)</w:t>
      </w:r>
      <w:r w:rsidR="00EB7566">
        <w:rPr>
          <w:lang w:eastAsia="da-DK"/>
        </w:rPr>
        <w:t xml:space="preserve">, collaboration, and participation in relevant decision-making processes </w:t>
      </w:r>
      <w:r w:rsidR="00F94DD3">
        <w:rPr>
          <w:lang w:eastAsia="da-DK"/>
        </w:rPr>
        <w:t>(</w:t>
      </w:r>
      <w:r w:rsidR="00EB7566">
        <w:rPr>
          <w:lang w:eastAsia="da-DK"/>
        </w:rPr>
        <w:t>AUTHORS 2012</w:t>
      </w:r>
      <w:r w:rsidR="00F94DD3">
        <w:rPr>
          <w:lang w:eastAsia="da-DK"/>
        </w:rPr>
        <w:t>, Ropohl et al. 2018</w:t>
      </w:r>
      <w:r w:rsidR="00EB7566">
        <w:rPr>
          <w:lang w:eastAsia="da-DK"/>
        </w:rPr>
        <w:t>).  Note that this understanding of</w:t>
      </w:r>
      <w:r w:rsidRPr="003E7744">
        <w:rPr>
          <w:lang w:eastAsia="da-DK"/>
        </w:rPr>
        <w:t xml:space="preserve"> competencies </w:t>
      </w:r>
      <w:r w:rsidR="00EB7566">
        <w:rPr>
          <w:lang w:eastAsia="da-DK"/>
        </w:rPr>
        <w:t xml:space="preserve">may have a much broader scope than </w:t>
      </w:r>
      <w:r w:rsidR="00794D6D">
        <w:rPr>
          <w:lang w:eastAsia="da-DK"/>
        </w:rPr>
        <w:t>science</w:t>
      </w:r>
      <w:r w:rsidRPr="003E7744">
        <w:rPr>
          <w:lang w:eastAsia="da-DK"/>
        </w:rPr>
        <w:t>. </w:t>
      </w:r>
    </w:p>
    <w:p w14:paraId="28D4CF51" w14:textId="14CBFEA4" w:rsidR="00EB7566" w:rsidRDefault="00EA145F" w:rsidP="00EB7566">
      <w:pPr>
        <w:pStyle w:val="Paragraph"/>
        <w:ind w:firstLine="720"/>
        <w:rPr>
          <w:lang w:eastAsia="da-DK"/>
        </w:rPr>
      </w:pPr>
      <w:r w:rsidRPr="003E7744">
        <w:rPr>
          <w:lang w:eastAsia="da-DK"/>
        </w:rPr>
        <w:lastRenderedPageBreak/>
        <w:t xml:space="preserve">The theme </w:t>
      </w:r>
      <w:r w:rsidRPr="003E7744">
        <w:rPr>
          <w:i/>
          <w:iCs/>
          <w:lang w:eastAsia="da-DK"/>
        </w:rPr>
        <w:t>Process skill</w:t>
      </w:r>
      <w:r w:rsidRPr="003E7744">
        <w:rPr>
          <w:lang w:eastAsia="da-DK"/>
        </w:rPr>
        <w:t xml:space="preserve"> includes the words </w:t>
      </w:r>
      <w:r w:rsidRPr="003E7744">
        <w:rPr>
          <w:i/>
          <w:iCs/>
          <w:lang w:eastAsia="da-DK"/>
        </w:rPr>
        <w:t>process</w:t>
      </w:r>
      <w:r w:rsidRPr="003E7744">
        <w:rPr>
          <w:lang w:eastAsia="da-DK"/>
        </w:rPr>
        <w:t xml:space="preserve">, </w:t>
      </w:r>
      <w:r w:rsidRPr="003E7744">
        <w:rPr>
          <w:i/>
          <w:iCs/>
          <w:lang w:eastAsia="da-DK"/>
        </w:rPr>
        <w:t>skill</w:t>
      </w:r>
      <w:r w:rsidRPr="003E7744">
        <w:rPr>
          <w:lang w:eastAsia="da-DK"/>
        </w:rPr>
        <w:t xml:space="preserve">, </w:t>
      </w:r>
      <w:r w:rsidRPr="003E7744">
        <w:rPr>
          <w:i/>
          <w:iCs/>
          <w:lang w:eastAsia="da-DK"/>
        </w:rPr>
        <w:t>literacy</w:t>
      </w:r>
      <w:r w:rsidRPr="003E7744">
        <w:rPr>
          <w:lang w:eastAsia="da-DK"/>
        </w:rPr>
        <w:t xml:space="preserve">, </w:t>
      </w:r>
      <w:r w:rsidRPr="003E7744">
        <w:rPr>
          <w:i/>
          <w:iCs/>
          <w:lang w:eastAsia="da-DK"/>
        </w:rPr>
        <w:t>thinking skill</w:t>
      </w:r>
      <w:r w:rsidRPr="003E7744">
        <w:rPr>
          <w:lang w:eastAsia="da-DK"/>
        </w:rPr>
        <w:t xml:space="preserve">, </w:t>
      </w:r>
      <w:r w:rsidRPr="003E7744">
        <w:rPr>
          <w:i/>
          <w:iCs/>
          <w:lang w:eastAsia="da-DK"/>
        </w:rPr>
        <w:t>communication</w:t>
      </w:r>
      <w:r w:rsidRPr="003E7744">
        <w:rPr>
          <w:lang w:eastAsia="da-DK"/>
        </w:rPr>
        <w:t xml:space="preserve">, and </w:t>
      </w:r>
      <w:r w:rsidRPr="003E7744">
        <w:rPr>
          <w:i/>
          <w:iCs/>
          <w:lang w:eastAsia="da-DK"/>
        </w:rPr>
        <w:t>knowledge</w:t>
      </w:r>
      <w:r w:rsidR="00DF5EAB">
        <w:rPr>
          <w:lang w:eastAsia="da-DK"/>
        </w:rPr>
        <w:t xml:space="preserve">. </w:t>
      </w:r>
      <w:r w:rsidRPr="003E7744">
        <w:rPr>
          <w:i/>
          <w:iCs/>
          <w:lang w:eastAsia="da-DK"/>
        </w:rPr>
        <w:t>Process</w:t>
      </w:r>
      <w:r w:rsidRPr="003E7744">
        <w:rPr>
          <w:lang w:eastAsia="da-DK"/>
        </w:rPr>
        <w:t xml:space="preserve"> </w:t>
      </w:r>
      <w:r w:rsidR="00EB7566">
        <w:rPr>
          <w:lang w:eastAsia="da-DK"/>
        </w:rPr>
        <w:t xml:space="preserve">may </w:t>
      </w:r>
      <w:r w:rsidRPr="003E7744">
        <w:rPr>
          <w:lang w:eastAsia="da-DK"/>
        </w:rPr>
        <w:t>refer to ways by which to learn and experiment; in iterative cycles, in which skills are gradually learned</w:t>
      </w:r>
      <w:r w:rsidR="00EB7566">
        <w:rPr>
          <w:lang w:eastAsia="da-DK"/>
        </w:rPr>
        <w:t xml:space="preserve">. </w:t>
      </w:r>
      <w:r w:rsidR="0006243E">
        <w:rPr>
          <w:lang w:eastAsia="da-DK"/>
        </w:rPr>
        <w:t xml:space="preserve">Process skills </w:t>
      </w:r>
      <w:r w:rsidR="00EB7566">
        <w:rPr>
          <w:lang w:eastAsia="da-DK"/>
        </w:rPr>
        <w:t xml:space="preserve">may also refer to the skills that need to be developed in order to </w:t>
      </w:r>
      <w:r w:rsidR="0006243E">
        <w:rPr>
          <w:lang w:eastAsia="da-DK"/>
        </w:rPr>
        <w:t xml:space="preserve">engage in science-like practices (e.g., Bell &amp; </w:t>
      </w:r>
      <w:proofErr w:type="spellStart"/>
      <w:proofErr w:type="gramStart"/>
      <w:r w:rsidR="0006243E">
        <w:rPr>
          <w:lang w:eastAsia="da-DK"/>
        </w:rPr>
        <w:t>St.Clair</w:t>
      </w:r>
      <w:proofErr w:type="spellEnd"/>
      <w:proofErr w:type="gramEnd"/>
      <w:r w:rsidR="0006243E">
        <w:rPr>
          <w:lang w:eastAsia="da-DK"/>
        </w:rPr>
        <w:t xml:space="preserve"> 2015). </w:t>
      </w:r>
      <w:r w:rsidR="0006243E">
        <w:rPr>
          <w:lang w:eastAsia="da-DK"/>
        </w:rPr>
        <w:tab/>
      </w:r>
    </w:p>
    <w:p w14:paraId="36FC5BB2" w14:textId="77777777" w:rsidR="00773B22" w:rsidRDefault="00EA145F" w:rsidP="00EB7566">
      <w:pPr>
        <w:pStyle w:val="Paragraph"/>
        <w:ind w:firstLine="720"/>
        <w:rPr>
          <w:lang w:eastAsia="da-DK"/>
        </w:rPr>
      </w:pPr>
      <w:r w:rsidRPr="00EB7566">
        <w:rPr>
          <w:i/>
          <w:iCs/>
          <w:lang w:eastAsia="da-DK"/>
        </w:rPr>
        <w:t>Problem solving</w:t>
      </w:r>
      <w:r w:rsidRPr="003E7744">
        <w:rPr>
          <w:lang w:eastAsia="da-DK"/>
        </w:rPr>
        <w:t xml:space="preserve"> as a theme appears as a many-faceted process that may involve constructing solutions to given tasks (Wu</w:t>
      </w:r>
      <w:r>
        <w:rPr>
          <w:lang w:eastAsia="da-DK"/>
        </w:rPr>
        <w:t xml:space="preserve"> </w:t>
      </w:r>
      <w:r w:rsidRPr="003E7744">
        <w:rPr>
          <w:lang w:eastAsia="da-DK"/>
        </w:rPr>
        <w:t>&amp; Lin</w:t>
      </w:r>
      <w:r>
        <w:rPr>
          <w:lang w:eastAsia="da-DK"/>
        </w:rPr>
        <w:t>,</w:t>
      </w:r>
      <w:r w:rsidRPr="003E7744">
        <w:rPr>
          <w:lang w:eastAsia="da-DK"/>
        </w:rPr>
        <w:t xml:space="preserve"> 2016), detecting and solving life-related problems in [the children’s] own ways” (Wu &amp; Lin</w:t>
      </w:r>
      <w:r>
        <w:rPr>
          <w:lang w:eastAsia="da-DK"/>
        </w:rPr>
        <w:t>,</w:t>
      </w:r>
      <w:r w:rsidRPr="003E7744">
        <w:rPr>
          <w:lang w:eastAsia="da-DK"/>
        </w:rPr>
        <w:t xml:space="preserve"> 2016, p. 846), and “as a means for supporting children to construct nuanced meanings of the world that surrounds them” (</w:t>
      </w:r>
      <w:proofErr w:type="spellStart"/>
      <w:r w:rsidRPr="003E7744">
        <w:rPr>
          <w:lang w:eastAsia="da-DK"/>
        </w:rPr>
        <w:t>Philippou</w:t>
      </w:r>
      <w:proofErr w:type="spellEnd"/>
      <w:r>
        <w:rPr>
          <w:lang w:eastAsia="da-DK"/>
        </w:rPr>
        <w:t xml:space="preserve"> et al.,</w:t>
      </w:r>
      <w:r w:rsidRPr="003E7744">
        <w:rPr>
          <w:lang w:eastAsia="da-DK"/>
        </w:rPr>
        <w:t xml:space="preserve"> 2015).  Solving problems is </w:t>
      </w:r>
      <w:r w:rsidR="00EB7566">
        <w:rPr>
          <w:lang w:eastAsia="da-DK"/>
        </w:rPr>
        <w:t>often</w:t>
      </w:r>
      <w:r w:rsidRPr="003E7744">
        <w:rPr>
          <w:lang w:eastAsia="da-DK"/>
        </w:rPr>
        <w:t xml:space="preserve"> seen as part of inquiry and scientific literacy and can be connected to aesthetic, intellectual, and emotional states (Bruce &amp; Casey</w:t>
      </w:r>
      <w:r>
        <w:rPr>
          <w:lang w:eastAsia="da-DK"/>
        </w:rPr>
        <w:t>,</w:t>
      </w:r>
      <w:r w:rsidRPr="003E7744">
        <w:rPr>
          <w:lang w:eastAsia="da-DK"/>
        </w:rPr>
        <w:t xml:space="preserve"> 2012), and may involve dialogical and collaborative elements (Bruce &amp; Casey</w:t>
      </w:r>
      <w:r>
        <w:rPr>
          <w:lang w:eastAsia="da-DK"/>
        </w:rPr>
        <w:t>,</w:t>
      </w:r>
      <w:r w:rsidRPr="003E7744">
        <w:rPr>
          <w:lang w:eastAsia="da-DK"/>
        </w:rPr>
        <w:t xml:space="preserve"> 2012</w:t>
      </w:r>
      <w:r>
        <w:rPr>
          <w:lang w:eastAsia="da-DK"/>
        </w:rPr>
        <w:t>;</w:t>
      </w:r>
      <w:r w:rsidRPr="003E7744">
        <w:rPr>
          <w:lang w:eastAsia="da-DK"/>
        </w:rPr>
        <w:t xml:space="preserve"> </w:t>
      </w:r>
      <w:proofErr w:type="spellStart"/>
      <w:r w:rsidRPr="003E7744">
        <w:rPr>
          <w:lang w:eastAsia="da-DK"/>
        </w:rPr>
        <w:t>Siry</w:t>
      </w:r>
      <w:proofErr w:type="spellEnd"/>
      <w:r>
        <w:rPr>
          <w:lang w:eastAsia="da-DK"/>
        </w:rPr>
        <w:t xml:space="preserve"> et al.,</w:t>
      </w:r>
      <w:r w:rsidRPr="003E7744">
        <w:rPr>
          <w:lang w:eastAsia="da-DK"/>
        </w:rPr>
        <w:t xml:space="preserve"> 2012).  </w:t>
      </w:r>
    </w:p>
    <w:p w14:paraId="3C5000C7" w14:textId="53BDC0D2" w:rsidR="00EA145F" w:rsidRDefault="00773B22" w:rsidP="00773B22">
      <w:pPr>
        <w:pStyle w:val="Paragraph"/>
        <w:ind w:firstLine="720"/>
        <w:rPr>
          <w:lang w:eastAsia="da-DK"/>
        </w:rPr>
      </w:pPr>
      <w:r w:rsidRPr="00773B22">
        <w:rPr>
          <w:i/>
          <w:iCs/>
          <w:lang w:eastAsia="da-DK"/>
        </w:rPr>
        <w:t>Sharing products with others</w:t>
      </w:r>
      <w:r>
        <w:rPr>
          <w:i/>
          <w:iCs/>
          <w:lang w:eastAsia="da-DK"/>
        </w:rPr>
        <w:t xml:space="preserve"> </w:t>
      </w:r>
      <w:r>
        <w:rPr>
          <w:lang w:eastAsia="da-DK"/>
        </w:rPr>
        <w:t xml:space="preserve">is a small but central theme. </w:t>
      </w:r>
      <w:r w:rsidR="00EA145F" w:rsidRPr="003E7744">
        <w:rPr>
          <w:lang w:eastAsia="da-DK"/>
        </w:rPr>
        <w:t>In early childhood, it can be a challenge for teachers to facilitate sharing, “since early childhood students are [just] beginning to build early literacy skills” (</w:t>
      </w:r>
      <w:proofErr w:type="spellStart"/>
      <w:r w:rsidR="00EA145F" w:rsidRPr="003E7744">
        <w:rPr>
          <w:lang w:eastAsia="da-DK"/>
        </w:rPr>
        <w:t>Eckhoff</w:t>
      </w:r>
      <w:proofErr w:type="spellEnd"/>
      <w:r w:rsidR="00EA145F">
        <w:rPr>
          <w:lang w:eastAsia="da-DK"/>
        </w:rPr>
        <w:t>,</w:t>
      </w:r>
      <w:r w:rsidR="00EA145F" w:rsidRPr="003E7744">
        <w:rPr>
          <w:lang w:eastAsia="da-DK"/>
        </w:rPr>
        <w:t xml:space="preserve"> 2017, p. 220).</w:t>
      </w:r>
      <w:r>
        <w:rPr>
          <w:lang w:eastAsia="da-DK"/>
        </w:rPr>
        <w:t xml:space="preserve"> </w:t>
      </w:r>
      <w:r w:rsidR="00EA145F" w:rsidRPr="00773B22">
        <w:t>We</w:t>
      </w:r>
      <w:r w:rsidR="00EA145F" w:rsidRPr="003E7744">
        <w:rPr>
          <w:lang w:eastAsia="da-DK"/>
        </w:rPr>
        <w:t xml:space="preserve"> believe that this </w:t>
      </w:r>
      <w:r>
        <w:rPr>
          <w:lang w:eastAsia="da-DK"/>
        </w:rPr>
        <w:t>theme represents</w:t>
      </w:r>
      <w:r w:rsidR="00EA145F" w:rsidRPr="003E7744">
        <w:rPr>
          <w:lang w:eastAsia="da-DK"/>
        </w:rPr>
        <w:t xml:space="preserve"> an important </w:t>
      </w:r>
      <w:r>
        <w:rPr>
          <w:lang w:eastAsia="da-DK"/>
        </w:rPr>
        <w:t>bridge</w:t>
      </w:r>
      <w:r w:rsidR="00EA145F" w:rsidRPr="003E7744">
        <w:rPr>
          <w:lang w:eastAsia="da-DK"/>
        </w:rPr>
        <w:t xml:space="preserve">, since it is important to focus on the child’s ability to even participate in the processes of inquiry as part of </w:t>
      </w:r>
      <w:r w:rsidR="00EA145F" w:rsidRPr="003E7744">
        <w:rPr>
          <w:i/>
          <w:iCs/>
          <w:u w:val="single"/>
          <w:lang w:eastAsia="da-DK"/>
        </w:rPr>
        <w:t>Developing competencies</w:t>
      </w:r>
      <w:r w:rsidR="00EA145F" w:rsidRPr="003E7744">
        <w:rPr>
          <w:lang w:eastAsia="da-DK"/>
        </w:rPr>
        <w:t>. If children in a class do not have a concept of how one shares work or engage productively in a communicative process, then peer-discussions may not teach them to draw conclusions based on evidence. </w:t>
      </w:r>
    </w:p>
    <w:p w14:paraId="37F091C0" w14:textId="27C2E35E" w:rsidR="00EA145F" w:rsidRDefault="00EA145F" w:rsidP="00EA145F">
      <w:pPr>
        <w:pStyle w:val="Heading2"/>
        <w:rPr>
          <w:lang w:eastAsia="da-DK"/>
        </w:rPr>
      </w:pPr>
      <w:r w:rsidRPr="003E7744">
        <w:rPr>
          <w:lang w:eastAsia="da-DK"/>
        </w:rPr>
        <w:t xml:space="preserve">The </w:t>
      </w:r>
      <w:r w:rsidRPr="00EA145F">
        <w:rPr>
          <w:u w:val="single"/>
          <w:lang w:eastAsia="da-DK"/>
        </w:rPr>
        <w:t>Child exploration</w:t>
      </w:r>
      <w:r w:rsidR="00773B22">
        <w:rPr>
          <w:u w:val="single"/>
          <w:lang w:eastAsia="da-DK"/>
        </w:rPr>
        <w:t>/</w:t>
      </w:r>
      <w:r w:rsidRPr="00EA145F">
        <w:rPr>
          <w:u w:val="single"/>
          <w:lang w:eastAsia="da-DK"/>
        </w:rPr>
        <w:t>experience</w:t>
      </w:r>
      <w:r w:rsidR="00773B22" w:rsidRPr="00773B22">
        <w:rPr>
          <w:lang w:eastAsia="da-DK"/>
        </w:rPr>
        <w:t xml:space="preserve"> </w:t>
      </w:r>
      <w:r w:rsidRPr="003E7744">
        <w:rPr>
          <w:lang w:eastAsia="da-DK"/>
        </w:rPr>
        <w:t>position</w:t>
      </w:r>
    </w:p>
    <w:p w14:paraId="7E8B2E08" w14:textId="3E4FE7F7" w:rsidR="00091B39" w:rsidRPr="003E7744" w:rsidRDefault="00773B22" w:rsidP="00091B39">
      <w:pPr>
        <w:pStyle w:val="Paragraph"/>
        <w:rPr>
          <w:lang w:eastAsia="da-DK"/>
        </w:rPr>
      </w:pPr>
      <w:r>
        <w:rPr>
          <w:lang w:eastAsia="da-DK"/>
        </w:rPr>
        <w:t>T</w:t>
      </w:r>
      <w:r w:rsidR="00091B39" w:rsidRPr="003E7744">
        <w:rPr>
          <w:lang w:eastAsia="da-DK"/>
        </w:rPr>
        <w:t xml:space="preserve">wo arrows point from the central </w:t>
      </w:r>
      <w:r w:rsidR="00091B39" w:rsidRPr="003E7744">
        <w:rPr>
          <w:i/>
          <w:iCs/>
          <w:lang w:eastAsia="da-DK"/>
        </w:rPr>
        <w:t>Young child explores</w:t>
      </w:r>
      <w:r w:rsidR="00091B39" w:rsidRPr="003E7744">
        <w:rPr>
          <w:lang w:eastAsia="da-DK"/>
        </w:rPr>
        <w:t xml:space="preserve">. One points to </w:t>
      </w:r>
      <w:r w:rsidR="00091B39" w:rsidRPr="003E7744">
        <w:rPr>
          <w:i/>
          <w:iCs/>
          <w:lang w:eastAsia="da-DK"/>
        </w:rPr>
        <w:t>Experiential education,</w:t>
      </w:r>
      <w:r w:rsidR="00091B39" w:rsidRPr="003E7744">
        <w:rPr>
          <w:lang w:eastAsia="da-DK"/>
        </w:rPr>
        <w:t xml:space="preserve"> another to </w:t>
      </w:r>
      <w:r w:rsidR="00091B39" w:rsidRPr="003E7744">
        <w:rPr>
          <w:i/>
          <w:iCs/>
          <w:lang w:eastAsia="da-DK"/>
        </w:rPr>
        <w:t>Surrounding world</w:t>
      </w:r>
      <w:r w:rsidR="00091B39" w:rsidRPr="003E7744">
        <w:rPr>
          <w:lang w:eastAsia="da-DK"/>
        </w:rPr>
        <w:t xml:space="preserve">. This could signify that </w:t>
      </w:r>
      <w:r w:rsidR="00091B39" w:rsidRPr="003E7744">
        <w:rPr>
          <w:i/>
          <w:iCs/>
          <w:lang w:eastAsia="da-DK"/>
        </w:rPr>
        <w:t>Young child explores</w:t>
      </w:r>
      <w:r w:rsidR="00091B39" w:rsidRPr="003E7744">
        <w:rPr>
          <w:lang w:eastAsia="da-DK"/>
        </w:rPr>
        <w:t xml:space="preserve"> </w:t>
      </w:r>
      <w:r w:rsidR="00091B39" w:rsidRPr="003E7744">
        <w:rPr>
          <w:lang w:eastAsia="da-DK"/>
        </w:rPr>
        <w:lastRenderedPageBreak/>
        <w:t>somehow modifies or informs these two other themes.  </w:t>
      </w:r>
    </w:p>
    <w:p w14:paraId="3C71F27A" w14:textId="7BF7F3C9" w:rsidR="00091B39" w:rsidRPr="003E7744" w:rsidRDefault="00942CDB" w:rsidP="00B93FAC">
      <w:pPr>
        <w:pStyle w:val="Newparagraph"/>
        <w:rPr>
          <w:lang w:eastAsia="da-DK"/>
        </w:rPr>
      </w:pPr>
      <w:r>
        <w:rPr>
          <w:lang w:eastAsia="da-DK"/>
        </w:rPr>
        <w:t xml:space="preserve">The theme </w:t>
      </w:r>
      <w:r w:rsidR="00091B39" w:rsidRPr="003E7744">
        <w:rPr>
          <w:i/>
          <w:iCs/>
          <w:lang w:eastAsia="da-DK"/>
        </w:rPr>
        <w:t xml:space="preserve">Young child explores </w:t>
      </w:r>
      <w:r>
        <w:rPr>
          <w:lang w:eastAsia="da-DK"/>
        </w:rPr>
        <w:t xml:space="preserve">is named after </w:t>
      </w:r>
      <w:r w:rsidR="00091B39" w:rsidRPr="003E7744">
        <w:rPr>
          <w:lang w:eastAsia="da-DK"/>
        </w:rPr>
        <w:t xml:space="preserve">thick connections </w:t>
      </w:r>
      <w:r w:rsidR="00091B39" w:rsidRPr="003E7744">
        <w:rPr>
          <w:i/>
          <w:iCs/>
          <w:lang w:eastAsia="da-DK"/>
        </w:rPr>
        <w:t>young</w:t>
      </w:r>
      <w:r w:rsidR="00091B39" w:rsidRPr="003E7744">
        <w:rPr>
          <w:lang w:eastAsia="da-DK"/>
        </w:rPr>
        <w:t xml:space="preserve"> </w:t>
      </w:r>
      <w:r w:rsidR="007073B0">
        <w:rPr>
          <w:lang w:eastAsia="da-DK"/>
        </w:rPr>
        <w:t>-&gt;</w:t>
      </w:r>
      <w:r w:rsidR="00091B39" w:rsidRPr="003E7744">
        <w:rPr>
          <w:lang w:eastAsia="da-DK"/>
        </w:rPr>
        <w:t xml:space="preserve"> </w:t>
      </w:r>
      <w:r w:rsidR="00091B39" w:rsidRPr="003E7744">
        <w:rPr>
          <w:i/>
          <w:iCs/>
          <w:lang w:eastAsia="da-DK"/>
        </w:rPr>
        <w:t>child</w:t>
      </w:r>
      <w:r w:rsidR="00091B39" w:rsidRPr="003E7744">
        <w:rPr>
          <w:lang w:eastAsia="da-DK"/>
        </w:rPr>
        <w:t xml:space="preserve"> and </w:t>
      </w:r>
      <w:r w:rsidR="00091B39" w:rsidRPr="003E7744">
        <w:rPr>
          <w:i/>
          <w:iCs/>
          <w:lang w:eastAsia="da-DK"/>
        </w:rPr>
        <w:t xml:space="preserve">child </w:t>
      </w:r>
      <w:r w:rsidR="007073B0">
        <w:rPr>
          <w:lang w:eastAsia="da-DK"/>
        </w:rPr>
        <w:t>-&gt;</w:t>
      </w:r>
      <w:r w:rsidR="00091B39" w:rsidRPr="003E7744">
        <w:rPr>
          <w:lang w:eastAsia="da-DK"/>
        </w:rPr>
        <w:t xml:space="preserve"> </w:t>
      </w:r>
      <w:r w:rsidR="00091B39" w:rsidRPr="003E7744">
        <w:rPr>
          <w:i/>
          <w:iCs/>
          <w:lang w:eastAsia="da-DK"/>
        </w:rPr>
        <w:t>explore</w:t>
      </w:r>
      <w:r w:rsidR="00091B39" w:rsidRPr="003E7744">
        <w:rPr>
          <w:lang w:eastAsia="da-DK"/>
        </w:rPr>
        <w:t xml:space="preserve">. The word </w:t>
      </w:r>
      <w:r w:rsidR="00091B39" w:rsidRPr="003E7744">
        <w:rPr>
          <w:i/>
          <w:iCs/>
          <w:lang w:eastAsia="da-DK"/>
        </w:rPr>
        <w:t xml:space="preserve">child </w:t>
      </w:r>
      <w:r>
        <w:rPr>
          <w:lang w:eastAsia="da-DK"/>
        </w:rPr>
        <w:t xml:space="preserve">is central and connected to </w:t>
      </w:r>
      <w:r w:rsidR="00091B39" w:rsidRPr="003E7744">
        <w:rPr>
          <w:lang w:eastAsia="da-DK"/>
        </w:rPr>
        <w:t>encouragement, inciting, stimulating, empowering, assisting, and enabling</w:t>
      </w:r>
      <w:r w:rsidR="00B93FAC">
        <w:rPr>
          <w:lang w:eastAsia="da-DK"/>
        </w:rPr>
        <w:t xml:space="preserve">. These all seem like strategies for letting </w:t>
      </w:r>
      <w:r w:rsidR="003D468F">
        <w:rPr>
          <w:lang w:eastAsia="da-DK"/>
        </w:rPr>
        <w:t>children explore by using c</w:t>
      </w:r>
      <w:r w:rsidR="00B93FAC">
        <w:rPr>
          <w:lang w:eastAsia="da-DK"/>
        </w:rPr>
        <w:t xml:space="preserve">uriosity, experience, </w:t>
      </w:r>
      <w:r w:rsidR="003D468F">
        <w:rPr>
          <w:lang w:eastAsia="da-DK"/>
        </w:rPr>
        <w:t xml:space="preserve">and </w:t>
      </w:r>
      <w:r w:rsidR="00B93FAC">
        <w:rPr>
          <w:lang w:eastAsia="da-DK"/>
        </w:rPr>
        <w:t xml:space="preserve">language, and </w:t>
      </w:r>
      <w:r w:rsidR="003D468F">
        <w:rPr>
          <w:lang w:eastAsia="da-DK"/>
        </w:rPr>
        <w:t xml:space="preserve">for giving weight to </w:t>
      </w:r>
      <w:proofErr w:type="spellStart"/>
      <w:r w:rsidR="003D468F">
        <w:rPr>
          <w:lang w:eastAsia="da-DK"/>
        </w:rPr>
        <w:t>childrens</w:t>
      </w:r>
      <w:proofErr w:type="spellEnd"/>
      <w:r w:rsidR="003D468F">
        <w:rPr>
          <w:lang w:eastAsia="da-DK"/>
        </w:rPr>
        <w:t>’ decisions</w:t>
      </w:r>
      <w:r w:rsidR="00B93FAC">
        <w:rPr>
          <w:lang w:eastAsia="da-DK"/>
        </w:rPr>
        <w:t>.  Curiosity</w:t>
      </w:r>
      <w:r w:rsidR="00B93FAC" w:rsidRPr="003E7744">
        <w:rPr>
          <w:lang w:eastAsia="da-DK"/>
        </w:rPr>
        <w:t xml:space="preserve"> can drive action so that the </w:t>
      </w:r>
      <w:r w:rsidR="00B93FAC">
        <w:rPr>
          <w:lang w:eastAsia="da-DK"/>
        </w:rPr>
        <w:t>child</w:t>
      </w:r>
      <w:r w:rsidR="00B93FAC" w:rsidRPr="003E7744">
        <w:rPr>
          <w:lang w:eastAsia="da-DK"/>
        </w:rPr>
        <w:t xml:space="preserve"> comes to own the inquiry process (Bruce</w:t>
      </w:r>
      <w:r w:rsidR="00B93FAC">
        <w:rPr>
          <w:lang w:eastAsia="da-DK"/>
        </w:rPr>
        <w:t xml:space="preserve"> </w:t>
      </w:r>
      <w:r w:rsidR="00B93FAC" w:rsidRPr="003E7744">
        <w:rPr>
          <w:lang w:eastAsia="da-DK"/>
        </w:rPr>
        <w:t>&amp; Casey, 2012</w:t>
      </w:r>
      <w:r w:rsidR="00B93FAC">
        <w:rPr>
          <w:lang w:eastAsia="da-DK"/>
        </w:rPr>
        <w:t>;</w:t>
      </w:r>
      <w:r w:rsidR="00B93FAC" w:rsidRPr="003E7744">
        <w:rPr>
          <w:lang w:eastAsia="da-DK"/>
        </w:rPr>
        <w:t xml:space="preserve"> </w:t>
      </w:r>
      <w:proofErr w:type="spellStart"/>
      <w:r w:rsidR="00B93FAC" w:rsidRPr="003E7744">
        <w:rPr>
          <w:lang w:eastAsia="da-DK"/>
        </w:rPr>
        <w:t>Samarapungavan</w:t>
      </w:r>
      <w:proofErr w:type="spellEnd"/>
      <w:r w:rsidR="00B93FAC">
        <w:rPr>
          <w:lang w:eastAsia="da-DK"/>
        </w:rPr>
        <w:t xml:space="preserve"> et al.</w:t>
      </w:r>
      <w:r w:rsidR="00B93FAC" w:rsidRPr="003E7744">
        <w:rPr>
          <w:lang w:eastAsia="da-DK"/>
        </w:rPr>
        <w:t>, 20</w:t>
      </w:r>
      <w:r w:rsidR="00B93FAC">
        <w:rPr>
          <w:lang w:eastAsia="da-DK"/>
        </w:rPr>
        <w:t>09</w:t>
      </w:r>
      <w:r w:rsidR="00B93FAC" w:rsidRPr="003E7744">
        <w:rPr>
          <w:lang w:eastAsia="da-DK"/>
        </w:rPr>
        <w:t xml:space="preserve">; </w:t>
      </w:r>
      <w:proofErr w:type="spellStart"/>
      <w:r w:rsidR="00B93FAC" w:rsidRPr="003E7744">
        <w:rPr>
          <w:lang w:eastAsia="da-DK"/>
        </w:rPr>
        <w:t>Senocak</w:t>
      </w:r>
      <w:proofErr w:type="spellEnd"/>
      <w:r w:rsidR="00B93FAC">
        <w:rPr>
          <w:lang w:eastAsia="da-DK"/>
        </w:rPr>
        <w:t xml:space="preserve"> et al.,</w:t>
      </w:r>
      <w:r w:rsidR="00B93FAC" w:rsidRPr="003E7744">
        <w:rPr>
          <w:lang w:eastAsia="da-DK"/>
        </w:rPr>
        <w:t xml:space="preserve"> 2013; Van hook</w:t>
      </w:r>
      <w:r w:rsidR="00B93FAC">
        <w:rPr>
          <w:lang w:eastAsia="da-DK"/>
        </w:rPr>
        <w:t xml:space="preserve"> </w:t>
      </w:r>
      <w:r w:rsidR="00B93FAC" w:rsidRPr="003E7744">
        <w:rPr>
          <w:lang w:eastAsia="da-DK"/>
        </w:rPr>
        <w:t xml:space="preserve">&amp; </w:t>
      </w:r>
      <w:proofErr w:type="spellStart"/>
      <w:r w:rsidR="00B93FAC" w:rsidRPr="003E7744">
        <w:rPr>
          <w:lang w:eastAsia="da-DK"/>
        </w:rPr>
        <w:t>Huziak</w:t>
      </w:r>
      <w:proofErr w:type="spellEnd"/>
      <w:r w:rsidR="00B93FAC" w:rsidRPr="003E7744">
        <w:rPr>
          <w:lang w:eastAsia="da-DK"/>
        </w:rPr>
        <w:t>-Clark, 2008)</w:t>
      </w:r>
      <w:r w:rsidR="00B93FAC">
        <w:rPr>
          <w:lang w:eastAsia="da-DK"/>
        </w:rPr>
        <w:t>, rather than being provided</w:t>
      </w:r>
      <w:r w:rsidR="00B93FAC" w:rsidRPr="003E7744">
        <w:rPr>
          <w:lang w:eastAsia="da-DK"/>
        </w:rPr>
        <w:t xml:space="preserve"> </w:t>
      </w:r>
      <w:r w:rsidR="00B93FAC">
        <w:rPr>
          <w:lang w:eastAsia="da-DK"/>
        </w:rPr>
        <w:t>with</w:t>
      </w:r>
      <w:r w:rsidR="00B93FAC" w:rsidRPr="003E7744">
        <w:rPr>
          <w:lang w:eastAsia="da-DK"/>
        </w:rPr>
        <w:t xml:space="preserve"> information on scientific concepts</w:t>
      </w:r>
      <w:r w:rsidR="00B93FAC">
        <w:rPr>
          <w:lang w:eastAsia="da-DK"/>
        </w:rPr>
        <w:t xml:space="preserve"> (Ilhan &amp; </w:t>
      </w:r>
      <w:proofErr w:type="spellStart"/>
      <w:r w:rsidR="00B93FAC">
        <w:rPr>
          <w:lang w:eastAsia="da-DK"/>
        </w:rPr>
        <w:t>Tosun</w:t>
      </w:r>
      <w:proofErr w:type="spellEnd"/>
      <w:r w:rsidR="00B93FAC">
        <w:rPr>
          <w:lang w:eastAsia="da-DK"/>
        </w:rPr>
        <w:t xml:space="preserve">, 2016). </w:t>
      </w:r>
      <w:proofErr w:type="spellStart"/>
      <w:r w:rsidRPr="003E7744">
        <w:rPr>
          <w:lang w:eastAsia="da-DK"/>
        </w:rPr>
        <w:t>Enyedy</w:t>
      </w:r>
      <w:proofErr w:type="spellEnd"/>
      <w:r w:rsidRPr="003E7744">
        <w:rPr>
          <w:lang w:eastAsia="da-DK"/>
        </w:rPr>
        <w:t xml:space="preserve"> </w:t>
      </w:r>
      <w:r>
        <w:rPr>
          <w:lang w:eastAsia="da-DK"/>
        </w:rPr>
        <w:t xml:space="preserve">et al. </w:t>
      </w:r>
      <w:r w:rsidRPr="003E7744">
        <w:rPr>
          <w:lang w:eastAsia="da-DK"/>
        </w:rPr>
        <w:t xml:space="preserve">(2012) mentions participatory simulations, in which students make and evaluate rules that underlie a simulation and </w:t>
      </w:r>
      <w:proofErr w:type="spellStart"/>
      <w:r w:rsidRPr="003E7744">
        <w:rPr>
          <w:lang w:eastAsia="da-DK"/>
        </w:rPr>
        <w:t>Siry</w:t>
      </w:r>
      <w:proofErr w:type="spellEnd"/>
      <w:r>
        <w:rPr>
          <w:lang w:eastAsia="da-DK"/>
        </w:rPr>
        <w:t xml:space="preserve"> et al.</w:t>
      </w:r>
      <w:r w:rsidRPr="003E7744">
        <w:rPr>
          <w:lang w:eastAsia="da-DK"/>
        </w:rPr>
        <w:t xml:space="preserve"> (2012) argues that children’s “science-related talk” often is “at the origin” of “standardized canonical discourse” (p. 314). </w:t>
      </w:r>
      <w:r w:rsidR="003D468F">
        <w:rPr>
          <w:lang w:eastAsia="da-DK"/>
        </w:rPr>
        <w:t xml:space="preserve">Unsurprisingly, </w:t>
      </w:r>
      <w:r w:rsidR="00091B39" w:rsidRPr="003E7744">
        <w:rPr>
          <w:i/>
          <w:iCs/>
          <w:lang w:eastAsia="da-DK"/>
        </w:rPr>
        <w:t xml:space="preserve">engage </w:t>
      </w:r>
      <w:r w:rsidR="003D468F">
        <w:rPr>
          <w:lang w:eastAsia="da-DK"/>
        </w:rPr>
        <w:t xml:space="preserve">is another central word this theme; </w:t>
      </w:r>
      <w:proofErr w:type="spellStart"/>
      <w:r w:rsidR="003D468F">
        <w:rPr>
          <w:lang w:eastAsia="da-DK"/>
        </w:rPr>
        <w:t>childrens</w:t>
      </w:r>
      <w:proofErr w:type="spellEnd"/>
      <w:r w:rsidR="003D468F">
        <w:rPr>
          <w:lang w:eastAsia="da-DK"/>
        </w:rPr>
        <w:t>’ engagement is instrumental for their exploration</w:t>
      </w:r>
      <w:r w:rsidR="00091B39" w:rsidRPr="003E7744">
        <w:rPr>
          <w:lang w:eastAsia="da-DK"/>
        </w:rPr>
        <w:t xml:space="preserve">. </w:t>
      </w:r>
    </w:p>
    <w:p w14:paraId="7A6FF8AD" w14:textId="2D6ABDE2" w:rsidR="00091B39" w:rsidRPr="003E7744" w:rsidRDefault="00091B39" w:rsidP="00091B39">
      <w:pPr>
        <w:pStyle w:val="Newparagraph"/>
        <w:rPr>
          <w:lang w:eastAsia="da-DK"/>
        </w:rPr>
      </w:pPr>
      <w:r w:rsidRPr="003E7744">
        <w:rPr>
          <w:i/>
          <w:iCs/>
          <w:lang w:eastAsia="da-DK"/>
        </w:rPr>
        <w:t>Development</w:t>
      </w:r>
      <w:r w:rsidRPr="003E7744">
        <w:rPr>
          <w:lang w:eastAsia="da-DK"/>
        </w:rPr>
        <w:t xml:space="preserve"> is characterised by two main connections: </w:t>
      </w:r>
      <w:r w:rsidRPr="003E7744">
        <w:rPr>
          <w:i/>
          <w:iCs/>
          <w:lang w:eastAsia="da-DK"/>
        </w:rPr>
        <w:t>starting</w:t>
      </w:r>
      <w:r w:rsidRPr="003E7744">
        <w:rPr>
          <w:lang w:eastAsia="da-DK"/>
        </w:rPr>
        <w:t xml:space="preserve"> </w:t>
      </w:r>
      <w:r w:rsidR="007073B0">
        <w:rPr>
          <w:lang w:eastAsia="da-DK"/>
        </w:rPr>
        <w:t>-&gt;</w:t>
      </w:r>
      <w:r w:rsidRPr="003E7744">
        <w:rPr>
          <w:lang w:eastAsia="da-DK"/>
        </w:rPr>
        <w:t xml:space="preserve"> </w:t>
      </w:r>
      <w:r w:rsidRPr="003E7744">
        <w:rPr>
          <w:i/>
          <w:iCs/>
          <w:lang w:eastAsia="da-DK"/>
        </w:rPr>
        <w:t>point</w:t>
      </w:r>
      <w:r w:rsidRPr="003E7744">
        <w:rPr>
          <w:lang w:eastAsia="da-DK"/>
        </w:rPr>
        <w:t xml:space="preserve"> and </w:t>
      </w:r>
      <w:r w:rsidRPr="007073B0">
        <w:rPr>
          <w:i/>
          <w:iCs/>
          <w:lang w:eastAsia="da-DK"/>
        </w:rPr>
        <w:t>concept</w:t>
      </w:r>
      <w:r w:rsidRPr="003E7744">
        <w:rPr>
          <w:lang w:eastAsia="da-DK"/>
        </w:rPr>
        <w:t xml:space="preserve"> </w:t>
      </w:r>
      <w:r w:rsidR="007073B0">
        <w:rPr>
          <w:lang w:eastAsia="da-DK"/>
        </w:rPr>
        <w:t>-&gt;</w:t>
      </w:r>
      <w:r w:rsidRPr="003E7744">
        <w:rPr>
          <w:lang w:eastAsia="da-DK"/>
        </w:rPr>
        <w:t xml:space="preserve"> </w:t>
      </w:r>
      <w:r w:rsidRPr="003E7744">
        <w:rPr>
          <w:i/>
          <w:iCs/>
          <w:lang w:eastAsia="da-DK"/>
        </w:rPr>
        <w:t>develop(</w:t>
      </w:r>
      <w:proofErr w:type="spellStart"/>
      <w:r w:rsidRPr="003E7744">
        <w:rPr>
          <w:i/>
          <w:iCs/>
          <w:lang w:eastAsia="da-DK"/>
        </w:rPr>
        <w:t>ment</w:t>
      </w:r>
      <w:proofErr w:type="spellEnd"/>
      <w:r w:rsidRPr="003E7744">
        <w:rPr>
          <w:i/>
          <w:iCs/>
          <w:lang w:eastAsia="da-DK"/>
        </w:rPr>
        <w:t>)</w:t>
      </w:r>
      <w:r w:rsidRPr="003E7744">
        <w:rPr>
          <w:lang w:eastAsia="da-DK"/>
        </w:rPr>
        <w:t>. In line with Dewey, the starting point of exploration in this position is seen as the child’s interest (e.g.</w:t>
      </w:r>
      <w:r>
        <w:rPr>
          <w:lang w:eastAsia="da-DK"/>
        </w:rPr>
        <w:t xml:space="preserve"> </w:t>
      </w:r>
      <w:r w:rsidRPr="003E7744">
        <w:rPr>
          <w:lang w:eastAsia="da-DK"/>
        </w:rPr>
        <w:t>Bruce</w:t>
      </w:r>
      <w:r>
        <w:rPr>
          <w:lang w:eastAsia="da-DK"/>
        </w:rPr>
        <w:t xml:space="preserve"> </w:t>
      </w:r>
      <w:r w:rsidRPr="003E7744">
        <w:rPr>
          <w:lang w:eastAsia="da-DK"/>
        </w:rPr>
        <w:t xml:space="preserve">&amp; Casey, 2012) and exploration (e.g. </w:t>
      </w:r>
      <w:proofErr w:type="spellStart"/>
      <w:r w:rsidRPr="003E7744">
        <w:rPr>
          <w:lang w:eastAsia="da-DK"/>
        </w:rPr>
        <w:t>Enyedy</w:t>
      </w:r>
      <w:proofErr w:type="spellEnd"/>
      <w:r>
        <w:rPr>
          <w:lang w:eastAsia="da-DK"/>
        </w:rPr>
        <w:t xml:space="preserve"> et al.</w:t>
      </w:r>
      <w:r w:rsidRPr="003E7744">
        <w:rPr>
          <w:lang w:eastAsia="da-DK"/>
        </w:rPr>
        <w:t>, 2012).  Conceptual development is seen as a long-term endeavour (</w:t>
      </w:r>
      <w:proofErr w:type="spellStart"/>
      <w:r w:rsidRPr="003E7744">
        <w:rPr>
          <w:lang w:eastAsia="da-DK"/>
        </w:rPr>
        <w:t>Decristian</w:t>
      </w:r>
      <w:proofErr w:type="spellEnd"/>
      <w:r>
        <w:rPr>
          <w:lang w:eastAsia="da-DK"/>
        </w:rPr>
        <w:t xml:space="preserve"> et al.</w:t>
      </w:r>
      <w:r w:rsidRPr="003E7744">
        <w:rPr>
          <w:lang w:eastAsia="da-DK"/>
        </w:rPr>
        <w:t>, 2015</w:t>
      </w:r>
      <w:r>
        <w:rPr>
          <w:lang w:eastAsia="da-DK"/>
        </w:rPr>
        <w:t>;</w:t>
      </w:r>
      <w:r w:rsidRPr="003E7744">
        <w:rPr>
          <w:lang w:eastAsia="da-DK"/>
        </w:rPr>
        <w:t xml:space="preserve"> </w:t>
      </w:r>
      <w:proofErr w:type="spellStart"/>
      <w:r w:rsidRPr="003E7744">
        <w:rPr>
          <w:lang w:eastAsia="da-DK"/>
        </w:rPr>
        <w:t>Gropen</w:t>
      </w:r>
      <w:proofErr w:type="spellEnd"/>
      <w:r>
        <w:rPr>
          <w:lang w:eastAsia="da-DK"/>
        </w:rPr>
        <w:t xml:space="preserve"> et al.</w:t>
      </w:r>
      <w:r w:rsidRPr="003E7744">
        <w:rPr>
          <w:lang w:eastAsia="da-DK"/>
        </w:rPr>
        <w:t>, 2017), which may involve many aspects, such as children developing and exploring their own explanations, models, and concepts. At the same time, children are seen as developing as we believe is captured by McNerney</w:t>
      </w:r>
      <w:r>
        <w:rPr>
          <w:lang w:eastAsia="da-DK"/>
        </w:rPr>
        <w:t xml:space="preserve"> &amp; Hall (2017, </w:t>
      </w:r>
      <w:r w:rsidRPr="003E7744">
        <w:rPr>
          <w:lang w:eastAsia="da-DK"/>
        </w:rPr>
        <w:t>p</w:t>
      </w:r>
      <w:r>
        <w:rPr>
          <w:lang w:eastAsia="da-DK"/>
        </w:rPr>
        <w:t>.</w:t>
      </w:r>
      <w:r w:rsidRPr="003E7744">
        <w:rPr>
          <w:lang w:eastAsia="da-DK"/>
        </w:rPr>
        <w:t xml:space="preserve"> 207): </w:t>
      </w:r>
    </w:p>
    <w:p w14:paraId="34A3F431" w14:textId="29F490BD" w:rsidR="00091B39" w:rsidRPr="003E7744" w:rsidRDefault="00091B39" w:rsidP="00B93FAC">
      <w:pPr>
        <w:pStyle w:val="Displayedquotation"/>
        <w:rPr>
          <w:lang w:eastAsia="da-DK"/>
        </w:rPr>
      </w:pPr>
      <w:r w:rsidRPr="003E7744">
        <w:rPr>
          <w:lang w:eastAsia="da-DK"/>
        </w:rPr>
        <w:t xml:space="preserve">For scientific thinking to develop through </w:t>
      </w:r>
      <w:proofErr w:type="spellStart"/>
      <w:r w:rsidRPr="003E7744">
        <w:rPr>
          <w:lang w:eastAsia="da-DK"/>
        </w:rPr>
        <w:t>childrens</w:t>
      </w:r>
      <w:proofErr w:type="spellEnd"/>
      <w:r w:rsidRPr="003E7744">
        <w:rPr>
          <w:lang w:eastAsia="da-DK"/>
        </w:rPr>
        <w:t>’ exploratory play and observations, children should, at some stage, be able to interpret and make sense of their experiences so that they can gain a better understanding of the world around them.</w:t>
      </w:r>
    </w:p>
    <w:p w14:paraId="5C2CCB6C" w14:textId="77777777" w:rsidR="00091B39" w:rsidRPr="003E7744" w:rsidRDefault="00091B39" w:rsidP="003D468F">
      <w:pPr>
        <w:pStyle w:val="Newparagraph"/>
        <w:ind w:firstLine="0"/>
        <w:rPr>
          <w:lang w:eastAsia="da-DK"/>
        </w:rPr>
      </w:pPr>
      <w:r w:rsidRPr="003E7744">
        <w:rPr>
          <w:i/>
          <w:iCs/>
          <w:lang w:eastAsia="da-DK"/>
        </w:rPr>
        <w:lastRenderedPageBreak/>
        <w:t>Allow student expressiveness</w:t>
      </w:r>
      <w:r w:rsidRPr="003E7744">
        <w:rPr>
          <w:lang w:eastAsia="da-DK"/>
        </w:rPr>
        <w:t xml:space="preserve"> is built on the network connection </w:t>
      </w:r>
      <w:r w:rsidRPr="003E7744">
        <w:rPr>
          <w:i/>
          <w:iCs/>
          <w:lang w:eastAsia="da-DK"/>
        </w:rPr>
        <w:t>allow -&gt;</w:t>
      </w:r>
      <w:r w:rsidRPr="003E7744">
        <w:rPr>
          <w:lang w:eastAsia="da-DK"/>
        </w:rPr>
        <w:t xml:space="preserve"> </w:t>
      </w:r>
      <w:r w:rsidRPr="003E7744">
        <w:rPr>
          <w:i/>
          <w:iCs/>
          <w:lang w:eastAsia="da-DK"/>
        </w:rPr>
        <w:t xml:space="preserve">student </w:t>
      </w:r>
      <w:r w:rsidRPr="003E7744">
        <w:rPr>
          <w:lang w:eastAsia="da-DK"/>
        </w:rPr>
        <w:t>and</w:t>
      </w:r>
      <w:r w:rsidRPr="003E7744">
        <w:rPr>
          <w:i/>
          <w:iCs/>
          <w:lang w:eastAsia="da-DK"/>
        </w:rPr>
        <w:t xml:space="preserve"> </w:t>
      </w:r>
      <w:r w:rsidRPr="003E7744">
        <w:rPr>
          <w:lang w:eastAsia="da-DK"/>
        </w:rPr>
        <w:t>represents the varied ways in which children as active learners are allowed hands-on experiences, participation in socio-dramatic role play, or even to initiate and lead the inquiry activity (</w:t>
      </w:r>
      <w:proofErr w:type="spellStart"/>
      <w:r w:rsidRPr="003E7744">
        <w:rPr>
          <w:lang w:eastAsia="da-DK"/>
        </w:rPr>
        <w:t>Enyedy</w:t>
      </w:r>
      <w:proofErr w:type="spellEnd"/>
      <w:r>
        <w:rPr>
          <w:lang w:eastAsia="da-DK"/>
        </w:rPr>
        <w:t xml:space="preserve"> et al.</w:t>
      </w:r>
      <w:r w:rsidRPr="003E7744">
        <w:rPr>
          <w:lang w:eastAsia="da-DK"/>
        </w:rPr>
        <w:t>, 2012; Hollingsworth</w:t>
      </w:r>
      <w:r>
        <w:rPr>
          <w:lang w:eastAsia="da-DK"/>
        </w:rPr>
        <w:t xml:space="preserve"> </w:t>
      </w:r>
      <w:r w:rsidRPr="003E7744">
        <w:rPr>
          <w:lang w:eastAsia="da-DK"/>
        </w:rPr>
        <w:t xml:space="preserve">&amp; </w:t>
      </w:r>
      <w:proofErr w:type="spellStart"/>
      <w:r w:rsidRPr="003E7744">
        <w:rPr>
          <w:lang w:eastAsia="da-DK"/>
        </w:rPr>
        <w:t>Vandermaas</w:t>
      </w:r>
      <w:proofErr w:type="spellEnd"/>
      <w:r w:rsidRPr="003E7744">
        <w:rPr>
          <w:lang w:eastAsia="da-DK"/>
        </w:rPr>
        <w:t xml:space="preserve">-Peeler, 2017). In addition, </w:t>
      </w:r>
      <w:proofErr w:type="gramStart"/>
      <w:r w:rsidRPr="003E7744">
        <w:rPr>
          <w:i/>
          <w:iCs/>
          <w:lang w:eastAsia="da-DK"/>
        </w:rPr>
        <w:t>Allow</w:t>
      </w:r>
      <w:proofErr w:type="gramEnd"/>
      <w:r w:rsidRPr="003E7744">
        <w:rPr>
          <w:i/>
          <w:iCs/>
          <w:lang w:eastAsia="da-DK"/>
        </w:rPr>
        <w:t xml:space="preserve"> student expressiveness</w:t>
      </w:r>
      <w:r w:rsidRPr="003E7744">
        <w:rPr>
          <w:lang w:eastAsia="da-DK"/>
        </w:rPr>
        <w:t xml:space="preserve"> mirrors the challenges of ECEIBSE found in </w:t>
      </w:r>
      <w:r w:rsidRPr="003E7744">
        <w:rPr>
          <w:i/>
          <w:iCs/>
          <w:lang w:eastAsia="da-DK"/>
        </w:rPr>
        <w:t>Share with others</w:t>
      </w:r>
      <w:r w:rsidRPr="003E7744">
        <w:rPr>
          <w:lang w:eastAsia="da-DK"/>
        </w:rPr>
        <w:t>; finding alternative ways to encourage young children to express and visualise their own thinking can be an important element of ECIBSE (</w:t>
      </w:r>
      <w:proofErr w:type="spellStart"/>
      <w:r w:rsidRPr="003E7744">
        <w:rPr>
          <w:lang w:eastAsia="da-DK"/>
        </w:rPr>
        <w:t>Eckhoff</w:t>
      </w:r>
      <w:proofErr w:type="spellEnd"/>
      <w:r w:rsidRPr="003E7744">
        <w:rPr>
          <w:lang w:eastAsia="da-DK"/>
        </w:rPr>
        <w:t>, 2017). Specific media include visual arts media, drawings, use of play doh, and digital photography (</w:t>
      </w:r>
      <w:proofErr w:type="spellStart"/>
      <w:r w:rsidRPr="003E7744">
        <w:rPr>
          <w:lang w:eastAsia="da-DK"/>
        </w:rPr>
        <w:t>Eckhoff</w:t>
      </w:r>
      <w:proofErr w:type="spellEnd"/>
      <w:r>
        <w:rPr>
          <w:lang w:eastAsia="da-DK"/>
        </w:rPr>
        <w:t>,</w:t>
      </w:r>
      <w:r w:rsidRPr="003E7744">
        <w:rPr>
          <w:lang w:eastAsia="da-DK"/>
        </w:rPr>
        <w:t xml:space="preserve"> 2017; </w:t>
      </w:r>
      <w:proofErr w:type="spellStart"/>
      <w:r w:rsidRPr="003E7744">
        <w:rPr>
          <w:lang w:eastAsia="da-DK"/>
        </w:rPr>
        <w:t>Enyedy</w:t>
      </w:r>
      <w:proofErr w:type="spellEnd"/>
      <w:r w:rsidRPr="003E7744">
        <w:rPr>
          <w:lang w:eastAsia="da-DK"/>
        </w:rPr>
        <w:t xml:space="preserve"> et al. 2012; </w:t>
      </w:r>
      <w:proofErr w:type="spellStart"/>
      <w:r w:rsidRPr="003E7744">
        <w:rPr>
          <w:lang w:eastAsia="da-DK"/>
        </w:rPr>
        <w:t>Fridberg</w:t>
      </w:r>
      <w:proofErr w:type="spellEnd"/>
      <w:r>
        <w:rPr>
          <w:lang w:eastAsia="da-DK"/>
        </w:rPr>
        <w:t xml:space="preserve"> et al.,</w:t>
      </w:r>
      <w:r w:rsidRPr="003E7744">
        <w:rPr>
          <w:lang w:eastAsia="da-DK"/>
        </w:rPr>
        <w:t xml:space="preserve"> 2018; </w:t>
      </w:r>
      <w:proofErr w:type="spellStart"/>
      <w:r w:rsidRPr="003E7744">
        <w:rPr>
          <w:lang w:eastAsia="da-DK"/>
        </w:rPr>
        <w:t>Leuchther</w:t>
      </w:r>
      <w:proofErr w:type="spellEnd"/>
      <w:r w:rsidRPr="003E7744">
        <w:rPr>
          <w:lang w:eastAsia="da-DK"/>
        </w:rPr>
        <w:t xml:space="preserve"> et al.</w:t>
      </w:r>
      <w:r>
        <w:rPr>
          <w:lang w:eastAsia="da-DK"/>
        </w:rPr>
        <w:t>,</w:t>
      </w:r>
      <w:r w:rsidRPr="003E7744">
        <w:rPr>
          <w:lang w:eastAsia="da-DK"/>
        </w:rPr>
        <w:t xml:space="preserve"> 2014) </w:t>
      </w:r>
    </w:p>
    <w:p w14:paraId="2B9FFFB2" w14:textId="28801CB7" w:rsidR="00091B39" w:rsidRDefault="00091B39" w:rsidP="008A013F">
      <w:pPr>
        <w:pStyle w:val="Newparagraph"/>
        <w:rPr>
          <w:lang w:eastAsia="da-DK"/>
        </w:rPr>
      </w:pPr>
      <w:r w:rsidRPr="003E7744">
        <w:rPr>
          <w:lang w:eastAsia="da-DK"/>
        </w:rPr>
        <w:t xml:space="preserve">The strong connection from </w:t>
      </w:r>
      <w:r w:rsidRPr="003E7744">
        <w:rPr>
          <w:i/>
          <w:iCs/>
          <w:lang w:eastAsia="da-DK"/>
        </w:rPr>
        <w:t>Young child explores</w:t>
      </w:r>
      <w:r w:rsidRPr="003E7744">
        <w:rPr>
          <w:lang w:eastAsia="da-DK"/>
        </w:rPr>
        <w:t xml:space="preserve"> to </w:t>
      </w:r>
      <w:r w:rsidRPr="003E7744">
        <w:rPr>
          <w:i/>
          <w:iCs/>
          <w:lang w:eastAsia="da-DK"/>
        </w:rPr>
        <w:t>Surrounding world</w:t>
      </w:r>
      <w:r w:rsidRPr="003E7744">
        <w:rPr>
          <w:lang w:eastAsia="da-DK"/>
        </w:rPr>
        <w:t xml:space="preserve"> resembles what children should explore; the strongest link in </w:t>
      </w:r>
      <w:r w:rsidRPr="003E7744">
        <w:rPr>
          <w:i/>
          <w:iCs/>
          <w:lang w:eastAsia="da-DK"/>
        </w:rPr>
        <w:t>Surrounding world</w:t>
      </w:r>
      <w:r w:rsidRPr="003E7744">
        <w:rPr>
          <w:lang w:eastAsia="da-DK"/>
        </w:rPr>
        <w:t xml:space="preserve"> goes from </w:t>
      </w:r>
      <w:r w:rsidRPr="003E7744">
        <w:rPr>
          <w:i/>
          <w:iCs/>
          <w:lang w:eastAsia="da-DK"/>
        </w:rPr>
        <w:t>world</w:t>
      </w:r>
      <w:r w:rsidRPr="003E7744">
        <w:rPr>
          <w:lang w:eastAsia="da-DK"/>
        </w:rPr>
        <w:t xml:space="preserve"> to </w:t>
      </w:r>
      <w:r w:rsidRPr="003E7744">
        <w:rPr>
          <w:i/>
          <w:iCs/>
          <w:lang w:eastAsia="da-DK"/>
        </w:rPr>
        <w:t>around</w:t>
      </w:r>
      <w:r w:rsidRPr="003E7744">
        <w:rPr>
          <w:lang w:eastAsia="da-DK"/>
        </w:rPr>
        <w:t>. The S</w:t>
      </w:r>
      <w:r w:rsidRPr="003E7744">
        <w:rPr>
          <w:i/>
          <w:iCs/>
          <w:lang w:eastAsia="da-DK"/>
        </w:rPr>
        <w:t xml:space="preserve">urrounding world </w:t>
      </w:r>
      <w:r w:rsidRPr="003E7744">
        <w:rPr>
          <w:lang w:eastAsia="da-DK"/>
        </w:rPr>
        <w:t xml:space="preserve">includes the material, natural, social, and individual world. Thus, we interpret the link from </w:t>
      </w:r>
      <w:r w:rsidRPr="003E7744">
        <w:rPr>
          <w:i/>
          <w:iCs/>
          <w:lang w:eastAsia="da-DK"/>
        </w:rPr>
        <w:t>Young child explores</w:t>
      </w:r>
      <w:r w:rsidRPr="003E7744">
        <w:rPr>
          <w:lang w:eastAsia="da-DK"/>
        </w:rPr>
        <w:t xml:space="preserve"> to </w:t>
      </w:r>
      <w:r w:rsidRPr="003E7744">
        <w:rPr>
          <w:i/>
          <w:iCs/>
          <w:lang w:eastAsia="da-DK"/>
        </w:rPr>
        <w:t>Surrounding world</w:t>
      </w:r>
      <w:r w:rsidRPr="003E7744">
        <w:rPr>
          <w:lang w:eastAsia="da-DK"/>
        </w:rPr>
        <w:t xml:space="preserve"> as a prescription of what should be explored.  </w:t>
      </w:r>
      <w:r w:rsidRPr="003E7744">
        <w:rPr>
          <w:i/>
          <w:iCs/>
          <w:lang w:eastAsia="da-DK"/>
        </w:rPr>
        <w:t>Young child explores</w:t>
      </w:r>
      <w:r w:rsidRPr="003E7744">
        <w:rPr>
          <w:lang w:eastAsia="da-DK"/>
        </w:rPr>
        <w:t xml:space="preserve"> also has a strong connection to </w:t>
      </w:r>
      <w:r w:rsidRPr="003E7744">
        <w:rPr>
          <w:i/>
          <w:iCs/>
          <w:lang w:eastAsia="da-DK"/>
        </w:rPr>
        <w:t>Experiential education</w:t>
      </w:r>
      <w:r w:rsidRPr="003E7744">
        <w:rPr>
          <w:lang w:eastAsia="da-DK"/>
        </w:rPr>
        <w:t xml:space="preserve"> in Figure </w:t>
      </w:r>
      <w:r w:rsidR="00C718A8">
        <w:rPr>
          <w:lang w:eastAsia="da-DK"/>
        </w:rPr>
        <w:t>3</w:t>
      </w:r>
      <w:r w:rsidRPr="003E7744">
        <w:rPr>
          <w:lang w:eastAsia="da-DK"/>
        </w:rPr>
        <w:t xml:space="preserve">.  The strongest connection in the theme is </w:t>
      </w:r>
      <w:r w:rsidRPr="003E7744">
        <w:rPr>
          <w:i/>
          <w:iCs/>
          <w:lang w:eastAsia="da-DK"/>
        </w:rPr>
        <w:t>early</w:t>
      </w:r>
      <w:r w:rsidRPr="003E7744">
        <w:rPr>
          <w:lang w:eastAsia="da-DK"/>
        </w:rPr>
        <w:t xml:space="preserve"> -&gt; </w:t>
      </w:r>
      <w:r w:rsidRPr="003E7744">
        <w:rPr>
          <w:i/>
          <w:iCs/>
          <w:lang w:eastAsia="da-DK"/>
        </w:rPr>
        <w:t>childhood</w:t>
      </w:r>
      <w:r w:rsidRPr="003E7744">
        <w:rPr>
          <w:lang w:eastAsia="da-DK"/>
        </w:rPr>
        <w:t xml:space="preserve">, and </w:t>
      </w:r>
      <w:r w:rsidRPr="007073B0">
        <w:rPr>
          <w:i/>
          <w:iCs/>
          <w:lang w:eastAsia="da-DK"/>
        </w:rPr>
        <w:t>childhood</w:t>
      </w:r>
      <w:r w:rsidRPr="003E7744">
        <w:rPr>
          <w:lang w:eastAsia="da-DK"/>
        </w:rPr>
        <w:t xml:space="preserve"> links </w:t>
      </w:r>
      <w:r w:rsidR="007073B0">
        <w:rPr>
          <w:lang w:eastAsia="da-DK"/>
        </w:rPr>
        <w:t>further</w:t>
      </w:r>
      <w:r w:rsidRPr="003E7744">
        <w:rPr>
          <w:lang w:eastAsia="da-DK"/>
        </w:rPr>
        <w:t xml:space="preserve"> to </w:t>
      </w:r>
      <w:r w:rsidRPr="003E7744">
        <w:rPr>
          <w:i/>
          <w:iCs/>
          <w:lang w:eastAsia="da-DK"/>
        </w:rPr>
        <w:t>teacher</w:t>
      </w:r>
      <w:r w:rsidRPr="003E7744">
        <w:rPr>
          <w:lang w:eastAsia="da-DK"/>
        </w:rPr>
        <w:t xml:space="preserve"> and </w:t>
      </w:r>
      <w:r w:rsidRPr="003E7744">
        <w:rPr>
          <w:i/>
          <w:iCs/>
          <w:lang w:eastAsia="da-DK"/>
        </w:rPr>
        <w:t>education</w:t>
      </w:r>
      <w:r w:rsidRPr="003E7744">
        <w:rPr>
          <w:lang w:eastAsia="da-DK"/>
        </w:rPr>
        <w:t xml:space="preserve">. Furthermore, links make up the chain: </w:t>
      </w:r>
      <w:r w:rsidRPr="003E7744">
        <w:rPr>
          <w:i/>
          <w:iCs/>
          <w:lang w:eastAsia="da-DK"/>
        </w:rPr>
        <w:t>experiential</w:t>
      </w:r>
      <w:r w:rsidRPr="003E7744">
        <w:rPr>
          <w:lang w:eastAsia="da-DK"/>
        </w:rPr>
        <w:t xml:space="preserve"> -&gt; </w:t>
      </w:r>
      <w:r w:rsidRPr="003E7744">
        <w:rPr>
          <w:i/>
          <w:iCs/>
          <w:lang w:eastAsia="da-DK"/>
        </w:rPr>
        <w:t xml:space="preserve">education </w:t>
      </w:r>
      <w:r w:rsidRPr="003E7744">
        <w:rPr>
          <w:lang w:eastAsia="da-DK"/>
        </w:rPr>
        <w:t xml:space="preserve">-&gt; </w:t>
      </w:r>
      <w:r w:rsidRPr="003E7744">
        <w:rPr>
          <w:i/>
          <w:iCs/>
          <w:lang w:eastAsia="da-DK"/>
        </w:rPr>
        <w:t>context</w:t>
      </w:r>
      <w:r w:rsidRPr="003E7744">
        <w:rPr>
          <w:lang w:eastAsia="da-DK"/>
        </w:rPr>
        <w:t>. Taken together with our reading of the theoretical excerpts, we see this theme as representative of the broader educational context for ECIBSE that emphasises the young child’s exploration, experience-making and reflection.</w:t>
      </w:r>
    </w:p>
    <w:p w14:paraId="31497CA1" w14:textId="3291BF1D" w:rsidR="00091B39" w:rsidRDefault="000061AB" w:rsidP="00091B39">
      <w:pPr>
        <w:pStyle w:val="Heading2"/>
        <w:rPr>
          <w:lang w:eastAsia="da-DK"/>
        </w:rPr>
      </w:pPr>
      <w:r>
        <w:rPr>
          <w:lang w:eastAsia="da-DK"/>
        </w:rPr>
        <w:lastRenderedPageBreak/>
        <w:t>Connections between the three theoretical positions</w:t>
      </w:r>
    </w:p>
    <w:p w14:paraId="75808FFF" w14:textId="7C2200E5" w:rsidR="00091B39" w:rsidRDefault="00F94DD3" w:rsidP="00091B39">
      <w:pPr>
        <w:pStyle w:val="Paragraph"/>
        <w:rPr>
          <w:lang w:eastAsia="da-DK"/>
        </w:rPr>
      </w:pPr>
      <w:r>
        <w:rPr>
          <w:noProof/>
          <w:lang w:eastAsia="da-DK"/>
        </w:rPr>
        <w:drawing>
          <wp:inline distT="0" distB="0" distL="0" distR="0" wp14:anchorId="3F89390B" wp14:editId="074B9EBA">
            <wp:extent cx="5396865" cy="3658870"/>
            <wp:effectExtent l="0" t="0" r="63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96865" cy="3658870"/>
                    </a:xfrm>
                    <a:prstGeom prst="rect">
                      <a:avLst/>
                    </a:prstGeom>
                  </pic:spPr>
                </pic:pic>
              </a:graphicData>
            </a:graphic>
          </wp:inline>
        </w:drawing>
      </w:r>
    </w:p>
    <w:p w14:paraId="72E8DF36" w14:textId="77777777" w:rsidR="008A013F" w:rsidRPr="00F04C61" w:rsidRDefault="00091B39" w:rsidP="00F04C61">
      <w:pPr>
        <w:pStyle w:val="Figurecaption"/>
      </w:pPr>
      <w:r w:rsidRPr="00F04C61">
        <w:t>Figure 4. A map of the three theoretical positions described above. Each coloured circle represents one of the three positions we have identified; they are collections of the themes with corresponding colours in Figure 3. The arrows represent the collected connections from themes representing one position to themes representing another position. </w:t>
      </w:r>
    </w:p>
    <w:p w14:paraId="3033F0F7" w14:textId="725AE644" w:rsidR="008A013F" w:rsidRPr="00F04C61" w:rsidRDefault="00C718A8" w:rsidP="00F04C61">
      <w:pPr>
        <w:pStyle w:val="Paragraph"/>
        <w:rPr>
          <w:lang w:eastAsia="da-DK"/>
        </w:rPr>
      </w:pPr>
      <w:r>
        <w:rPr>
          <w:lang w:eastAsia="da-DK"/>
        </w:rPr>
        <w:t xml:space="preserve">In summary, our analysis finds three distinct but connected theoretical positions (see Figure </w:t>
      </w:r>
      <w:r w:rsidR="00ED151D">
        <w:rPr>
          <w:lang w:eastAsia="da-DK"/>
        </w:rPr>
        <w:t xml:space="preserve">4), and each theoretical position is comprised of a number of interconnected themes. The connections (represented by arrows) between positions stem from the combined number of linguistic connections from words in one theme to words in another. </w:t>
      </w:r>
      <w:r>
        <w:rPr>
          <w:lang w:eastAsia="da-DK"/>
        </w:rPr>
        <w:t>The</w:t>
      </w:r>
      <w:r w:rsidR="00091B39" w:rsidRPr="003E7744">
        <w:rPr>
          <w:lang w:eastAsia="da-DK"/>
        </w:rPr>
        <w:t xml:space="preserve"> link from </w:t>
      </w:r>
      <w:r w:rsidR="00091B39" w:rsidRPr="003E7744">
        <w:rPr>
          <w:i/>
          <w:iCs/>
          <w:u w:val="single"/>
          <w:lang w:eastAsia="da-DK"/>
        </w:rPr>
        <w:t xml:space="preserve">Modelling scientific </w:t>
      </w:r>
      <w:proofErr w:type="gramStart"/>
      <w:r w:rsidR="00091B39" w:rsidRPr="003E7744">
        <w:rPr>
          <w:i/>
          <w:iCs/>
          <w:u w:val="single"/>
          <w:lang w:eastAsia="da-DK"/>
        </w:rPr>
        <w:t>practice</w:t>
      </w:r>
      <w:r w:rsidR="00091B39" w:rsidRPr="003E7744">
        <w:rPr>
          <w:u w:val="single"/>
          <w:lang w:eastAsia="da-DK"/>
        </w:rPr>
        <w:t xml:space="preserve"> </w:t>
      </w:r>
      <w:r w:rsidR="00091B39" w:rsidRPr="003E7744">
        <w:rPr>
          <w:lang w:eastAsia="da-DK"/>
        </w:rPr>
        <w:t> to</w:t>
      </w:r>
      <w:proofErr w:type="gramEnd"/>
      <w:r w:rsidR="00091B39" w:rsidRPr="003E7744">
        <w:rPr>
          <w:lang w:eastAsia="da-DK"/>
        </w:rPr>
        <w:t xml:space="preserve"> </w:t>
      </w:r>
      <w:r w:rsidR="00091B39" w:rsidRPr="003E7744">
        <w:rPr>
          <w:i/>
          <w:iCs/>
          <w:u w:val="single"/>
          <w:lang w:eastAsia="da-DK"/>
        </w:rPr>
        <w:t>Child exploration</w:t>
      </w:r>
      <w:r w:rsidR="00091B39" w:rsidRPr="003E7744">
        <w:rPr>
          <w:lang w:eastAsia="da-DK"/>
        </w:rPr>
        <w:t xml:space="preserve"> is mainly due to the direct connection from </w:t>
      </w:r>
      <w:r w:rsidR="00091B39" w:rsidRPr="00ED151D">
        <w:rPr>
          <w:i/>
          <w:iCs/>
          <w:lang w:eastAsia="da-DK"/>
        </w:rPr>
        <w:t>Instruction</w:t>
      </w:r>
      <w:r w:rsidR="00ED151D" w:rsidRPr="00ED151D">
        <w:rPr>
          <w:i/>
          <w:iCs/>
          <w:lang w:eastAsia="da-DK"/>
        </w:rPr>
        <w:t>al</w:t>
      </w:r>
      <w:r w:rsidR="00091B39" w:rsidRPr="00ED151D">
        <w:rPr>
          <w:i/>
          <w:iCs/>
          <w:lang w:eastAsia="da-DK"/>
        </w:rPr>
        <w:t xml:space="preserve"> models and evidence</w:t>
      </w:r>
      <w:r w:rsidR="00091B39" w:rsidRPr="003E7744">
        <w:rPr>
          <w:lang w:eastAsia="da-DK"/>
        </w:rPr>
        <w:t xml:space="preserve"> to </w:t>
      </w:r>
      <w:r w:rsidR="00091B39" w:rsidRPr="003E7744">
        <w:rPr>
          <w:i/>
          <w:iCs/>
          <w:lang w:eastAsia="da-DK"/>
        </w:rPr>
        <w:t>Young child explores</w:t>
      </w:r>
      <w:r w:rsidR="00091B39" w:rsidRPr="003E7744">
        <w:rPr>
          <w:lang w:eastAsia="da-DK"/>
        </w:rPr>
        <w:t>.</w:t>
      </w:r>
      <w:r w:rsidR="00ED151D">
        <w:rPr>
          <w:lang w:eastAsia="da-DK"/>
        </w:rPr>
        <w:t xml:space="preserve"> </w:t>
      </w:r>
      <w:r w:rsidR="00091B39" w:rsidRPr="003E7744">
        <w:rPr>
          <w:lang w:eastAsia="da-DK"/>
        </w:rPr>
        <w:t xml:space="preserve"> </w:t>
      </w:r>
      <w:r w:rsidR="000F6EDE">
        <w:rPr>
          <w:lang w:eastAsia="da-DK"/>
        </w:rPr>
        <w:t xml:space="preserve">This connection </w:t>
      </w:r>
      <w:r w:rsidR="00C2598A">
        <w:rPr>
          <w:lang w:eastAsia="da-DK"/>
        </w:rPr>
        <w:t>in turn is due to</w:t>
      </w:r>
      <w:r w:rsidR="000F6EDE">
        <w:rPr>
          <w:lang w:eastAsia="da-DK"/>
        </w:rPr>
        <w:t xml:space="preserve"> </w:t>
      </w:r>
      <w:r w:rsidR="00FA4FA5">
        <w:rPr>
          <w:lang w:eastAsia="da-DK"/>
        </w:rPr>
        <w:t>links in the final linguistic network</w:t>
      </w:r>
      <w:r w:rsidR="000F6EDE">
        <w:rPr>
          <w:lang w:eastAsia="da-DK"/>
        </w:rPr>
        <w:t xml:space="preserve"> </w:t>
      </w:r>
      <w:r w:rsidR="00FA4FA5">
        <w:rPr>
          <w:lang w:eastAsia="da-DK"/>
        </w:rPr>
        <w:t xml:space="preserve">(“linguistic links”) </w:t>
      </w:r>
      <w:r w:rsidR="00C2598A">
        <w:rPr>
          <w:lang w:eastAsia="da-DK"/>
        </w:rPr>
        <w:t>that highlight</w:t>
      </w:r>
      <w:r w:rsidR="000F6EDE">
        <w:rPr>
          <w:lang w:eastAsia="da-DK"/>
        </w:rPr>
        <w:t xml:space="preserve"> </w:t>
      </w:r>
      <w:r w:rsidR="00C2598A">
        <w:rPr>
          <w:lang w:eastAsia="da-DK"/>
        </w:rPr>
        <w:t xml:space="preserve">how theoretical excerpts connect </w:t>
      </w:r>
      <w:r w:rsidR="000F6EDE">
        <w:rPr>
          <w:lang w:eastAsia="da-DK"/>
        </w:rPr>
        <w:t>instructional models a</w:t>
      </w:r>
      <w:r w:rsidR="00C2598A">
        <w:rPr>
          <w:lang w:eastAsia="da-DK"/>
        </w:rPr>
        <w:t>s a way of engaging children in exploration</w:t>
      </w:r>
      <w:r w:rsidR="000F6EDE">
        <w:rPr>
          <w:lang w:eastAsia="da-DK"/>
        </w:rPr>
        <w:t xml:space="preserve">. </w:t>
      </w:r>
      <w:r w:rsidR="00F04C61">
        <w:rPr>
          <w:lang w:eastAsia="da-DK"/>
        </w:rPr>
        <w:t xml:space="preserve">The </w:t>
      </w:r>
      <w:r w:rsidR="00FA4FA5">
        <w:rPr>
          <w:lang w:eastAsia="da-DK"/>
        </w:rPr>
        <w:t>connection</w:t>
      </w:r>
      <w:r w:rsidR="00F04C61">
        <w:rPr>
          <w:lang w:eastAsia="da-DK"/>
        </w:rPr>
        <w:t xml:space="preserve"> from </w:t>
      </w:r>
      <w:r w:rsidR="00F04C61" w:rsidRPr="00F04C61">
        <w:rPr>
          <w:i/>
          <w:iCs/>
          <w:u w:val="single"/>
          <w:lang w:eastAsia="da-DK"/>
        </w:rPr>
        <w:t xml:space="preserve">Developing </w:t>
      </w:r>
      <w:r w:rsidR="00F04C61" w:rsidRPr="00F04C61">
        <w:rPr>
          <w:i/>
          <w:iCs/>
          <w:u w:val="single"/>
          <w:lang w:eastAsia="da-DK"/>
        </w:rPr>
        <w:lastRenderedPageBreak/>
        <w:t>Competencies</w:t>
      </w:r>
      <w:r w:rsidR="00F04C61">
        <w:rPr>
          <w:lang w:eastAsia="da-DK"/>
        </w:rPr>
        <w:t xml:space="preserve"> to </w:t>
      </w:r>
      <w:r w:rsidR="00F04C61" w:rsidRPr="00F04C61">
        <w:rPr>
          <w:i/>
          <w:iCs/>
          <w:u w:val="single"/>
          <w:lang w:eastAsia="da-DK"/>
        </w:rPr>
        <w:t>Child Exploration</w:t>
      </w:r>
      <w:r w:rsidR="00F04C61">
        <w:rPr>
          <w:lang w:eastAsia="da-DK"/>
        </w:rPr>
        <w:t xml:space="preserve"> is mainly due to the </w:t>
      </w:r>
      <w:r w:rsidR="00FA4FA5">
        <w:rPr>
          <w:lang w:eastAsia="da-DK"/>
        </w:rPr>
        <w:t>connection</w:t>
      </w:r>
      <w:r w:rsidR="00F04C61">
        <w:rPr>
          <w:lang w:eastAsia="da-DK"/>
        </w:rPr>
        <w:t xml:space="preserve"> from </w:t>
      </w:r>
      <w:r w:rsidR="00F04C61" w:rsidRPr="00F04C61">
        <w:rPr>
          <w:i/>
          <w:iCs/>
          <w:lang w:eastAsia="da-DK"/>
        </w:rPr>
        <w:t>Problem solving</w:t>
      </w:r>
      <w:r w:rsidR="00F04C61">
        <w:rPr>
          <w:lang w:eastAsia="da-DK"/>
        </w:rPr>
        <w:t xml:space="preserve"> to </w:t>
      </w:r>
      <w:r w:rsidR="00F04C61" w:rsidRPr="00F04C61">
        <w:rPr>
          <w:i/>
          <w:iCs/>
          <w:lang w:eastAsia="da-DK"/>
        </w:rPr>
        <w:t>Young child explores</w:t>
      </w:r>
      <w:r w:rsidR="00F04C61">
        <w:rPr>
          <w:lang w:eastAsia="da-DK"/>
        </w:rPr>
        <w:t xml:space="preserve">. </w:t>
      </w:r>
      <w:r w:rsidR="00C2598A">
        <w:rPr>
          <w:lang w:eastAsia="da-DK"/>
        </w:rPr>
        <w:t>Th</w:t>
      </w:r>
      <w:r w:rsidR="00FA4FA5">
        <w:rPr>
          <w:lang w:eastAsia="da-DK"/>
        </w:rPr>
        <w:t xml:space="preserve">is connection relies on multiple linguistic links, which highlight the need to think about the emotional, physical, intellectual, technical, and social environment during problem solving. </w:t>
      </w:r>
      <w:r w:rsidR="00F04C61">
        <w:rPr>
          <w:lang w:eastAsia="da-DK"/>
        </w:rPr>
        <w:t xml:space="preserve">The </w:t>
      </w:r>
      <w:r w:rsidR="00FA4FA5">
        <w:rPr>
          <w:lang w:eastAsia="da-DK"/>
        </w:rPr>
        <w:t>connection</w:t>
      </w:r>
      <w:r w:rsidR="00F04C61">
        <w:rPr>
          <w:lang w:eastAsia="da-DK"/>
        </w:rPr>
        <w:t xml:space="preserve"> from </w:t>
      </w:r>
      <w:r w:rsidR="00F04C61" w:rsidRPr="00F04C61">
        <w:rPr>
          <w:i/>
          <w:iCs/>
          <w:u w:val="single"/>
          <w:lang w:eastAsia="da-DK"/>
        </w:rPr>
        <w:t>Developing competencies</w:t>
      </w:r>
      <w:r w:rsidR="00F04C61">
        <w:rPr>
          <w:lang w:eastAsia="da-DK"/>
        </w:rPr>
        <w:t xml:space="preserve"> to </w:t>
      </w:r>
      <w:r w:rsidR="00F04C61" w:rsidRPr="00F04C61">
        <w:rPr>
          <w:i/>
          <w:iCs/>
          <w:u w:val="single"/>
          <w:lang w:eastAsia="da-DK"/>
        </w:rPr>
        <w:t xml:space="preserve">Modelling scientific </w:t>
      </w:r>
      <w:r w:rsidR="00F04C61">
        <w:rPr>
          <w:i/>
          <w:iCs/>
          <w:u w:val="single"/>
          <w:lang w:eastAsia="da-DK"/>
        </w:rPr>
        <w:t>practice</w:t>
      </w:r>
      <w:r w:rsidR="00F04C61">
        <w:rPr>
          <w:lang w:eastAsia="da-DK"/>
        </w:rPr>
        <w:t xml:space="preserve"> is mainly due to the </w:t>
      </w:r>
      <w:r w:rsidR="00FA4FA5">
        <w:rPr>
          <w:lang w:eastAsia="da-DK"/>
        </w:rPr>
        <w:t>connection</w:t>
      </w:r>
      <w:r w:rsidR="00F04C61">
        <w:rPr>
          <w:lang w:eastAsia="da-DK"/>
        </w:rPr>
        <w:t xml:space="preserve"> from </w:t>
      </w:r>
      <w:r w:rsidR="00F04C61" w:rsidRPr="00F04C61">
        <w:rPr>
          <w:i/>
          <w:iCs/>
          <w:lang w:eastAsia="da-DK"/>
        </w:rPr>
        <w:t>Process skill</w:t>
      </w:r>
      <w:r w:rsidR="00F04C61">
        <w:rPr>
          <w:lang w:eastAsia="da-DK"/>
        </w:rPr>
        <w:t xml:space="preserve"> to </w:t>
      </w:r>
      <w:r w:rsidR="00F04C61" w:rsidRPr="00F04C61">
        <w:rPr>
          <w:i/>
          <w:iCs/>
          <w:lang w:eastAsia="da-DK"/>
        </w:rPr>
        <w:t>Instructional models and evidence</w:t>
      </w:r>
      <w:r w:rsidR="00F04C61">
        <w:rPr>
          <w:lang w:eastAsia="da-DK"/>
        </w:rPr>
        <w:t xml:space="preserve">. </w:t>
      </w:r>
      <w:r w:rsidR="00FA4FA5">
        <w:rPr>
          <w:lang w:eastAsia="da-DK"/>
        </w:rPr>
        <w:t>The linguistic links responsible for this connection</w:t>
      </w:r>
      <w:r w:rsidR="000061AB">
        <w:rPr>
          <w:lang w:eastAsia="da-DK"/>
        </w:rPr>
        <w:t xml:space="preserve"> brings together a </w:t>
      </w:r>
      <w:proofErr w:type="gramStart"/>
      <w:r w:rsidR="000061AB">
        <w:rPr>
          <w:lang w:eastAsia="da-DK"/>
        </w:rPr>
        <w:t>learners</w:t>
      </w:r>
      <w:proofErr w:type="gramEnd"/>
      <w:r w:rsidR="000061AB">
        <w:rPr>
          <w:lang w:eastAsia="da-DK"/>
        </w:rPr>
        <w:t xml:space="preserve"> ability to justify, argue, and connect theoretical ideas and knowledge using evidence.  </w:t>
      </w:r>
    </w:p>
    <w:p w14:paraId="662A58CD" w14:textId="77777777" w:rsidR="008A013F" w:rsidRPr="008A013F" w:rsidRDefault="008A013F" w:rsidP="008A013F">
      <w:pPr>
        <w:rPr>
          <w:lang w:eastAsia="da-DK"/>
        </w:rPr>
      </w:pPr>
    </w:p>
    <w:p w14:paraId="78F8BA69" w14:textId="74D42290" w:rsidR="00091B39" w:rsidRDefault="00091B39" w:rsidP="00091B39">
      <w:pPr>
        <w:pStyle w:val="Heading1"/>
        <w:rPr>
          <w:lang w:eastAsia="da-DK"/>
        </w:rPr>
      </w:pPr>
      <w:r w:rsidRPr="003E7744">
        <w:rPr>
          <w:lang w:eastAsia="da-DK"/>
        </w:rPr>
        <w:t>Discussion</w:t>
      </w:r>
    </w:p>
    <w:p w14:paraId="071C75B2" w14:textId="57C82531" w:rsidR="00091B39" w:rsidRDefault="00D506E9" w:rsidP="00091B39">
      <w:pPr>
        <w:pStyle w:val="Paragraph"/>
        <w:rPr>
          <w:lang w:eastAsia="da-DK"/>
        </w:rPr>
      </w:pPr>
      <w:r>
        <w:rPr>
          <w:lang w:eastAsia="da-DK"/>
        </w:rPr>
        <w:t xml:space="preserve">Our discussion falls in two parts. First, we discuss </w:t>
      </w:r>
      <w:r w:rsidR="00A7764B">
        <w:rPr>
          <w:lang w:eastAsia="da-DK"/>
        </w:rPr>
        <w:t>how our illustrative results relate to ECIBSE literature</w:t>
      </w:r>
      <w:r w:rsidR="00091B39">
        <w:rPr>
          <w:lang w:eastAsia="da-DK"/>
        </w:rPr>
        <w:t>.</w:t>
      </w:r>
      <w:r w:rsidR="00A7764B">
        <w:rPr>
          <w:lang w:eastAsia="da-DK"/>
        </w:rPr>
        <w:t xml:space="preserve"> Then, we turn to discussing our developed methodology. </w:t>
      </w:r>
      <w:r w:rsidR="00091B39">
        <w:rPr>
          <w:lang w:eastAsia="da-DK"/>
        </w:rPr>
        <w:t xml:space="preserve">   </w:t>
      </w:r>
    </w:p>
    <w:p w14:paraId="236AAD32" w14:textId="6F222AA5" w:rsidR="00901890" w:rsidRPr="00901890" w:rsidRDefault="00901890" w:rsidP="00901890">
      <w:pPr>
        <w:pStyle w:val="Heading2"/>
        <w:rPr>
          <w:lang w:eastAsia="da-DK"/>
        </w:rPr>
      </w:pPr>
      <w:r>
        <w:rPr>
          <w:lang w:eastAsia="da-DK"/>
        </w:rPr>
        <w:t>Discussion of</w:t>
      </w:r>
      <w:r w:rsidR="008D5241">
        <w:rPr>
          <w:lang w:eastAsia="da-DK"/>
        </w:rPr>
        <w:t xml:space="preserve"> the ECIBSE-example of thematic </w:t>
      </w:r>
      <w:r w:rsidR="00D506E9">
        <w:rPr>
          <w:lang w:eastAsia="da-DK"/>
        </w:rPr>
        <w:t>network</w:t>
      </w:r>
      <w:r w:rsidR="008D5241">
        <w:rPr>
          <w:lang w:eastAsia="da-DK"/>
        </w:rPr>
        <w:t xml:space="preserve"> analysis</w:t>
      </w:r>
    </w:p>
    <w:p w14:paraId="69DBDA65" w14:textId="4FB4FF69" w:rsidR="00091B39" w:rsidRDefault="002D7E5F" w:rsidP="002D7E5F">
      <w:pPr>
        <w:pStyle w:val="Paragraph"/>
        <w:rPr>
          <w:lang w:eastAsia="da-DK"/>
        </w:rPr>
      </w:pPr>
      <w:r>
        <w:rPr>
          <w:lang w:eastAsia="da-DK"/>
        </w:rPr>
        <w:t xml:space="preserve">Many of Dewey’s original ideas of inquiry and tensions between these ideas are </w:t>
      </w:r>
      <w:r w:rsidR="00E505FC">
        <w:rPr>
          <w:lang w:eastAsia="da-DK"/>
        </w:rPr>
        <w:t>also present in recent theoretical expositions of empirical articles. The idea of phases is prevalent and can be traced to Dewey (2005), and we find intricate relations which can be related to a philosophy of experience.</w:t>
      </w:r>
      <w:r w:rsidR="003E62E0">
        <w:rPr>
          <w:lang w:eastAsia="da-DK"/>
        </w:rPr>
        <w:t xml:space="preserve"> For instance, Dewey’s categories of situation and interaction are present in multiple themes, both as hands-on experiences when modelling scientific practices and in children’s exploration of the surrounding world. </w:t>
      </w:r>
      <w:r w:rsidR="00E505FC">
        <w:rPr>
          <w:lang w:eastAsia="da-DK"/>
        </w:rPr>
        <w:t xml:space="preserve">The tensions we find, however, are not as simple as a tension between traditional and progressive education (Dewey 1928/2015). </w:t>
      </w:r>
      <w:commentRangeStart w:id="555"/>
      <w:proofErr w:type="gramStart"/>
      <w:ins w:id="556" w:author="Stine Mariegaard" w:date="2020-12-14T10:50:00Z">
        <w:r w:rsidR="00C25C1A">
          <w:rPr>
            <w:lang w:eastAsia="da-DK"/>
          </w:rPr>
          <w:t>However</w:t>
        </w:r>
      </w:ins>
      <w:commentRangeEnd w:id="555"/>
      <w:proofErr w:type="gramEnd"/>
      <w:ins w:id="557" w:author="Stine Mariegaard" w:date="2020-12-14T10:51:00Z">
        <w:r w:rsidR="00952A09">
          <w:rPr>
            <w:rStyle w:val="CommentReference"/>
          </w:rPr>
          <w:commentReference w:id="555"/>
        </w:r>
      </w:ins>
      <w:ins w:id="558" w:author="Stine Mariegaard" w:date="2020-12-14T10:50:00Z">
        <w:r w:rsidR="00CD002A">
          <w:rPr>
            <w:lang w:eastAsia="da-DK"/>
          </w:rPr>
          <w:t xml:space="preserve">, </w:t>
        </w:r>
      </w:ins>
      <w:ins w:id="559" w:author="Stine Mariegaard" w:date="2020-12-14T10:51:00Z">
        <w:r w:rsidR="00CD002A">
          <w:rPr>
            <w:lang w:eastAsia="da-DK"/>
          </w:rPr>
          <w:t xml:space="preserve">we recognise </w:t>
        </w:r>
        <w:del w:id="560" w:author="Jesper Bruun" w:date="2020-12-14T12:39:00Z">
          <w:r w:rsidR="00CD002A" w:rsidDel="003C6ADD">
            <w:rPr>
              <w:lang w:eastAsia="da-DK"/>
            </w:rPr>
            <w:delText>the</w:delText>
          </w:r>
        </w:del>
      </w:ins>
      <w:ins w:id="561" w:author="Jesper Bruun" w:date="2020-12-14T12:39:00Z">
        <w:r w:rsidR="003C6ADD">
          <w:rPr>
            <w:lang w:eastAsia="da-DK"/>
          </w:rPr>
          <w:t>a</w:t>
        </w:r>
      </w:ins>
      <w:ins w:id="562" w:author="Stine Mariegaard" w:date="2020-12-14T10:51:00Z">
        <w:r w:rsidR="00CD002A">
          <w:rPr>
            <w:lang w:eastAsia="da-DK"/>
          </w:rPr>
          <w:t xml:space="preserve"> tension </w:t>
        </w:r>
      </w:ins>
      <w:del w:id="563" w:author="Stine Mariegaard" w:date="2020-12-14T10:51:00Z">
        <w:r w:rsidR="00E505FC" w:rsidDel="00CD002A">
          <w:rPr>
            <w:lang w:eastAsia="da-DK"/>
          </w:rPr>
          <w:delText xml:space="preserve">Rather, </w:delText>
        </w:r>
        <w:r w:rsidR="003E62E0" w:rsidDel="00CD002A">
          <w:rPr>
            <w:lang w:eastAsia="da-DK"/>
          </w:rPr>
          <w:delText xml:space="preserve">with our TNA, </w:delText>
        </w:r>
        <w:r w:rsidR="00E505FC" w:rsidDel="00CD002A">
          <w:rPr>
            <w:lang w:eastAsia="da-DK"/>
          </w:rPr>
          <w:delText>we see a tension</w:delText>
        </w:r>
      </w:del>
      <w:r w:rsidR="00E505FC">
        <w:rPr>
          <w:lang w:eastAsia="da-DK"/>
        </w:rPr>
        <w:t xml:space="preserve"> between science practice and child exploration</w:t>
      </w:r>
      <w:r w:rsidR="003E62E0">
        <w:rPr>
          <w:lang w:eastAsia="da-DK"/>
        </w:rPr>
        <w:t>; in the theoretical excerpts</w:t>
      </w:r>
      <w:r w:rsidR="00F90034">
        <w:rPr>
          <w:lang w:eastAsia="da-DK"/>
        </w:rPr>
        <w:t xml:space="preserve"> from empirical literature</w:t>
      </w:r>
      <w:r w:rsidR="003E62E0">
        <w:rPr>
          <w:lang w:eastAsia="da-DK"/>
        </w:rPr>
        <w:t xml:space="preserve"> children’s emotions, genuine curiosity, and affect </w:t>
      </w:r>
      <w:r w:rsidR="00F90034">
        <w:rPr>
          <w:lang w:eastAsia="da-DK"/>
        </w:rPr>
        <w:t>are not</w:t>
      </w:r>
      <w:r w:rsidR="003E62E0">
        <w:rPr>
          <w:lang w:eastAsia="da-DK"/>
        </w:rPr>
        <w:t xml:space="preserve"> tightly linked to scientific practices</w:t>
      </w:r>
      <w:r w:rsidR="00E505FC">
        <w:rPr>
          <w:lang w:eastAsia="da-DK"/>
        </w:rPr>
        <w:t>.</w:t>
      </w:r>
      <w:r w:rsidR="003E62E0">
        <w:rPr>
          <w:lang w:eastAsia="da-DK"/>
        </w:rPr>
        <w:t xml:space="preserve"> </w:t>
      </w:r>
      <w:r w:rsidR="00091B39" w:rsidRPr="003E7744">
        <w:rPr>
          <w:lang w:eastAsia="da-DK"/>
        </w:rPr>
        <w:t> </w:t>
      </w:r>
    </w:p>
    <w:p w14:paraId="6A2930CC" w14:textId="20C9CA44" w:rsidR="007073B0" w:rsidRDefault="007073B0" w:rsidP="007073B0">
      <w:pPr>
        <w:pStyle w:val="Newparagraph"/>
        <w:rPr>
          <w:lang w:eastAsia="da-DK"/>
        </w:rPr>
      </w:pPr>
      <w:r>
        <w:rPr>
          <w:lang w:eastAsia="da-DK"/>
        </w:rPr>
        <w:lastRenderedPageBreak/>
        <w:t xml:space="preserve">The current tension between ECIBSE as scientific practice and child-centred experiential education has been addressed </w:t>
      </w:r>
      <w:r w:rsidR="00D4399F">
        <w:rPr>
          <w:lang w:eastAsia="da-DK"/>
        </w:rPr>
        <w:t>recently by others (</w:t>
      </w:r>
      <w:r w:rsidR="000E1A32">
        <w:rPr>
          <w:lang w:eastAsia="da-DK"/>
        </w:rPr>
        <w:t>e.g.,</w:t>
      </w:r>
      <w:r w:rsidR="00D4399F">
        <w:rPr>
          <w:lang w:eastAsia="da-DK"/>
        </w:rPr>
        <w:t xml:space="preserve"> </w:t>
      </w:r>
      <w:proofErr w:type="spellStart"/>
      <w:r w:rsidR="00D4399F">
        <w:rPr>
          <w:lang w:eastAsia="da-DK"/>
        </w:rPr>
        <w:t>Dobber</w:t>
      </w:r>
      <w:proofErr w:type="spellEnd"/>
      <w:r w:rsidR="000E1A32">
        <w:rPr>
          <w:lang w:eastAsia="da-DK"/>
        </w:rPr>
        <w:t xml:space="preserve">, Zwart, Tanis, &amp; van </w:t>
      </w:r>
      <w:proofErr w:type="spellStart"/>
      <w:r w:rsidR="000E1A32">
        <w:rPr>
          <w:lang w:eastAsia="da-DK"/>
        </w:rPr>
        <w:t>Oers</w:t>
      </w:r>
      <w:proofErr w:type="spellEnd"/>
      <w:r w:rsidR="00D4399F">
        <w:rPr>
          <w:lang w:eastAsia="da-DK"/>
        </w:rPr>
        <w:t xml:space="preserve"> 2017, McGuigan &amp; Russel 2018, Larimore 2020). Each of these works identify this tension, but from different perspectives, and with different solutions. </w:t>
      </w:r>
      <w:proofErr w:type="spellStart"/>
      <w:r w:rsidR="00D4399F">
        <w:rPr>
          <w:lang w:eastAsia="da-DK"/>
        </w:rPr>
        <w:t>Dobber</w:t>
      </w:r>
      <w:proofErr w:type="spellEnd"/>
      <w:r w:rsidR="00D4399F">
        <w:rPr>
          <w:lang w:eastAsia="da-DK"/>
        </w:rPr>
        <w:t xml:space="preserve"> et al (2017) articulate a tension between student directed and teacher directed </w:t>
      </w:r>
      <w:r w:rsidR="00E47EDA">
        <w:rPr>
          <w:lang w:eastAsia="da-DK"/>
        </w:rPr>
        <w:t>inquiry and</w:t>
      </w:r>
      <w:r w:rsidR="00D4399F">
        <w:rPr>
          <w:lang w:eastAsia="da-DK"/>
        </w:rPr>
        <w:t xml:space="preserve"> identify different regulatory approaches</w:t>
      </w:r>
      <w:r w:rsidR="00362349">
        <w:rPr>
          <w:lang w:eastAsia="da-DK"/>
        </w:rPr>
        <w:t>, metacognitive, cognitive, and social</w:t>
      </w:r>
      <w:r w:rsidR="00D4399F">
        <w:rPr>
          <w:lang w:eastAsia="da-DK"/>
        </w:rPr>
        <w:t xml:space="preserve"> for the teacher that could be used to mediate between the directions. Larimore (2020) argues </w:t>
      </w:r>
      <w:r w:rsidR="00E47EDA">
        <w:rPr>
          <w:lang w:eastAsia="da-DK"/>
        </w:rPr>
        <w:t>for</w:t>
      </w:r>
      <w:r w:rsidR="00D4399F">
        <w:rPr>
          <w:lang w:eastAsia="da-DK"/>
        </w:rPr>
        <w:t xml:space="preserve"> </w:t>
      </w:r>
      <w:r w:rsidR="00E47EDA">
        <w:rPr>
          <w:lang w:eastAsia="da-DK"/>
        </w:rPr>
        <w:t xml:space="preserve">a holistic approach where “frequent play-based experiences with phenomena [from the </w:t>
      </w:r>
      <w:proofErr w:type="spellStart"/>
      <w:r w:rsidR="00E47EDA">
        <w:rPr>
          <w:lang w:eastAsia="da-DK"/>
        </w:rPr>
        <w:t>childrens</w:t>
      </w:r>
      <w:proofErr w:type="spellEnd"/>
      <w:r w:rsidR="00E47EDA">
        <w:rPr>
          <w:lang w:eastAsia="da-DK"/>
        </w:rPr>
        <w:t xml:space="preserve">’] everyday lives” help “figuring out” science (p. 709). We believe that our findings highlight a way of thinking about this tension, which is related to but different from both these approaches. </w:t>
      </w:r>
    </w:p>
    <w:p w14:paraId="09C5DDB7" w14:textId="61EA2864" w:rsidR="002D7E5F" w:rsidRPr="002D7E5F" w:rsidRDefault="00E47EDA" w:rsidP="004D4F79">
      <w:pPr>
        <w:pStyle w:val="Newparagraph"/>
        <w:rPr>
          <w:lang w:eastAsia="da-DK"/>
        </w:rPr>
      </w:pPr>
      <w:r>
        <w:rPr>
          <w:lang w:eastAsia="da-DK"/>
        </w:rPr>
        <w:t>In this way of thinking</w:t>
      </w:r>
      <w:r w:rsidR="004D4F79">
        <w:rPr>
          <w:lang w:eastAsia="da-DK"/>
        </w:rPr>
        <w:t>,</w:t>
      </w:r>
      <w:r>
        <w:rPr>
          <w:lang w:eastAsia="da-DK"/>
        </w:rPr>
        <w:t xml:space="preserve"> modelling scientific practice and child exploration and experience can be moderated by the need for developing competencies. Competency in the sense that we have used the term here includes curiosity,</w:t>
      </w:r>
      <w:ins w:id="564" w:author="Stine Mariegaard" w:date="2020-12-11T17:26:00Z">
        <w:r w:rsidR="00543DAB">
          <w:rPr>
            <w:lang w:eastAsia="da-DK"/>
          </w:rPr>
          <w:t xml:space="preserve"> </w:t>
        </w:r>
        <w:r w:rsidR="001D0343">
          <w:rPr>
            <w:lang w:eastAsia="da-DK"/>
          </w:rPr>
          <w:t>e</w:t>
        </w:r>
        <w:r w:rsidR="00543DAB">
          <w:rPr>
            <w:lang w:eastAsia="da-DK"/>
          </w:rPr>
          <w:t>motions</w:t>
        </w:r>
        <w:r w:rsidR="001D0343">
          <w:rPr>
            <w:lang w:eastAsia="da-DK"/>
          </w:rPr>
          <w:t>,</w:t>
        </w:r>
      </w:ins>
      <w:r>
        <w:rPr>
          <w:lang w:eastAsia="da-DK"/>
        </w:rPr>
        <w:t xml:space="preserve"> skills, and knowledge, as well as the will and ability to use them when relevant (Ropohl et al 2018, p</w:t>
      </w:r>
      <w:r w:rsidR="00DD73DD">
        <w:rPr>
          <w:lang w:eastAsia="da-DK"/>
        </w:rPr>
        <w:t>. 10</w:t>
      </w:r>
      <w:r>
        <w:rPr>
          <w:lang w:eastAsia="da-DK"/>
        </w:rPr>
        <w:t xml:space="preserve">). </w:t>
      </w:r>
      <w:r w:rsidR="004D4F79">
        <w:rPr>
          <w:lang w:eastAsia="da-DK"/>
        </w:rPr>
        <w:t>In this view, children</w:t>
      </w:r>
      <w:r w:rsidR="004C5DA7">
        <w:rPr>
          <w:lang w:eastAsia="da-DK"/>
        </w:rPr>
        <w:t>’</w:t>
      </w:r>
      <w:r w:rsidR="004D4F79">
        <w:rPr>
          <w:lang w:eastAsia="da-DK"/>
        </w:rPr>
        <w:t xml:space="preserve">s development of competencies, becomes a main goal – one that cannot be achieved without either of the two </w:t>
      </w:r>
      <w:r w:rsidR="00947698">
        <w:rPr>
          <w:lang w:eastAsia="da-DK"/>
        </w:rPr>
        <w:t>others</w:t>
      </w:r>
      <w:r w:rsidR="004D4F79">
        <w:rPr>
          <w:lang w:eastAsia="da-DK"/>
        </w:rPr>
        <w:t>. This does not preclude tight connections between children</w:t>
      </w:r>
      <w:r w:rsidR="004C5DA7">
        <w:rPr>
          <w:lang w:eastAsia="da-DK"/>
        </w:rPr>
        <w:t>’</w:t>
      </w:r>
      <w:r w:rsidR="004D4F79">
        <w:rPr>
          <w:lang w:eastAsia="da-DK"/>
        </w:rPr>
        <w:t xml:space="preserve">s innate propensity to be curious and figuring out the world by learning science (Larimore 2020). </w:t>
      </w:r>
    </w:p>
    <w:p w14:paraId="4EC543CB" w14:textId="5C3C8F72" w:rsidR="006E28E4" w:rsidRDefault="00091B39" w:rsidP="00091B39">
      <w:pPr>
        <w:pStyle w:val="Newparagraph"/>
        <w:rPr>
          <w:lang w:eastAsia="da-DK"/>
        </w:rPr>
      </w:pPr>
      <w:r w:rsidRPr="003E7744">
        <w:rPr>
          <w:lang w:eastAsia="da-DK"/>
        </w:rPr>
        <w:t xml:space="preserve">The </w:t>
      </w:r>
      <w:r w:rsidR="004D4F79">
        <w:rPr>
          <w:lang w:eastAsia="da-DK"/>
        </w:rPr>
        <w:t>theoretical</w:t>
      </w:r>
      <w:r w:rsidRPr="003E7744">
        <w:rPr>
          <w:lang w:eastAsia="da-DK"/>
        </w:rPr>
        <w:t xml:space="preserve"> positions</w:t>
      </w:r>
      <w:r w:rsidR="00040DCE">
        <w:rPr>
          <w:lang w:eastAsia="da-DK"/>
        </w:rPr>
        <w:t xml:space="preserve"> and tensions</w:t>
      </w:r>
      <w:r w:rsidRPr="003E7744">
        <w:rPr>
          <w:lang w:eastAsia="da-DK"/>
        </w:rPr>
        <w:t xml:space="preserve"> we found in excerpt</w:t>
      </w:r>
      <w:r w:rsidR="006E28E4">
        <w:rPr>
          <w:lang w:eastAsia="da-DK"/>
        </w:rPr>
        <w:t>s</w:t>
      </w:r>
      <w:r w:rsidRPr="003E7744">
        <w:rPr>
          <w:lang w:eastAsia="da-DK"/>
        </w:rPr>
        <w:t xml:space="preserve"> </w:t>
      </w:r>
      <w:r w:rsidR="006E28E4">
        <w:rPr>
          <w:lang w:eastAsia="da-DK"/>
        </w:rPr>
        <w:t>are</w:t>
      </w:r>
      <w:r w:rsidR="007073B0">
        <w:rPr>
          <w:lang w:eastAsia="da-DK"/>
        </w:rPr>
        <w:t xml:space="preserve"> also highlighted by McGuigan &amp; Russel (2018)</w:t>
      </w:r>
      <w:r w:rsidRPr="003E7744">
        <w:rPr>
          <w:lang w:eastAsia="da-DK"/>
        </w:rPr>
        <w:t xml:space="preserve">. </w:t>
      </w:r>
      <w:r w:rsidR="006E28E4">
        <w:rPr>
          <w:lang w:eastAsia="da-DK"/>
        </w:rPr>
        <w:t>Their analysis suggests, in line with our analysis here, that early years practices should be linked to science approaches, “by tracing developmental learning progressions between general behaviours and the emergence of more science-specific behaviours (p. 34). The</w:t>
      </w:r>
      <w:r w:rsidR="00362349">
        <w:rPr>
          <w:lang w:eastAsia="da-DK"/>
        </w:rPr>
        <w:t xml:space="preserve">y advocate for a “whole child framework” </w:t>
      </w:r>
      <w:r w:rsidR="00362349">
        <w:rPr>
          <w:lang w:eastAsia="da-DK"/>
        </w:rPr>
        <w:lastRenderedPageBreak/>
        <w:t>that integrates these positions and suggest collaborations with practitioners to implement such a framework.</w:t>
      </w:r>
    </w:p>
    <w:p w14:paraId="1E0239E6" w14:textId="3A9F33F4" w:rsidR="003E62E0" w:rsidRDefault="00091B39" w:rsidP="00854B7B">
      <w:pPr>
        <w:pStyle w:val="Newparagraph"/>
        <w:rPr>
          <w:lang w:eastAsia="da-DK"/>
        </w:rPr>
      </w:pPr>
      <w:r w:rsidRPr="003E7744">
        <w:rPr>
          <w:lang w:eastAsia="da-DK"/>
        </w:rPr>
        <w:t xml:space="preserve">In addition, the positions warrant a discussion of what should be learned in </w:t>
      </w:r>
      <w:r>
        <w:rPr>
          <w:lang w:eastAsia="da-DK"/>
        </w:rPr>
        <w:t>ECE</w:t>
      </w:r>
      <w:r w:rsidRPr="003E7744">
        <w:rPr>
          <w:lang w:eastAsia="da-DK"/>
        </w:rPr>
        <w:t xml:space="preserve"> and what should be learned later in school. For example, with respect to the cognitive and executive level of development (Hollingworth</w:t>
      </w:r>
      <w:r>
        <w:rPr>
          <w:lang w:eastAsia="da-DK"/>
        </w:rPr>
        <w:t xml:space="preserve"> </w:t>
      </w:r>
      <w:r w:rsidRPr="003E7744">
        <w:rPr>
          <w:lang w:eastAsia="da-DK"/>
        </w:rPr>
        <w:t xml:space="preserve">&amp; </w:t>
      </w:r>
      <w:proofErr w:type="spellStart"/>
      <w:r w:rsidRPr="003E7744">
        <w:rPr>
          <w:lang w:eastAsia="da-DK"/>
        </w:rPr>
        <w:t>Vandermaas</w:t>
      </w:r>
      <w:proofErr w:type="spellEnd"/>
      <w:r w:rsidRPr="003E7744">
        <w:rPr>
          <w:lang w:eastAsia="da-DK"/>
        </w:rPr>
        <w:t>-Peeler, 2017), letting the children experience how to cooperate before asking them to discuss may be beneficial. For the same reasons, letting children learn to observe, classify, and ask their own questions might be a part of a science-related competency to be developed before learning to draw conclusions based on evidence.  </w:t>
      </w:r>
    </w:p>
    <w:p w14:paraId="3F7C059C" w14:textId="7126A2C6" w:rsidR="00362349" w:rsidRPr="003E7744" w:rsidRDefault="00362349" w:rsidP="00854B7B">
      <w:pPr>
        <w:pStyle w:val="Newparagraph"/>
        <w:rPr>
          <w:lang w:eastAsia="da-DK"/>
        </w:rPr>
      </w:pPr>
      <w:r>
        <w:rPr>
          <w:lang w:eastAsia="da-DK"/>
        </w:rPr>
        <w:t>On the other hand, both McGuigan and Russel (2018) and Larim</w:t>
      </w:r>
      <w:r w:rsidR="00854B7B">
        <w:rPr>
          <w:lang w:eastAsia="da-DK"/>
        </w:rPr>
        <w:t>o</w:t>
      </w:r>
      <w:r>
        <w:rPr>
          <w:lang w:eastAsia="da-DK"/>
        </w:rPr>
        <w:t>r</w:t>
      </w:r>
      <w:r w:rsidR="00854B7B">
        <w:rPr>
          <w:lang w:eastAsia="da-DK"/>
        </w:rPr>
        <w:t>e</w:t>
      </w:r>
      <w:r>
        <w:rPr>
          <w:lang w:eastAsia="da-DK"/>
        </w:rPr>
        <w:t xml:space="preserve"> (2020)</w:t>
      </w:r>
      <w:r w:rsidR="00091B39" w:rsidRPr="003E7744">
        <w:rPr>
          <w:lang w:eastAsia="da-DK"/>
        </w:rPr>
        <w:t> </w:t>
      </w:r>
      <w:r>
        <w:rPr>
          <w:lang w:eastAsia="da-DK"/>
        </w:rPr>
        <w:t xml:space="preserve">suggest that children are capable of using both technical terms and of providing explanations of what they experience. </w:t>
      </w:r>
      <w:r w:rsidR="00F90034">
        <w:rPr>
          <w:lang w:eastAsia="da-DK"/>
        </w:rPr>
        <w:t>Furthermore, Larimore may be aligned with Dewey’s idea of continuity, when suggesting “frequent meaningful integration of science” for children. The</w:t>
      </w:r>
      <w:r>
        <w:rPr>
          <w:lang w:eastAsia="da-DK"/>
        </w:rPr>
        <w:t xml:space="preserve"> quest</w:t>
      </w:r>
      <w:r w:rsidR="00F90034">
        <w:rPr>
          <w:lang w:eastAsia="da-DK"/>
        </w:rPr>
        <w:t xml:space="preserve"> may then be</w:t>
      </w:r>
      <w:r>
        <w:rPr>
          <w:lang w:eastAsia="da-DK"/>
        </w:rPr>
        <w:t xml:space="preserve"> to find</w:t>
      </w:r>
      <w:r w:rsidR="00D87BB4">
        <w:rPr>
          <w:lang w:eastAsia="da-DK"/>
        </w:rPr>
        <w:t xml:space="preserve"> </w:t>
      </w:r>
      <w:r>
        <w:rPr>
          <w:lang w:eastAsia="da-DK"/>
        </w:rPr>
        <w:t xml:space="preserve">age-appropriate content, drawing on </w:t>
      </w:r>
      <w:r w:rsidR="00854B7B">
        <w:rPr>
          <w:lang w:eastAsia="da-DK"/>
        </w:rPr>
        <w:t>world near to the child</w:t>
      </w:r>
      <w:r w:rsidR="00F90034">
        <w:rPr>
          <w:lang w:eastAsia="da-DK"/>
        </w:rPr>
        <w:t>, and work frequently to foster children’s ability to unify elements of an indeterminate situation</w:t>
      </w:r>
      <w:r>
        <w:rPr>
          <w:lang w:eastAsia="da-DK"/>
        </w:rPr>
        <w:t>.</w:t>
      </w:r>
      <w:r w:rsidR="00854B7B">
        <w:rPr>
          <w:lang w:eastAsia="da-DK"/>
        </w:rPr>
        <w:t xml:space="preserve"> Combined with metacognitive, conceptual, and social regulation (</w:t>
      </w:r>
      <w:proofErr w:type="spellStart"/>
      <w:r w:rsidR="00854B7B">
        <w:rPr>
          <w:lang w:eastAsia="da-DK"/>
        </w:rPr>
        <w:t>Dobber</w:t>
      </w:r>
      <w:proofErr w:type="spellEnd"/>
      <w:r w:rsidR="00854B7B">
        <w:rPr>
          <w:lang w:eastAsia="da-DK"/>
        </w:rPr>
        <w:t xml:space="preserve"> et al 2017), continuous negotiation between developing competencies, child exploration and modelling scientific practices, might constitute </w:t>
      </w:r>
      <w:r w:rsidR="00F90034">
        <w:rPr>
          <w:lang w:eastAsia="da-DK"/>
        </w:rPr>
        <w:t xml:space="preserve">such </w:t>
      </w:r>
      <w:r w:rsidR="00854B7B">
        <w:rPr>
          <w:lang w:eastAsia="da-DK"/>
        </w:rPr>
        <w:t xml:space="preserve">a holistic or whole-child approach. </w:t>
      </w:r>
    </w:p>
    <w:p w14:paraId="580C037B" w14:textId="5FEE6E35" w:rsidR="000B2BF5" w:rsidRDefault="009863EC" w:rsidP="000B2BF5">
      <w:pPr>
        <w:pStyle w:val="Newparagraph"/>
        <w:rPr>
          <w:lang w:eastAsia="da-DK"/>
        </w:rPr>
      </w:pPr>
      <w:r>
        <w:rPr>
          <w:lang w:eastAsia="da-DK"/>
        </w:rPr>
        <w:t>We</w:t>
      </w:r>
      <w:r w:rsidR="00091B39" w:rsidRPr="003E7744">
        <w:rPr>
          <w:lang w:eastAsia="da-DK"/>
        </w:rPr>
        <w:t xml:space="preserve"> believe important questions remain: In what way is </w:t>
      </w:r>
      <w:r w:rsidR="00840F1E">
        <w:rPr>
          <w:i/>
          <w:iCs/>
          <w:u w:val="single"/>
          <w:lang w:eastAsia="da-DK"/>
        </w:rPr>
        <w:t>M</w:t>
      </w:r>
      <w:r w:rsidR="00091B39" w:rsidRPr="003E7744">
        <w:rPr>
          <w:i/>
          <w:iCs/>
          <w:u w:val="single"/>
          <w:lang w:eastAsia="da-DK"/>
        </w:rPr>
        <w:t xml:space="preserve">odelling scientific </w:t>
      </w:r>
      <w:r w:rsidR="00840F1E">
        <w:rPr>
          <w:i/>
          <w:iCs/>
          <w:u w:val="single"/>
          <w:lang w:eastAsia="da-DK"/>
        </w:rPr>
        <w:t>practice</w:t>
      </w:r>
      <w:r w:rsidR="00840F1E">
        <w:rPr>
          <w:lang w:eastAsia="da-DK"/>
        </w:rPr>
        <w:t xml:space="preserve"> v</w:t>
      </w:r>
      <w:r w:rsidR="00091B39" w:rsidRPr="003E7744">
        <w:rPr>
          <w:lang w:eastAsia="da-DK"/>
        </w:rPr>
        <w:t xml:space="preserve">aluable from the child's perspective? How can a </w:t>
      </w:r>
      <w:r w:rsidR="00091B39" w:rsidRPr="003E7744">
        <w:rPr>
          <w:i/>
          <w:iCs/>
          <w:u w:val="single"/>
          <w:lang w:eastAsia="da-DK"/>
        </w:rPr>
        <w:t>child's exploration</w:t>
      </w:r>
      <w:r w:rsidR="00840F1E">
        <w:rPr>
          <w:i/>
          <w:iCs/>
          <w:u w:val="single"/>
          <w:lang w:eastAsia="da-DK"/>
        </w:rPr>
        <w:t>/</w:t>
      </w:r>
      <w:r w:rsidR="00091B39" w:rsidRPr="003E7744">
        <w:rPr>
          <w:i/>
          <w:iCs/>
          <w:u w:val="single"/>
          <w:lang w:eastAsia="da-DK"/>
        </w:rPr>
        <w:t>experience</w:t>
      </w:r>
      <w:r w:rsidR="00840F1E">
        <w:rPr>
          <w:i/>
          <w:iCs/>
          <w:u w:val="single"/>
          <w:lang w:eastAsia="da-DK"/>
        </w:rPr>
        <w:t xml:space="preserve"> </w:t>
      </w:r>
      <w:r w:rsidR="00091B39" w:rsidRPr="003E7744">
        <w:rPr>
          <w:lang w:eastAsia="da-DK"/>
        </w:rPr>
        <w:t xml:space="preserve">open for qualified science experiences in early childhood? Which competencies should be developed during early childhood? </w:t>
      </w:r>
    </w:p>
    <w:p w14:paraId="3C13DC0C" w14:textId="1000F3AD" w:rsidR="00D506E9" w:rsidRDefault="00D506E9" w:rsidP="00D506E9">
      <w:pPr>
        <w:pStyle w:val="Heading2"/>
        <w:rPr>
          <w:lang w:eastAsia="da-DK"/>
        </w:rPr>
      </w:pPr>
      <w:r>
        <w:rPr>
          <w:lang w:eastAsia="da-DK"/>
        </w:rPr>
        <w:t>Thematic network analysis as a review method</w:t>
      </w:r>
    </w:p>
    <w:p w14:paraId="5C72E2F1" w14:textId="3A632B19" w:rsidR="0001073F" w:rsidRDefault="0001073F" w:rsidP="0001073F">
      <w:pPr>
        <w:pStyle w:val="Paragraph"/>
        <w:rPr>
          <w:lang w:eastAsia="da-DK"/>
        </w:rPr>
      </w:pPr>
      <w:r>
        <w:rPr>
          <w:lang w:eastAsia="da-DK"/>
        </w:rPr>
        <w:t xml:space="preserve">As stated earlier, the method presented here shares many elements with recently </w:t>
      </w:r>
      <w:r>
        <w:rPr>
          <w:lang w:eastAsia="da-DK"/>
        </w:rPr>
        <w:lastRenderedPageBreak/>
        <w:t xml:space="preserve">published methods (AUTHORS 2019, AUTHORS </w:t>
      </w:r>
      <w:r>
        <w:rPr>
          <w:i/>
          <w:iCs/>
          <w:lang w:eastAsia="da-DK"/>
        </w:rPr>
        <w:t>in press</w:t>
      </w:r>
      <w:r>
        <w:rPr>
          <w:lang w:eastAsia="da-DK"/>
        </w:rPr>
        <w:t xml:space="preserve">), and thus shares methodological issues with methods. The issues include, whether the products of our thematic network analysis represent the text appropriately, whether and how the method is and can be scientifically rigorous, strengths and limitations, and how the method might be further strengthened. Instead of repeating those discussions, here we focus on issues we believe are central to this particular method. </w:t>
      </w:r>
    </w:p>
    <w:p w14:paraId="5DBF2898" w14:textId="4E93DD78" w:rsidR="0001073F" w:rsidRDefault="0001073F" w:rsidP="0001073F">
      <w:pPr>
        <w:pStyle w:val="Newparagraph"/>
        <w:rPr>
          <w:lang w:eastAsia="da-DK"/>
        </w:rPr>
      </w:pPr>
      <w:r>
        <w:rPr>
          <w:lang w:eastAsia="da-DK"/>
        </w:rPr>
        <w:t xml:space="preserve">The design and implementation of algorithmic rules are at the heart of the researcher’s decision process. These rules shape thematic networks and through that frames the whole interpretative process. Therefore, keeping track of rules and how changing them changes network representations are essential to interpretations and the final narrative (AUTHORS 2019). The final narrative should be consistent with themes, positions and connections in thematic maps. But then the question arises, whether the final maps and narrative correspond to theoretical positions as seen by researchers in the field. In our illustrative example, we compared the positions with both early inquiry-frameworks and contemporary ideas about teacher practice in inquiry and found correspondences. Another method for establishing such correspondence would be to present researchers with our findings and ask if they could recognise the theoretical positions and to judge, to which position(s) their writings would correspond. This method is inspired by von der Fehr (2016), who used it to validate respondent positions in social networks. </w:t>
      </w:r>
    </w:p>
    <w:p w14:paraId="10E2B11B" w14:textId="64DE63C7" w:rsidR="0001073F" w:rsidRPr="0001073F" w:rsidRDefault="0001073F" w:rsidP="0001073F">
      <w:pPr>
        <w:pStyle w:val="Newparagraph"/>
        <w:rPr>
          <w:lang w:eastAsia="da-DK"/>
        </w:rPr>
      </w:pPr>
      <w:r>
        <w:rPr>
          <w:lang w:eastAsia="da-DK"/>
        </w:rPr>
        <w:t xml:space="preserve">Our proposed method can be seen as an integration of qualitative (thematic analysis) and quantitative (network analysis) methods. We see the two as being on equal footing in the method (Johnson &amp; Onwuegbuzie 2007), because they iteratively inform each other throughout the process. This means that one the method can be judged against both quantitative and qualitative standards for scientific rigor. Here we focus on </w:t>
      </w:r>
      <w:r>
        <w:rPr>
          <w:lang w:eastAsia="da-DK"/>
        </w:rPr>
        <w:lastRenderedPageBreak/>
        <w:t xml:space="preserve">the quantitative concept of </w:t>
      </w:r>
      <w:r>
        <w:rPr>
          <w:i/>
          <w:iCs/>
          <w:lang w:eastAsia="da-DK"/>
        </w:rPr>
        <w:t>reliability</w:t>
      </w:r>
      <w:r>
        <w:rPr>
          <w:lang w:eastAsia="da-DK"/>
        </w:rPr>
        <w:t xml:space="preserve"> and the qualitative counterpart, dependability (</w:t>
      </w:r>
      <w:proofErr w:type="spellStart"/>
      <w:r>
        <w:rPr>
          <w:lang w:eastAsia="da-DK"/>
        </w:rPr>
        <w:t>Galofshani</w:t>
      </w:r>
      <w:proofErr w:type="spellEnd"/>
      <w:r>
        <w:rPr>
          <w:lang w:eastAsia="da-DK"/>
        </w:rPr>
        <w:t xml:space="preserve"> 2003). </w:t>
      </w:r>
      <w:proofErr w:type="spellStart"/>
      <w:r>
        <w:rPr>
          <w:lang w:eastAsia="da-DK"/>
        </w:rPr>
        <w:t>Fhe</w:t>
      </w:r>
      <w:proofErr w:type="spellEnd"/>
      <w:r>
        <w:rPr>
          <w:lang w:eastAsia="da-DK"/>
        </w:rPr>
        <w:t xml:space="preserve"> networks and maps created with the method are reliable and reproducible given the textual excerpts and our final procedure. However, the textual excerpts and procedure might change if different researchers had extracted and produced them. In order to increase </w:t>
      </w:r>
      <w:r w:rsidRPr="0001073F">
        <w:rPr>
          <w:i/>
          <w:iCs/>
          <w:lang w:eastAsia="da-DK"/>
        </w:rPr>
        <w:t>dependability</w:t>
      </w:r>
      <w:r>
        <w:rPr>
          <w:lang w:eastAsia="da-DK"/>
        </w:rPr>
        <w:t xml:space="preserve"> (</w:t>
      </w:r>
      <w:proofErr w:type="spellStart"/>
      <w:r>
        <w:rPr>
          <w:lang w:eastAsia="da-DK"/>
        </w:rPr>
        <w:t>Galofshani</w:t>
      </w:r>
      <w:proofErr w:type="spellEnd"/>
      <w:r>
        <w:rPr>
          <w:lang w:eastAsia="da-DK"/>
        </w:rPr>
        <w:t xml:space="preserve"> 2003), we have iteratively and critically gone through words that we either changed or removed, and – as discussed above – compared with other sources. A further increase of </w:t>
      </w:r>
      <w:r w:rsidRPr="0001073F">
        <w:rPr>
          <w:i/>
          <w:iCs/>
          <w:lang w:eastAsia="da-DK"/>
        </w:rPr>
        <w:t>reliability</w:t>
      </w:r>
      <w:r>
        <w:rPr>
          <w:lang w:eastAsia="da-DK"/>
        </w:rPr>
        <w:t xml:space="preserve"> might be to have researchers work independently on different aspects of the method: selection of excerpts, selection of words to change or exclude, naming of themes; then and on several occasions meet and compare notes and then independently prepare new versions of the analyses. If, over time researchers analyses converge, then one could say that the results were reliable. </w:t>
      </w:r>
    </w:p>
    <w:p w14:paraId="4C04E301" w14:textId="7536B655" w:rsidR="00D506E9" w:rsidRDefault="0001073F" w:rsidP="00D506E9">
      <w:pPr>
        <w:pStyle w:val="Newparagraph"/>
        <w:rPr>
          <w:lang w:eastAsia="da-DK"/>
        </w:rPr>
      </w:pPr>
      <w:r>
        <w:rPr>
          <w:lang w:eastAsia="da-DK"/>
        </w:rPr>
        <w:t xml:space="preserve">Our example was comprised by excerpts from a limited set of papers. As such, it was a manageable data set. Depending on the aims and scope of research, both target excerpts and number of papers could vary. Had we chosen inquiry more broadly, we would have gotten a lot more papers, and had we focused on the abstract rather than theoretical expositions, we might have achieved a relational map of elements of studies rather than theoretical positions. With a larger set of papers or a broader scope, the it might not have been feasible to read each paper and weigh every “algorithmic rule” as closely as was the case here. Instead, one could draw on more of the quantitative tools available with network theory to provide overviews of data. However, following Willig (2013, 370) we argue that no reading – and indeed any interpretation – can be said to be “true” or “right”, since language is constructive and functional. In our view then, as quantitative network tools become more ubiquitous in the analyses, the qualitative parts of the analyses should intensify as well. </w:t>
      </w:r>
    </w:p>
    <w:p w14:paraId="23959222" w14:textId="69F7055A" w:rsidR="00D506E9" w:rsidRDefault="00D506E9" w:rsidP="00D506E9">
      <w:pPr>
        <w:pStyle w:val="Heading1"/>
        <w:rPr>
          <w:lang w:eastAsia="da-DK"/>
        </w:rPr>
      </w:pPr>
      <w:r>
        <w:rPr>
          <w:lang w:eastAsia="da-DK"/>
        </w:rPr>
        <w:lastRenderedPageBreak/>
        <w:t>Concluding remarks</w:t>
      </w:r>
    </w:p>
    <w:p w14:paraId="53478E45" w14:textId="3778EF28" w:rsidR="0001073F" w:rsidRPr="00316DBB" w:rsidRDefault="0001073F" w:rsidP="00316DBB">
      <w:pPr>
        <w:pStyle w:val="Paragraph"/>
        <w:rPr>
          <w:color w:val="000000"/>
          <w:lang w:eastAsia="da-DK"/>
        </w:rPr>
      </w:pPr>
      <w:r>
        <w:rPr>
          <w:lang w:eastAsia="da-DK"/>
        </w:rPr>
        <w:t xml:space="preserve">In this paper, we have shown a method for reviewing literature, which is aimed at revealing standpoints embedded in each article. Which used theoretical excerpts from early childhood inquiry-based science education literature from 2008-2019 as an illustrative example. We arrived at a map and accompanying interpretations of theoretical writings in the field, which showed interwoven themes and positions relating to how young children should engage with inquiry. We used our discussion relate the map to both recent literature and Dewey’s original thoughts, arguing that thematic network analysis can </w:t>
      </w:r>
      <w:ins w:id="565" w:author="Stine Mariegaard" w:date="2020-12-14T11:00:00Z">
        <w:r w:rsidR="00BC72A5">
          <w:rPr>
            <w:lang w:eastAsia="da-DK"/>
          </w:rPr>
          <w:t xml:space="preserve">mediate </w:t>
        </w:r>
      </w:ins>
      <w:del w:id="566" w:author="Stine Mariegaard" w:date="2020-12-14T11:00:00Z">
        <w:r w:rsidDel="00BC72A5">
          <w:rPr>
            <w:lang w:eastAsia="da-DK"/>
          </w:rPr>
          <w:delText xml:space="preserve">help find </w:delText>
        </w:r>
        <w:commentRangeStart w:id="567"/>
        <w:r w:rsidDel="00BC72A5">
          <w:rPr>
            <w:lang w:eastAsia="da-DK"/>
          </w:rPr>
          <w:delText>bridges</w:delText>
        </w:r>
      </w:del>
      <w:commentRangeEnd w:id="567"/>
      <w:r w:rsidR="001F62C6">
        <w:rPr>
          <w:rStyle w:val="CommentReference"/>
        </w:rPr>
        <w:commentReference w:id="567"/>
      </w:r>
      <w:del w:id="568" w:author="Stine Mariegaard" w:date="2020-12-14T11:00:00Z">
        <w:r w:rsidDel="00BC72A5">
          <w:rPr>
            <w:lang w:eastAsia="da-DK"/>
          </w:rPr>
          <w:delText xml:space="preserve"> between </w:delText>
        </w:r>
      </w:del>
      <w:r>
        <w:rPr>
          <w:lang w:eastAsia="da-DK"/>
        </w:rPr>
        <w:t xml:space="preserve">theoretical standpoints. We further argued that the methodology can be expanded and refined in different directions, including other textual excerpts, selection of texts, and scientific rigor. </w:t>
      </w:r>
    </w:p>
    <w:p w14:paraId="1FDA840D" w14:textId="25CB02E7" w:rsidR="00091B39" w:rsidRDefault="00091B39" w:rsidP="00091B39">
      <w:pPr>
        <w:pStyle w:val="Heading1"/>
        <w:rPr>
          <w:lang w:eastAsia="da-DK"/>
        </w:rPr>
      </w:pPr>
      <w:r>
        <w:rPr>
          <w:lang w:eastAsia="da-DK"/>
        </w:rPr>
        <w:t>References</w:t>
      </w:r>
    </w:p>
    <w:p w14:paraId="60E76569" w14:textId="1D0FE363" w:rsidR="00F94DD3" w:rsidRDefault="00F94DD3" w:rsidP="00091B39">
      <w:pPr>
        <w:pStyle w:val="References"/>
      </w:pPr>
      <w:r>
        <w:t>AUTHORS (2012)</w:t>
      </w:r>
    </w:p>
    <w:p w14:paraId="0ECEB53C" w14:textId="6C8FBA35" w:rsidR="00091B39" w:rsidRPr="003B1FAF" w:rsidRDefault="00091B39" w:rsidP="00091B39">
      <w:pPr>
        <w:pStyle w:val="References"/>
      </w:pPr>
      <w:r w:rsidRPr="003B1FAF">
        <w:t>AUTHOR</w:t>
      </w:r>
      <w:r w:rsidR="00F94DD3">
        <w:t>S</w:t>
      </w:r>
      <w:r w:rsidRPr="003B1FAF">
        <w:t xml:space="preserve"> (201</w:t>
      </w:r>
      <w:r>
        <w:t>9</w:t>
      </w:r>
      <w:r w:rsidRPr="003B1FAF">
        <w:t>)</w:t>
      </w:r>
    </w:p>
    <w:p w14:paraId="2B0B70C7" w14:textId="629AED55" w:rsidR="00091B39" w:rsidRPr="003B1FAF" w:rsidRDefault="00091B39" w:rsidP="00091B39">
      <w:pPr>
        <w:pStyle w:val="References"/>
      </w:pPr>
      <w:r w:rsidRPr="003B1FAF">
        <w:t>AUTHOR</w:t>
      </w:r>
      <w:r w:rsidR="00F94DD3">
        <w:t xml:space="preserve">S </w:t>
      </w:r>
      <w:r w:rsidRPr="003B1FAF">
        <w:t xml:space="preserve">(in press) </w:t>
      </w:r>
    </w:p>
    <w:p w14:paraId="17E8AE06" w14:textId="77777777" w:rsidR="00091B39" w:rsidRDefault="00091B39" w:rsidP="00091B39">
      <w:pPr>
        <w:pStyle w:val="References"/>
        <w:rPr>
          <w:color w:val="000000"/>
          <w:lang w:eastAsia="da-DK"/>
        </w:rPr>
      </w:pPr>
      <w:r w:rsidRPr="003E7744">
        <w:rPr>
          <w:color w:val="000000"/>
          <w:lang w:eastAsia="da-DK"/>
        </w:rPr>
        <w:t xml:space="preserve">Alake-Tuenter, E., Biemans, H. J., Tobi, H., </w:t>
      </w:r>
      <w:proofErr w:type="spellStart"/>
      <w:r w:rsidRPr="003E7744">
        <w:rPr>
          <w:color w:val="000000"/>
          <w:lang w:eastAsia="da-DK"/>
        </w:rPr>
        <w:t>Wals</w:t>
      </w:r>
      <w:proofErr w:type="spellEnd"/>
      <w:r w:rsidRPr="003E7744">
        <w:rPr>
          <w:color w:val="000000"/>
          <w:lang w:eastAsia="da-DK"/>
        </w:rPr>
        <w:t xml:space="preserve">, A. E., </w:t>
      </w:r>
      <w:proofErr w:type="spellStart"/>
      <w:r w:rsidRPr="003E7744">
        <w:rPr>
          <w:color w:val="000000"/>
          <w:lang w:eastAsia="da-DK"/>
        </w:rPr>
        <w:t>Oosterheert</w:t>
      </w:r>
      <w:proofErr w:type="spellEnd"/>
      <w:r w:rsidRPr="003E7744">
        <w:rPr>
          <w:color w:val="000000"/>
          <w:lang w:eastAsia="da-DK"/>
        </w:rPr>
        <w:t xml:space="preserve">, I., &amp; Mulder, M. (2012). Inquiry-based science education competencies of primary school teachers: A literature study and critical review of the American National Science Education Standards. </w:t>
      </w:r>
      <w:r w:rsidRPr="003E7744">
        <w:rPr>
          <w:i/>
          <w:iCs/>
          <w:color w:val="000000"/>
          <w:lang w:eastAsia="da-DK"/>
        </w:rPr>
        <w:t>International Journal of Science Education, 34</w:t>
      </w:r>
      <w:r w:rsidRPr="003E7744">
        <w:rPr>
          <w:color w:val="000000"/>
          <w:lang w:eastAsia="da-DK"/>
        </w:rPr>
        <w:t>(17), 2609-2640.</w:t>
      </w:r>
    </w:p>
    <w:p w14:paraId="5468E2FC" w14:textId="77777777" w:rsidR="00091B39" w:rsidRDefault="00091B39" w:rsidP="00091B39">
      <w:pPr>
        <w:pStyle w:val="References"/>
        <w:rPr>
          <w:color w:val="333333"/>
          <w:shd w:val="clear" w:color="auto" w:fill="FFFFFF"/>
          <w:lang w:val="en-US" w:eastAsia="da-DK"/>
        </w:rPr>
      </w:pPr>
      <w:proofErr w:type="spellStart"/>
      <w:r w:rsidRPr="00C868E0">
        <w:rPr>
          <w:lang w:eastAsia="da-DK"/>
        </w:rPr>
        <w:t>Attride</w:t>
      </w:r>
      <w:proofErr w:type="spellEnd"/>
      <w:r w:rsidRPr="00C868E0">
        <w:rPr>
          <w:lang w:eastAsia="da-DK"/>
        </w:rPr>
        <w:t xml:space="preserve">-Stirling, J. (2001). </w:t>
      </w:r>
      <w:r w:rsidRPr="00C868E0">
        <w:rPr>
          <w:lang w:val="en-US"/>
        </w:rPr>
        <w:t xml:space="preserve">Thematic networks: an analytic tool for qualitative research. </w:t>
      </w:r>
      <w:r w:rsidRPr="00C868E0">
        <w:rPr>
          <w:i/>
          <w:iCs/>
          <w:lang w:val="en-US"/>
        </w:rPr>
        <w:t xml:space="preserve">Qualitative Research. </w:t>
      </w:r>
      <w:r w:rsidRPr="0061398E">
        <w:rPr>
          <w:color w:val="333333"/>
          <w:shd w:val="clear" w:color="auto" w:fill="FFFFFF"/>
          <w:lang w:val="en-US" w:eastAsia="da-DK"/>
        </w:rPr>
        <w:t>Volume: 1, issue: 3, pp: 385-405.</w:t>
      </w:r>
    </w:p>
    <w:p w14:paraId="56D8D056" w14:textId="77777777" w:rsidR="00091B39" w:rsidRPr="004345F3" w:rsidRDefault="00091B39" w:rsidP="00091B39">
      <w:pPr>
        <w:pStyle w:val="References"/>
        <w:rPr>
          <w:color w:val="000000"/>
          <w:lang w:val="en-US" w:eastAsia="da-DK"/>
        </w:rPr>
      </w:pPr>
      <w:r w:rsidRPr="004345F3">
        <w:rPr>
          <w:color w:val="222222"/>
          <w:shd w:val="clear" w:color="auto" w:fill="FFFFFF"/>
          <w:lang w:val="en-US"/>
        </w:rPr>
        <w:t xml:space="preserve">Bastian, M., </w:t>
      </w:r>
      <w:proofErr w:type="spellStart"/>
      <w:r w:rsidRPr="004345F3">
        <w:rPr>
          <w:color w:val="222222"/>
          <w:shd w:val="clear" w:color="auto" w:fill="FFFFFF"/>
          <w:lang w:val="en-US"/>
        </w:rPr>
        <w:t>Heymann</w:t>
      </w:r>
      <w:proofErr w:type="spellEnd"/>
      <w:r w:rsidRPr="004345F3">
        <w:rPr>
          <w:color w:val="222222"/>
          <w:shd w:val="clear" w:color="auto" w:fill="FFFFFF"/>
          <w:lang w:val="en-US"/>
        </w:rPr>
        <w:t xml:space="preserve">, S., &amp; </w:t>
      </w:r>
      <w:proofErr w:type="spellStart"/>
      <w:r w:rsidRPr="004345F3">
        <w:rPr>
          <w:color w:val="222222"/>
          <w:shd w:val="clear" w:color="auto" w:fill="FFFFFF"/>
          <w:lang w:val="en-US"/>
        </w:rPr>
        <w:t>Jacomy</w:t>
      </w:r>
      <w:proofErr w:type="spellEnd"/>
      <w:r w:rsidRPr="004345F3">
        <w:rPr>
          <w:color w:val="222222"/>
          <w:shd w:val="clear" w:color="auto" w:fill="FFFFFF"/>
          <w:lang w:val="en-US"/>
        </w:rPr>
        <w:t>, M. (2009). Gephi: an open source software for exploring and manipulating networks. In </w:t>
      </w:r>
      <w:r w:rsidRPr="004345F3">
        <w:rPr>
          <w:i/>
          <w:iCs/>
          <w:color w:val="222222"/>
          <w:shd w:val="clear" w:color="auto" w:fill="FFFFFF"/>
          <w:lang w:val="en-US"/>
        </w:rPr>
        <w:t>Third international AAAI conference on weblogs and social media</w:t>
      </w:r>
      <w:r w:rsidRPr="004345F3">
        <w:rPr>
          <w:color w:val="222222"/>
          <w:shd w:val="clear" w:color="auto" w:fill="FFFFFF"/>
          <w:lang w:val="en-US"/>
        </w:rPr>
        <w:t>.</w:t>
      </w:r>
    </w:p>
    <w:p w14:paraId="56BD5792" w14:textId="77777777" w:rsidR="00091B39" w:rsidRDefault="00091B39" w:rsidP="00091B39">
      <w:pPr>
        <w:pStyle w:val="References"/>
        <w:rPr>
          <w:color w:val="000000"/>
          <w:lang w:eastAsia="da-DK"/>
        </w:rPr>
      </w:pPr>
      <w:r w:rsidRPr="003E7744">
        <w:rPr>
          <w:color w:val="000000"/>
          <w:lang w:eastAsia="da-DK"/>
        </w:rPr>
        <w:t xml:space="preserve">Biesta, G. J., &amp; William, N. C. B. E. (2003). </w:t>
      </w:r>
      <w:r w:rsidRPr="00172F80">
        <w:rPr>
          <w:color w:val="000000"/>
          <w:lang w:eastAsia="da-DK"/>
        </w:rPr>
        <w:t>Pragmatism and Educational Research.</w:t>
      </w:r>
      <w:r>
        <w:rPr>
          <w:i/>
          <w:iCs/>
          <w:color w:val="000000"/>
          <w:lang w:eastAsia="da-DK"/>
        </w:rPr>
        <w:t xml:space="preserve"> </w:t>
      </w:r>
      <w:r w:rsidRPr="003E7744">
        <w:rPr>
          <w:i/>
          <w:iCs/>
          <w:color w:val="000000"/>
          <w:lang w:eastAsia="da-DK"/>
        </w:rPr>
        <w:t>Philosophy, Theory, and Educational Research Series</w:t>
      </w:r>
      <w:r>
        <w:rPr>
          <w:color w:val="000000"/>
          <w:lang w:eastAsia="da-DK"/>
        </w:rPr>
        <w:t>.</w:t>
      </w:r>
      <w:r w:rsidRPr="003E7744">
        <w:rPr>
          <w:color w:val="000000"/>
          <w:lang w:eastAsia="da-DK"/>
        </w:rPr>
        <w:t xml:space="preserve"> USA: Rowman &amp; Littlefield publishers Inc.</w:t>
      </w:r>
    </w:p>
    <w:p w14:paraId="6C8B7C0D" w14:textId="4C961353" w:rsidR="00091B39" w:rsidRDefault="00091B39" w:rsidP="005E455B">
      <w:pPr>
        <w:pStyle w:val="References"/>
        <w:rPr>
          <w:lang w:val="en-US"/>
        </w:rPr>
      </w:pPr>
      <w:r w:rsidRPr="004C3688">
        <w:rPr>
          <w:lang w:val="en-US"/>
        </w:rPr>
        <w:lastRenderedPageBreak/>
        <w:t xml:space="preserve">Braun, V., &amp; Clarke, V. (2006). Using thematic analysis in psychology. </w:t>
      </w:r>
      <w:r w:rsidRPr="00FD0B64">
        <w:rPr>
          <w:i/>
          <w:iCs/>
          <w:lang w:val="en-US"/>
        </w:rPr>
        <w:t>Qualitative research in</w:t>
      </w:r>
      <w:r w:rsidR="005E455B">
        <w:rPr>
          <w:i/>
          <w:iCs/>
          <w:lang w:val="en-US"/>
        </w:rPr>
        <w:t xml:space="preserve"> </w:t>
      </w:r>
      <w:r w:rsidRPr="00FD0B64">
        <w:rPr>
          <w:i/>
          <w:iCs/>
          <w:lang w:val="en-US"/>
        </w:rPr>
        <w:t>psychology, 3</w:t>
      </w:r>
      <w:r w:rsidRPr="00FD0B64">
        <w:rPr>
          <w:lang w:val="en-US"/>
        </w:rPr>
        <w:t>(2), 77‑101. doi:10.1191/1478088706qp063oa.</w:t>
      </w:r>
    </w:p>
    <w:p w14:paraId="34703770" w14:textId="279531B3" w:rsidR="005E455B" w:rsidRPr="005E455B" w:rsidRDefault="005E455B" w:rsidP="005E455B">
      <w:pPr>
        <w:pStyle w:val="References"/>
        <w:rPr>
          <w:i/>
          <w:iCs/>
          <w:lang w:val="en-US"/>
        </w:rPr>
      </w:pPr>
      <w:r w:rsidRPr="004C3688">
        <w:rPr>
          <w:lang w:val="en-US"/>
        </w:rPr>
        <w:t>Braun, V., &amp; Clarke, V. (</w:t>
      </w:r>
      <w:r>
        <w:rPr>
          <w:lang w:val="en-US"/>
        </w:rPr>
        <w:t>n.d.</w:t>
      </w:r>
      <w:r w:rsidRPr="004C3688">
        <w:rPr>
          <w:lang w:val="en-US"/>
        </w:rPr>
        <w:t>)</w:t>
      </w:r>
      <w:r>
        <w:rPr>
          <w:lang w:val="en-US"/>
        </w:rPr>
        <w:t xml:space="preserve">. </w:t>
      </w:r>
      <w:r w:rsidRPr="005E455B">
        <w:rPr>
          <w:i/>
          <w:iCs/>
          <w:lang w:val="en-US"/>
        </w:rPr>
        <w:t>Thematic analysis | a reflexive approach.</w:t>
      </w:r>
      <w:r>
        <w:rPr>
          <w:lang w:val="en-US"/>
        </w:rPr>
        <w:t xml:space="preserve"> University of Auckland – School of Psychology. </w:t>
      </w:r>
      <w:r w:rsidRPr="005E455B">
        <w:rPr>
          <w:lang w:val="en-US"/>
        </w:rPr>
        <w:t xml:space="preserve">Retrieved </w:t>
      </w:r>
      <w:r>
        <w:rPr>
          <w:lang w:val="en-US"/>
        </w:rPr>
        <w:t>November</w:t>
      </w:r>
      <w:r w:rsidRPr="005E455B">
        <w:rPr>
          <w:lang w:val="en-US"/>
        </w:rPr>
        <w:t xml:space="preserve"> </w:t>
      </w:r>
      <w:r>
        <w:rPr>
          <w:lang w:val="en-US"/>
        </w:rPr>
        <w:t>24</w:t>
      </w:r>
      <w:r w:rsidRPr="005E455B">
        <w:rPr>
          <w:lang w:val="en-US"/>
        </w:rPr>
        <w:t xml:space="preserve">, </w:t>
      </w:r>
      <w:r>
        <w:rPr>
          <w:lang w:val="en-US"/>
        </w:rPr>
        <w:t>2020</w:t>
      </w:r>
      <w:r w:rsidRPr="005E455B">
        <w:rPr>
          <w:lang w:val="en-US"/>
        </w:rPr>
        <w:t xml:space="preserve">, from </w:t>
      </w:r>
      <w:hyperlink r:id="rId18" w:history="1">
        <w:r w:rsidRPr="00887EB0">
          <w:rPr>
            <w:rStyle w:val="Hyperlink"/>
            <w:lang w:val="en-US"/>
          </w:rPr>
          <w:t>https://www.psych.auckland.ac.nz/en/about/thematic-analysis.html#</w:t>
        </w:r>
      </w:hyperlink>
      <w:r>
        <w:rPr>
          <w:lang w:val="en-US"/>
        </w:rPr>
        <w:t xml:space="preserve"> </w:t>
      </w:r>
    </w:p>
    <w:p w14:paraId="3E230166" w14:textId="77777777" w:rsidR="00091B39" w:rsidRDefault="00091B39" w:rsidP="00091B39">
      <w:pPr>
        <w:pStyle w:val="References"/>
        <w:rPr>
          <w:color w:val="000000"/>
          <w:lang w:eastAsia="da-DK"/>
        </w:rPr>
      </w:pPr>
      <w:r w:rsidRPr="003E7744">
        <w:rPr>
          <w:color w:val="000000"/>
          <w:lang w:eastAsia="da-DK"/>
        </w:rPr>
        <w:t xml:space="preserve">Bruce, B. C., &amp; Casey, L. (2012). The Practice of Inquiry: A Pedagogical "Sweet Spot" for Digital Literacy? </w:t>
      </w:r>
      <w:r w:rsidRPr="003E7744">
        <w:rPr>
          <w:i/>
          <w:iCs/>
          <w:color w:val="000000"/>
          <w:lang w:eastAsia="da-DK"/>
        </w:rPr>
        <w:t>Computers in the Schools, 29</w:t>
      </w:r>
      <w:r w:rsidRPr="003E7744">
        <w:rPr>
          <w:color w:val="000000"/>
          <w:lang w:eastAsia="da-DK"/>
        </w:rPr>
        <w:t>(1-2), 191-206.</w:t>
      </w:r>
    </w:p>
    <w:p w14:paraId="5FF97780" w14:textId="743C3A4B" w:rsidR="00091B39" w:rsidRDefault="00091B39" w:rsidP="00091B39">
      <w:pPr>
        <w:pStyle w:val="References"/>
        <w:rPr>
          <w:ins w:id="569" w:author="Stine Mariegaard" w:date="2020-12-12T11:36:00Z"/>
          <w:color w:val="000000"/>
          <w:lang w:eastAsia="da-DK"/>
        </w:rPr>
      </w:pPr>
      <w:r w:rsidRPr="003E7744">
        <w:rPr>
          <w:color w:val="000000"/>
          <w:lang w:eastAsia="da-DK"/>
        </w:rPr>
        <w:t xml:space="preserve">Bybee, R. W., Taylor, J. A., Gardner, A., Van </w:t>
      </w:r>
      <w:proofErr w:type="spellStart"/>
      <w:r w:rsidRPr="003E7744">
        <w:rPr>
          <w:color w:val="000000"/>
          <w:lang w:eastAsia="da-DK"/>
        </w:rPr>
        <w:t>Scotter</w:t>
      </w:r>
      <w:proofErr w:type="spellEnd"/>
      <w:r w:rsidRPr="003E7744">
        <w:rPr>
          <w:color w:val="000000"/>
          <w:lang w:eastAsia="da-DK"/>
        </w:rPr>
        <w:t xml:space="preserve">, P., Powell, J. C., Westbrook, A., &amp; </w:t>
      </w:r>
      <w:proofErr w:type="spellStart"/>
      <w:r w:rsidRPr="003E7744">
        <w:rPr>
          <w:color w:val="000000"/>
          <w:lang w:eastAsia="da-DK"/>
        </w:rPr>
        <w:t>Landes</w:t>
      </w:r>
      <w:proofErr w:type="spellEnd"/>
      <w:r w:rsidRPr="003E7744">
        <w:rPr>
          <w:color w:val="000000"/>
          <w:lang w:eastAsia="da-DK"/>
        </w:rPr>
        <w:t xml:space="preserve">, N. (2006). The BSCS 5E instructional model: Origins and effectiveness. </w:t>
      </w:r>
      <w:r w:rsidRPr="00172F80">
        <w:rPr>
          <w:i/>
          <w:iCs/>
          <w:color w:val="000000"/>
          <w:lang w:eastAsia="da-DK"/>
        </w:rPr>
        <w:t>Colorado Springs</w:t>
      </w:r>
      <w:r w:rsidRPr="00172F80">
        <w:rPr>
          <w:color w:val="000000"/>
          <w:lang w:eastAsia="da-DK"/>
        </w:rPr>
        <w:t>, Co: BSCS, 5, 88-98.</w:t>
      </w:r>
    </w:p>
    <w:p w14:paraId="09EDD95C" w14:textId="77777777" w:rsidR="00E71126" w:rsidRPr="00093A67" w:rsidRDefault="00E71126" w:rsidP="00C17742">
      <w:pPr>
        <w:pStyle w:val="References"/>
        <w:rPr>
          <w:ins w:id="570" w:author="Stine Mariegaard" w:date="2020-12-12T11:36:00Z"/>
          <w:color w:val="000000"/>
          <w:lang w:eastAsia="da-DK"/>
        </w:rPr>
        <w:pPrChange w:id="571" w:author="Jesper Bruun" w:date="2020-12-14T16:13:00Z">
          <w:pPr>
            <w:jc w:val="both"/>
          </w:pPr>
        </w:pPrChange>
      </w:pPr>
      <w:ins w:id="572" w:author="Stine Mariegaard" w:date="2020-12-12T11:36:00Z">
        <w:r w:rsidRPr="00007CAD">
          <w:rPr>
            <w:shd w:val="clear" w:color="auto" w:fill="FFFFFF"/>
            <w:lang w:val="en-US"/>
          </w:rPr>
          <w:t xml:space="preserve">Campbell, C., </w:t>
        </w:r>
        <w:proofErr w:type="spellStart"/>
        <w:r w:rsidRPr="00007CAD">
          <w:rPr>
            <w:shd w:val="clear" w:color="auto" w:fill="FFFFFF"/>
            <w:lang w:val="en-US"/>
          </w:rPr>
          <w:t>Speldewinde</w:t>
        </w:r>
        <w:proofErr w:type="spellEnd"/>
        <w:r w:rsidRPr="00007CAD">
          <w:rPr>
            <w:shd w:val="clear" w:color="auto" w:fill="FFFFFF"/>
            <w:lang w:val="en-US"/>
          </w:rPr>
          <w:t xml:space="preserve">, C., Howitt, C., &amp; MacDonald, A. (2018). </w:t>
        </w:r>
        <w:r w:rsidRPr="00524DAD">
          <w:rPr>
            <w:shd w:val="clear" w:color="auto" w:fill="FFFFFF"/>
            <w:lang w:val="en-US"/>
          </w:rPr>
          <w:t>STEM practice in the early years. </w:t>
        </w:r>
        <w:r w:rsidRPr="00524DAD">
          <w:rPr>
            <w:i/>
            <w:iCs/>
            <w:shd w:val="clear" w:color="auto" w:fill="FFFFFF"/>
            <w:lang w:val="en-US"/>
          </w:rPr>
          <w:t>Creative Education</w:t>
        </w:r>
        <w:r w:rsidRPr="00524DAD">
          <w:rPr>
            <w:shd w:val="clear" w:color="auto" w:fill="FFFFFF"/>
            <w:lang w:val="en-US"/>
          </w:rPr>
          <w:t>, </w:t>
        </w:r>
        <w:r w:rsidRPr="00524DAD">
          <w:rPr>
            <w:i/>
            <w:iCs/>
            <w:shd w:val="clear" w:color="auto" w:fill="FFFFFF"/>
            <w:lang w:val="en-US"/>
          </w:rPr>
          <w:t>9</w:t>
        </w:r>
        <w:r w:rsidRPr="00524DAD">
          <w:rPr>
            <w:shd w:val="clear" w:color="auto" w:fill="FFFFFF"/>
            <w:lang w:val="en-US"/>
          </w:rPr>
          <w:t>(01), 11.</w:t>
        </w:r>
      </w:ins>
    </w:p>
    <w:p w14:paraId="45954110" w14:textId="77777777" w:rsidR="00E71126" w:rsidRPr="00172F80" w:rsidRDefault="00E71126" w:rsidP="00C17742">
      <w:pPr>
        <w:pStyle w:val="References"/>
        <w:ind w:left="0" w:firstLine="0"/>
        <w:rPr>
          <w:lang w:eastAsia="da-DK"/>
        </w:rPr>
        <w:pPrChange w:id="573" w:author="Jesper Bruun" w:date="2020-12-14T16:13:00Z">
          <w:pPr>
            <w:pStyle w:val="References"/>
          </w:pPr>
        </w:pPrChange>
      </w:pPr>
    </w:p>
    <w:p w14:paraId="006A545A" w14:textId="5EC5D618" w:rsidR="00091B39" w:rsidRDefault="00091B39" w:rsidP="00091B39">
      <w:pPr>
        <w:pStyle w:val="References"/>
        <w:rPr>
          <w:color w:val="000000"/>
          <w:lang w:eastAsia="da-DK"/>
        </w:rPr>
      </w:pPr>
      <w:proofErr w:type="spellStart"/>
      <w:r w:rsidRPr="003E7744">
        <w:rPr>
          <w:color w:val="000000"/>
          <w:lang w:eastAsia="da-DK"/>
        </w:rPr>
        <w:t>Clauset</w:t>
      </w:r>
      <w:proofErr w:type="spellEnd"/>
      <w:r w:rsidRPr="003E7744">
        <w:rPr>
          <w:color w:val="000000"/>
          <w:lang w:eastAsia="da-DK"/>
        </w:rPr>
        <w:t xml:space="preserve">, A., Newman, M. E., &amp; Moore, C. (2004). Finding community structure in very large </w:t>
      </w:r>
      <w:r w:rsidRPr="00D871E9">
        <w:rPr>
          <w:color w:val="000000"/>
          <w:lang w:eastAsia="da-DK"/>
        </w:rPr>
        <w:t xml:space="preserve">networks. </w:t>
      </w:r>
      <w:r w:rsidRPr="00D871E9">
        <w:rPr>
          <w:i/>
          <w:iCs/>
          <w:color w:val="000000"/>
          <w:lang w:eastAsia="da-DK"/>
        </w:rPr>
        <w:t>Physical review</w:t>
      </w:r>
      <w:r w:rsidRPr="00D871E9">
        <w:rPr>
          <w:color w:val="000000"/>
          <w:lang w:eastAsia="da-DK"/>
        </w:rPr>
        <w:t>, 70(6), 066111.</w:t>
      </w:r>
    </w:p>
    <w:p w14:paraId="66B34C47" w14:textId="088FE199" w:rsidR="00641568" w:rsidRPr="00641568" w:rsidRDefault="00641568" w:rsidP="00641568">
      <w:pPr>
        <w:pStyle w:val="References"/>
      </w:pPr>
      <w:proofErr w:type="spellStart"/>
      <w:r>
        <w:t>Cremin</w:t>
      </w:r>
      <w:proofErr w:type="spellEnd"/>
      <w:r>
        <w:t xml:space="preserve">, T., </w:t>
      </w:r>
      <w:proofErr w:type="spellStart"/>
      <w:r>
        <w:t>Glauert</w:t>
      </w:r>
      <w:proofErr w:type="spellEnd"/>
      <w:r>
        <w:t xml:space="preserve">, E., Craft, A., Compton, A., &amp; </w:t>
      </w:r>
      <w:proofErr w:type="spellStart"/>
      <w:r>
        <w:t>Stylianidou</w:t>
      </w:r>
      <w:proofErr w:type="spellEnd"/>
      <w:r>
        <w:t xml:space="preserve">, F. (2015). Creative Little Scientists: exploring pedagogical synergies between inquiry-based and creative approaches in Early Years science. </w:t>
      </w:r>
      <w:r>
        <w:rPr>
          <w:i/>
          <w:iCs/>
        </w:rPr>
        <w:t>Education 3-13</w:t>
      </w:r>
      <w:r>
        <w:t xml:space="preserve">, </w:t>
      </w:r>
      <w:r>
        <w:rPr>
          <w:i/>
          <w:iCs/>
        </w:rPr>
        <w:t>43</w:t>
      </w:r>
      <w:r>
        <w:t>(4), 404-419.</w:t>
      </w:r>
    </w:p>
    <w:p w14:paraId="0A32B4ED" w14:textId="6450C97F" w:rsidR="00091B39" w:rsidRDefault="00091B39" w:rsidP="00091B39">
      <w:pPr>
        <w:pStyle w:val="References"/>
        <w:rPr>
          <w:color w:val="222222"/>
          <w:shd w:val="clear" w:color="auto" w:fill="FFFFFF"/>
          <w:lang w:val="en-US"/>
        </w:rPr>
      </w:pPr>
      <w:proofErr w:type="spellStart"/>
      <w:r w:rsidRPr="00D871E9">
        <w:rPr>
          <w:color w:val="222222"/>
          <w:shd w:val="clear" w:color="auto" w:fill="FFFFFF"/>
          <w:lang w:val="en-US"/>
        </w:rPr>
        <w:t>Csardi</w:t>
      </w:r>
      <w:proofErr w:type="spellEnd"/>
      <w:r w:rsidRPr="00D871E9">
        <w:rPr>
          <w:color w:val="222222"/>
          <w:shd w:val="clear" w:color="auto" w:fill="FFFFFF"/>
          <w:lang w:val="en-US"/>
        </w:rPr>
        <w:t>,</w:t>
      </w:r>
      <w:r>
        <w:rPr>
          <w:color w:val="222222"/>
          <w:shd w:val="clear" w:color="auto" w:fill="FFFFFF"/>
          <w:lang w:val="en-US"/>
        </w:rPr>
        <w:t xml:space="preserve"> </w:t>
      </w:r>
      <w:r w:rsidRPr="00D871E9">
        <w:rPr>
          <w:color w:val="222222"/>
          <w:shd w:val="clear" w:color="auto" w:fill="FFFFFF"/>
          <w:lang w:val="en-US"/>
        </w:rPr>
        <w:t>G.,</w:t>
      </w:r>
      <w:r>
        <w:rPr>
          <w:color w:val="222222"/>
          <w:shd w:val="clear" w:color="auto" w:fill="FFFFFF"/>
          <w:lang w:val="en-US"/>
        </w:rPr>
        <w:t xml:space="preserve"> </w:t>
      </w:r>
      <w:r w:rsidRPr="00D871E9">
        <w:rPr>
          <w:color w:val="222222"/>
          <w:shd w:val="clear" w:color="auto" w:fill="FFFFFF"/>
          <w:lang w:val="en-US"/>
        </w:rPr>
        <w:t>&amp;</w:t>
      </w:r>
      <w:r>
        <w:rPr>
          <w:color w:val="222222"/>
          <w:shd w:val="clear" w:color="auto" w:fill="FFFFFF"/>
          <w:lang w:val="en-US"/>
        </w:rPr>
        <w:t xml:space="preserve"> </w:t>
      </w:r>
      <w:proofErr w:type="spellStart"/>
      <w:r w:rsidRPr="00D871E9">
        <w:rPr>
          <w:color w:val="222222"/>
          <w:shd w:val="clear" w:color="auto" w:fill="FFFFFF"/>
          <w:lang w:val="en-US"/>
        </w:rPr>
        <w:t>Nepusz</w:t>
      </w:r>
      <w:proofErr w:type="spellEnd"/>
      <w:r w:rsidRPr="00D871E9">
        <w:rPr>
          <w:color w:val="222222"/>
          <w:shd w:val="clear" w:color="auto" w:fill="FFFFFF"/>
          <w:lang w:val="en-US"/>
        </w:rPr>
        <w:t xml:space="preserve">, T. (2006). The </w:t>
      </w:r>
      <w:proofErr w:type="spellStart"/>
      <w:r w:rsidRPr="00D871E9">
        <w:rPr>
          <w:color w:val="222222"/>
          <w:shd w:val="clear" w:color="auto" w:fill="FFFFFF"/>
          <w:lang w:val="en-US"/>
        </w:rPr>
        <w:t>igraph</w:t>
      </w:r>
      <w:proofErr w:type="spellEnd"/>
      <w:r w:rsidRPr="00D871E9">
        <w:rPr>
          <w:color w:val="222222"/>
          <w:shd w:val="clear" w:color="auto" w:fill="FFFFFF"/>
          <w:lang w:val="en-US"/>
        </w:rPr>
        <w:t xml:space="preserve"> software package for complex network research. </w:t>
      </w:r>
      <w:proofErr w:type="spellStart"/>
      <w:r w:rsidRPr="00FD0B64">
        <w:rPr>
          <w:i/>
          <w:iCs/>
          <w:color w:val="222222"/>
          <w:shd w:val="clear" w:color="auto" w:fill="FFFFFF"/>
          <w:lang w:val="en-US"/>
        </w:rPr>
        <w:t>InterJournal</w:t>
      </w:r>
      <w:proofErr w:type="spellEnd"/>
      <w:r w:rsidRPr="00FD0B64">
        <w:rPr>
          <w:i/>
          <w:iCs/>
          <w:color w:val="222222"/>
          <w:shd w:val="clear" w:color="auto" w:fill="FFFFFF"/>
          <w:lang w:val="en-US"/>
        </w:rPr>
        <w:t>, complex systems</w:t>
      </w:r>
      <w:r w:rsidRPr="00FD0B64">
        <w:rPr>
          <w:color w:val="222222"/>
          <w:shd w:val="clear" w:color="auto" w:fill="FFFFFF"/>
          <w:lang w:val="en-US"/>
        </w:rPr>
        <w:t>, </w:t>
      </w:r>
      <w:r w:rsidRPr="00FD0B64">
        <w:rPr>
          <w:i/>
          <w:iCs/>
          <w:color w:val="222222"/>
          <w:shd w:val="clear" w:color="auto" w:fill="FFFFFF"/>
          <w:lang w:val="en-US"/>
        </w:rPr>
        <w:t>1695</w:t>
      </w:r>
      <w:r w:rsidRPr="00FD0B64">
        <w:rPr>
          <w:color w:val="222222"/>
          <w:shd w:val="clear" w:color="auto" w:fill="FFFFFF"/>
          <w:lang w:val="en-US"/>
        </w:rPr>
        <w:t>(5), 1-9.</w:t>
      </w:r>
    </w:p>
    <w:p w14:paraId="0A4EFFB5" w14:textId="5EE01167" w:rsidR="00011325" w:rsidRPr="00011325" w:rsidRDefault="00011325" w:rsidP="00011325">
      <w:pPr>
        <w:pStyle w:val="References"/>
      </w:pPr>
      <w:proofErr w:type="spellStart"/>
      <w:r>
        <w:t>Darbyshire</w:t>
      </w:r>
      <w:proofErr w:type="spellEnd"/>
      <w:r>
        <w:t xml:space="preserve">, D., &amp; Baker, P. (2012). A systematic review and thematic analysis of cinema in medical education. </w:t>
      </w:r>
      <w:r>
        <w:rPr>
          <w:i/>
          <w:iCs/>
        </w:rPr>
        <w:t>Medical Humanities</w:t>
      </w:r>
      <w:r>
        <w:t xml:space="preserve">, </w:t>
      </w:r>
      <w:r>
        <w:rPr>
          <w:i/>
          <w:iCs/>
        </w:rPr>
        <w:t>38</w:t>
      </w:r>
      <w:r>
        <w:t>(1), 28-33.</w:t>
      </w:r>
    </w:p>
    <w:p w14:paraId="7E5BD2AF" w14:textId="77777777" w:rsidR="000B2BF5" w:rsidRDefault="00091B39" w:rsidP="000B2BF5">
      <w:pPr>
        <w:pStyle w:val="References"/>
      </w:pPr>
      <w:proofErr w:type="spellStart"/>
      <w:r w:rsidRPr="00353EBE">
        <w:rPr>
          <w:lang w:val="en-US"/>
        </w:rPr>
        <w:t>Decristan</w:t>
      </w:r>
      <w:proofErr w:type="spellEnd"/>
      <w:r w:rsidRPr="00353EBE">
        <w:rPr>
          <w:lang w:val="en-US"/>
        </w:rPr>
        <w:t xml:space="preserve">, J., </w:t>
      </w:r>
      <w:proofErr w:type="spellStart"/>
      <w:r w:rsidRPr="00353EBE">
        <w:rPr>
          <w:lang w:val="en-US"/>
        </w:rPr>
        <w:t>Hondrich</w:t>
      </w:r>
      <w:proofErr w:type="spellEnd"/>
      <w:r w:rsidRPr="00353EBE">
        <w:rPr>
          <w:lang w:val="en-US"/>
        </w:rPr>
        <w:t xml:space="preserve">, A. L., </w:t>
      </w:r>
      <w:proofErr w:type="spellStart"/>
      <w:r w:rsidRPr="00353EBE">
        <w:rPr>
          <w:lang w:val="en-US"/>
        </w:rPr>
        <w:t>Büttner</w:t>
      </w:r>
      <w:proofErr w:type="spellEnd"/>
      <w:r w:rsidRPr="00353EBE">
        <w:rPr>
          <w:lang w:val="en-US"/>
        </w:rPr>
        <w:t xml:space="preserve">, G., Hertel, S., </w:t>
      </w:r>
      <w:proofErr w:type="spellStart"/>
      <w:r w:rsidRPr="00353EBE">
        <w:rPr>
          <w:lang w:val="en-US"/>
        </w:rPr>
        <w:t>Klieme</w:t>
      </w:r>
      <w:proofErr w:type="spellEnd"/>
      <w:r w:rsidRPr="00353EBE">
        <w:rPr>
          <w:lang w:val="en-US"/>
        </w:rPr>
        <w:t xml:space="preserve">, E., </w:t>
      </w:r>
      <w:proofErr w:type="spellStart"/>
      <w:r w:rsidRPr="00353EBE">
        <w:rPr>
          <w:lang w:val="en-US"/>
        </w:rPr>
        <w:t>Kunter</w:t>
      </w:r>
      <w:proofErr w:type="spellEnd"/>
      <w:r w:rsidRPr="00353EBE">
        <w:rPr>
          <w:lang w:val="en-US"/>
        </w:rPr>
        <w:t xml:space="preserve">, M., ... </w:t>
      </w:r>
      <w:r w:rsidRPr="005E455B">
        <w:t>&amp; Naumann, A. (2015). Impact of additional guidance in science education on primary students’ conceptual understanding. The Journal of Educational Research, 108(5), 358-370.</w:t>
      </w:r>
    </w:p>
    <w:p w14:paraId="1D782D43" w14:textId="23AE826E" w:rsidR="000B2BF5" w:rsidRPr="005E455B" w:rsidRDefault="000B2BF5" w:rsidP="000B2BF5">
      <w:pPr>
        <w:pStyle w:val="References"/>
      </w:pPr>
      <w:proofErr w:type="spellStart"/>
      <w:r w:rsidRPr="000B2BF5">
        <w:rPr>
          <w:lang w:val="en-US"/>
        </w:rPr>
        <w:t>Dobber</w:t>
      </w:r>
      <w:proofErr w:type="spellEnd"/>
      <w:r w:rsidRPr="000B2BF5">
        <w:rPr>
          <w:lang w:val="en-US"/>
        </w:rPr>
        <w:t xml:space="preserve">, M., Zwart, R., Tanis, M., &amp; van </w:t>
      </w:r>
      <w:proofErr w:type="spellStart"/>
      <w:r w:rsidRPr="000B2BF5">
        <w:rPr>
          <w:lang w:val="en-US"/>
        </w:rPr>
        <w:t>Oers</w:t>
      </w:r>
      <w:proofErr w:type="spellEnd"/>
      <w:r w:rsidRPr="000B2BF5">
        <w:rPr>
          <w:lang w:val="en-US"/>
        </w:rPr>
        <w:t xml:space="preserve">, B. (2017). </w:t>
      </w:r>
      <w:r>
        <w:t xml:space="preserve">Literature review: The role of the teacher in inquiry-based education. </w:t>
      </w:r>
      <w:r>
        <w:rPr>
          <w:i/>
          <w:iCs/>
        </w:rPr>
        <w:t>Educational Research Review</w:t>
      </w:r>
      <w:r>
        <w:t xml:space="preserve">, </w:t>
      </w:r>
      <w:r>
        <w:rPr>
          <w:i/>
          <w:iCs/>
        </w:rPr>
        <w:t>22</w:t>
      </w:r>
      <w:r>
        <w:t>, 194-214.</w:t>
      </w:r>
    </w:p>
    <w:p w14:paraId="5E3CADD4" w14:textId="77777777" w:rsidR="00091B39" w:rsidRPr="003E7744" w:rsidRDefault="00091B39" w:rsidP="00091B39">
      <w:pPr>
        <w:pStyle w:val="References"/>
        <w:rPr>
          <w:lang w:eastAsia="da-DK"/>
        </w:rPr>
      </w:pPr>
      <w:proofErr w:type="spellStart"/>
      <w:r w:rsidRPr="003E7744">
        <w:rPr>
          <w:color w:val="000000"/>
          <w:lang w:eastAsia="da-DK"/>
        </w:rPr>
        <w:t>Desouza</w:t>
      </w:r>
      <w:proofErr w:type="spellEnd"/>
      <w:r w:rsidRPr="003E7744">
        <w:rPr>
          <w:color w:val="000000"/>
          <w:lang w:eastAsia="da-DK"/>
        </w:rPr>
        <w:t xml:space="preserve">, J. M. S. (2017). Conceptual Play and Science Inquiry: Using the 5E Instructional Model. </w:t>
      </w:r>
      <w:r w:rsidRPr="003E7744">
        <w:rPr>
          <w:i/>
          <w:iCs/>
          <w:color w:val="000000"/>
          <w:lang w:eastAsia="da-DK"/>
        </w:rPr>
        <w:t>Pedagogies: An International Journal, 12</w:t>
      </w:r>
      <w:r w:rsidRPr="003E7744">
        <w:rPr>
          <w:color w:val="000000"/>
          <w:lang w:eastAsia="da-DK"/>
        </w:rPr>
        <w:t>(4), 340-353.</w:t>
      </w:r>
    </w:p>
    <w:p w14:paraId="58E57EAC" w14:textId="77777777" w:rsidR="00091B39" w:rsidRDefault="00091B39" w:rsidP="00091B39">
      <w:pPr>
        <w:pStyle w:val="References"/>
        <w:rPr>
          <w:i/>
          <w:iCs/>
          <w:color w:val="000000"/>
          <w:lang w:eastAsia="da-DK"/>
        </w:rPr>
      </w:pPr>
      <w:r w:rsidRPr="003E7744">
        <w:rPr>
          <w:color w:val="000000"/>
          <w:lang w:eastAsia="da-DK"/>
        </w:rPr>
        <w:t xml:space="preserve">Dewey, J. (1938/2015). </w:t>
      </w:r>
      <w:r w:rsidRPr="00172F80">
        <w:rPr>
          <w:color w:val="000000"/>
          <w:lang w:eastAsia="da-DK"/>
        </w:rPr>
        <w:t>Experience and education</w:t>
      </w:r>
      <w:r w:rsidRPr="003E7744">
        <w:rPr>
          <w:color w:val="000000"/>
          <w:lang w:eastAsia="da-DK"/>
        </w:rPr>
        <w:t xml:space="preserve">. </w:t>
      </w:r>
      <w:r w:rsidRPr="00172F80">
        <w:rPr>
          <w:i/>
          <w:iCs/>
          <w:color w:val="000000"/>
          <w:lang w:eastAsia="da-DK"/>
        </w:rPr>
        <w:t>New York: Simon &amp; Schuster</w:t>
      </w:r>
    </w:p>
    <w:p w14:paraId="77397275" w14:textId="77777777" w:rsidR="00091B39" w:rsidRPr="003E7744" w:rsidRDefault="00091B39" w:rsidP="00091B39">
      <w:pPr>
        <w:pStyle w:val="References"/>
        <w:rPr>
          <w:lang w:eastAsia="da-DK"/>
        </w:rPr>
      </w:pPr>
      <w:r w:rsidRPr="003E7744">
        <w:rPr>
          <w:color w:val="000000"/>
          <w:lang w:eastAsia="da-DK"/>
        </w:rPr>
        <w:t xml:space="preserve">Dewey, J. (2005). </w:t>
      </w:r>
      <w:r w:rsidRPr="00172F80">
        <w:rPr>
          <w:color w:val="000000"/>
          <w:lang w:eastAsia="da-DK"/>
        </w:rPr>
        <w:t>Art as experience</w:t>
      </w:r>
      <w:r w:rsidRPr="003E7744">
        <w:rPr>
          <w:color w:val="000000"/>
          <w:lang w:eastAsia="da-DK"/>
        </w:rPr>
        <w:t xml:space="preserve">. </w:t>
      </w:r>
      <w:r w:rsidRPr="00172F80">
        <w:rPr>
          <w:i/>
          <w:iCs/>
          <w:color w:val="000000"/>
          <w:lang w:eastAsia="da-DK"/>
        </w:rPr>
        <w:t>New York Penguin Putnam Inc.</w:t>
      </w:r>
    </w:p>
    <w:p w14:paraId="71E8FADF" w14:textId="77777777" w:rsidR="00091B39" w:rsidRDefault="00091B39" w:rsidP="00091B39">
      <w:pPr>
        <w:pStyle w:val="References"/>
        <w:rPr>
          <w:i/>
          <w:iCs/>
          <w:color w:val="000000"/>
          <w:lang w:eastAsia="da-DK"/>
        </w:rPr>
      </w:pPr>
      <w:r w:rsidRPr="003E7744">
        <w:rPr>
          <w:color w:val="000000"/>
          <w:lang w:eastAsia="da-DK"/>
        </w:rPr>
        <w:lastRenderedPageBreak/>
        <w:t xml:space="preserve">Dewey, J. (2011). Democracy and Education. </w:t>
      </w:r>
      <w:r w:rsidRPr="00172F80">
        <w:rPr>
          <w:i/>
          <w:iCs/>
          <w:color w:val="000000"/>
          <w:lang w:eastAsia="da-DK"/>
        </w:rPr>
        <w:t>In (Simon &amp; Brown Edition ed.): Milton Keynes: Lightning Source UK Ltd.</w:t>
      </w:r>
    </w:p>
    <w:p w14:paraId="11ED2D55" w14:textId="5A608D4E" w:rsidR="00091B39" w:rsidRDefault="00091B39" w:rsidP="00091B39">
      <w:pPr>
        <w:pStyle w:val="References"/>
        <w:rPr>
          <w:color w:val="000000"/>
          <w:lang w:eastAsia="da-DK"/>
        </w:rPr>
      </w:pPr>
      <w:r>
        <w:rPr>
          <w:color w:val="000000"/>
          <w:lang w:eastAsia="da-DK"/>
        </w:rPr>
        <w:t>Dewey, J. (2013).</w:t>
      </w:r>
      <w:r w:rsidRPr="0022222F">
        <w:rPr>
          <w:rFonts w:ascii="Arial" w:hAnsi="Arial" w:cs="Arial"/>
          <w:color w:val="222222"/>
          <w:sz w:val="20"/>
          <w:szCs w:val="20"/>
          <w:shd w:val="clear" w:color="auto" w:fill="FFFFFF"/>
          <w:lang w:val="en-US"/>
        </w:rPr>
        <w:t> </w:t>
      </w:r>
      <w:r w:rsidRPr="0022222F">
        <w:rPr>
          <w:color w:val="222222"/>
          <w:shd w:val="clear" w:color="auto" w:fill="FFFFFF"/>
          <w:lang w:val="en-US"/>
        </w:rPr>
        <w:t>Logic, the theory of inquiry, 1938</w:t>
      </w:r>
      <w:r w:rsidRPr="0022222F">
        <w:rPr>
          <w:rFonts w:ascii="Arial" w:hAnsi="Arial" w:cs="Arial"/>
          <w:color w:val="222222"/>
          <w:sz w:val="20"/>
          <w:szCs w:val="20"/>
          <w:shd w:val="clear" w:color="auto" w:fill="FFFFFF"/>
          <w:lang w:val="en-US"/>
        </w:rPr>
        <w:t xml:space="preserve">. </w:t>
      </w:r>
      <w:r w:rsidRPr="005D403C">
        <w:rPr>
          <w:i/>
          <w:iCs/>
          <w:color w:val="222222"/>
          <w:shd w:val="clear" w:color="auto" w:fill="FFFFFF"/>
          <w:lang w:val="en-US"/>
        </w:rPr>
        <w:t>Southern University Press</w:t>
      </w:r>
      <w:r w:rsidRPr="005D403C">
        <w:rPr>
          <w:rFonts w:ascii="Arial" w:hAnsi="Arial" w:cs="Arial"/>
          <w:i/>
          <w:iCs/>
          <w:color w:val="222222"/>
          <w:sz w:val="20"/>
          <w:szCs w:val="20"/>
          <w:shd w:val="clear" w:color="auto" w:fill="FFFFFF"/>
          <w:lang w:val="en-US"/>
        </w:rPr>
        <w:t>.</w:t>
      </w:r>
      <w:r>
        <w:rPr>
          <w:color w:val="000000"/>
          <w:lang w:eastAsia="da-DK"/>
        </w:rPr>
        <w:t xml:space="preserve"> </w:t>
      </w:r>
    </w:p>
    <w:p w14:paraId="4519C8B8" w14:textId="3787234E" w:rsidR="0068538E" w:rsidRPr="0022222F" w:rsidRDefault="0068538E" w:rsidP="0068538E">
      <w:pPr>
        <w:pStyle w:val="References"/>
      </w:pPr>
      <w:proofErr w:type="spellStart"/>
      <w:r>
        <w:t>Dobber</w:t>
      </w:r>
      <w:proofErr w:type="spellEnd"/>
      <w:r>
        <w:t xml:space="preserve">, M., Zwart, R., Tanis, M., &amp; van </w:t>
      </w:r>
      <w:proofErr w:type="spellStart"/>
      <w:r>
        <w:t>Oers</w:t>
      </w:r>
      <w:proofErr w:type="spellEnd"/>
      <w:r>
        <w:t xml:space="preserve">, B. (2017). Literature review: The role of the teacher in inquiry-based education. </w:t>
      </w:r>
      <w:r>
        <w:rPr>
          <w:i/>
          <w:iCs/>
        </w:rPr>
        <w:t>Educational Research Review</w:t>
      </w:r>
      <w:r>
        <w:t xml:space="preserve">, </w:t>
      </w:r>
      <w:r>
        <w:rPr>
          <w:i/>
          <w:iCs/>
        </w:rPr>
        <w:t>22</w:t>
      </w:r>
      <w:r>
        <w:t>, 194-214.</w:t>
      </w:r>
    </w:p>
    <w:p w14:paraId="52F0D425" w14:textId="77777777" w:rsidR="00091B39" w:rsidRPr="003E7744" w:rsidRDefault="00091B39" w:rsidP="00091B39">
      <w:pPr>
        <w:pStyle w:val="References"/>
        <w:rPr>
          <w:lang w:eastAsia="da-DK"/>
        </w:rPr>
      </w:pPr>
      <w:proofErr w:type="spellStart"/>
      <w:r w:rsidRPr="003E7744">
        <w:rPr>
          <w:color w:val="000000"/>
          <w:lang w:eastAsia="da-DK"/>
        </w:rPr>
        <w:t>Eckhoff</w:t>
      </w:r>
      <w:proofErr w:type="spellEnd"/>
      <w:r w:rsidRPr="003E7744">
        <w:rPr>
          <w:color w:val="000000"/>
          <w:lang w:eastAsia="da-DK"/>
        </w:rPr>
        <w:t xml:space="preserve">, A. (2017). Partners in inquiry: A collaborative life science investigation with preservice teachers and kindergarten students. </w:t>
      </w:r>
      <w:r w:rsidRPr="003E7744">
        <w:rPr>
          <w:i/>
          <w:iCs/>
          <w:color w:val="000000"/>
          <w:lang w:eastAsia="da-DK"/>
        </w:rPr>
        <w:t>Early Childhood Education Journal, 45</w:t>
      </w:r>
      <w:r w:rsidRPr="003E7744">
        <w:rPr>
          <w:color w:val="000000"/>
          <w:lang w:eastAsia="da-DK"/>
        </w:rPr>
        <w:t>(2), 219-227.</w:t>
      </w:r>
    </w:p>
    <w:p w14:paraId="7C07671B" w14:textId="77777777" w:rsidR="00091B39" w:rsidRDefault="00091B39" w:rsidP="00091B39">
      <w:pPr>
        <w:pStyle w:val="References"/>
        <w:rPr>
          <w:lang w:eastAsia="da-DK"/>
        </w:rPr>
      </w:pPr>
      <w:proofErr w:type="spellStart"/>
      <w:r w:rsidRPr="00A66FED">
        <w:rPr>
          <w:lang w:eastAsia="da-DK"/>
        </w:rPr>
        <w:t>Enyedy</w:t>
      </w:r>
      <w:proofErr w:type="spellEnd"/>
      <w:r w:rsidRPr="00A66FED">
        <w:rPr>
          <w:lang w:eastAsia="da-DK"/>
        </w:rPr>
        <w:t xml:space="preserve">, N., Danish, J. A., Delacruz, G., &amp; Kumar, M. (2012). Learning Physics through Play in an Augmented Reality Environment. </w:t>
      </w:r>
      <w:r w:rsidRPr="00A66FED">
        <w:rPr>
          <w:i/>
          <w:iCs/>
          <w:lang w:eastAsia="da-DK"/>
        </w:rPr>
        <w:t>International Journal of Computer-Supported Collaborative Learning, 7</w:t>
      </w:r>
      <w:r w:rsidRPr="00A66FED">
        <w:rPr>
          <w:lang w:eastAsia="da-DK"/>
        </w:rPr>
        <w:t>(3), 347-378. </w:t>
      </w:r>
    </w:p>
    <w:p w14:paraId="430B6494" w14:textId="30DD2445" w:rsidR="00091B39" w:rsidRDefault="00091B39" w:rsidP="00091B39">
      <w:pPr>
        <w:pStyle w:val="References"/>
        <w:rPr>
          <w:ins w:id="574" w:author="Stine Mariegaard" w:date="2020-12-12T11:57:00Z"/>
          <w:color w:val="222222"/>
          <w:shd w:val="clear" w:color="auto" w:fill="FFFFFF"/>
          <w:lang w:val="en-US"/>
        </w:rPr>
      </w:pPr>
      <w:proofErr w:type="spellStart"/>
      <w:r w:rsidRPr="00E959A0">
        <w:rPr>
          <w:color w:val="222222"/>
          <w:shd w:val="clear" w:color="auto" w:fill="FFFFFF"/>
          <w:lang w:val="en-US"/>
        </w:rPr>
        <w:t>Eshach</w:t>
      </w:r>
      <w:proofErr w:type="spellEnd"/>
      <w:r w:rsidRPr="00E959A0">
        <w:rPr>
          <w:color w:val="222222"/>
          <w:shd w:val="clear" w:color="auto" w:fill="FFFFFF"/>
          <w:lang w:val="en-US"/>
        </w:rPr>
        <w:t xml:space="preserve">, H., &amp; Fried, M. N. (2005). Should science be taught in early childhood? </w:t>
      </w:r>
      <w:r w:rsidRPr="00E959A0">
        <w:rPr>
          <w:i/>
          <w:iCs/>
          <w:color w:val="222222"/>
          <w:shd w:val="clear" w:color="auto" w:fill="FFFFFF"/>
          <w:lang w:val="en-US"/>
        </w:rPr>
        <w:t>Journal of science education and technology</w:t>
      </w:r>
      <w:r w:rsidRPr="00E959A0">
        <w:rPr>
          <w:color w:val="222222"/>
          <w:shd w:val="clear" w:color="auto" w:fill="FFFFFF"/>
          <w:lang w:val="en-US"/>
        </w:rPr>
        <w:t>, </w:t>
      </w:r>
      <w:r w:rsidRPr="00E959A0">
        <w:rPr>
          <w:i/>
          <w:iCs/>
          <w:color w:val="222222"/>
          <w:shd w:val="clear" w:color="auto" w:fill="FFFFFF"/>
          <w:lang w:val="en-US"/>
        </w:rPr>
        <w:t>14</w:t>
      </w:r>
      <w:r w:rsidRPr="00E959A0">
        <w:rPr>
          <w:color w:val="222222"/>
          <w:shd w:val="clear" w:color="auto" w:fill="FFFFFF"/>
          <w:lang w:val="en-US"/>
        </w:rPr>
        <w:t>(3), 315-336.</w:t>
      </w:r>
    </w:p>
    <w:p w14:paraId="5C3FC003" w14:textId="77777777" w:rsidR="00A34783" w:rsidRPr="00093A67" w:rsidRDefault="00A34783" w:rsidP="00A34783">
      <w:pPr>
        <w:ind w:left="709" w:hanging="709"/>
        <w:rPr>
          <w:ins w:id="575" w:author="Stine Mariegaard" w:date="2020-12-12T11:57:00Z"/>
        </w:rPr>
      </w:pPr>
      <w:ins w:id="576" w:author="Stine Mariegaard" w:date="2020-12-12T11:57:00Z">
        <w:r w:rsidRPr="00093A67">
          <w:rPr>
            <w:color w:val="000000"/>
          </w:rPr>
          <w:t>European Commission (2007). Science education now: A reviewed pedagogy for the future of Europe</w:t>
        </w:r>
        <w:r w:rsidRPr="00093A67">
          <w:rPr>
            <w:color w:val="000000" w:themeColor="text1"/>
            <w:lang w:eastAsia="da-DK"/>
          </w:rPr>
          <w:t>. Retrieved from</w:t>
        </w:r>
        <w:r w:rsidRPr="00093A67">
          <w:t xml:space="preserve"> </w:t>
        </w:r>
        <w:r>
          <w:fldChar w:fldCharType="begin"/>
        </w:r>
        <w:r w:rsidRPr="009F5E47">
          <w:rPr>
            <w:lang w:val="en-US"/>
          </w:rPr>
          <w:instrText xml:space="preserve"> HYPERLINK "https://ec.europa.eu/research/science-society/document_library/pdf_06/report-rocard-on-science-education_en.pdf" </w:instrText>
        </w:r>
        <w:r>
          <w:fldChar w:fldCharType="separate"/>
        </w:r>
        <w:r w:rsidRPr="00093A67">
          <w:rPr>
            <w:rStyle w:val="Hyperlink"/>
          </w:rPr>
          <w:t>https://ec.europa.eu/research/science-society/document_library/pdf_06/report-rocard-on-science-education_en.pdf</w:t>
        </w:r>
        <w:r>
          <w:rPr>
            <w:rStyle w:val="Hyperlink"/>
          </w:rPr>
          <w:fldChar w:fldCharType="end"/>
        </w:r>
        <w:r w:rsidRPr="00093A67">
          <w:rPr>
            <w:color w:val="000000"/>
          </w:rPr>
          <w:t xml:space="preserve">  </w:t>
        </w:r>
      </w:ins>
    </w:p>
    <w:p w14:paraId="2EC52596" w14:textId="77777777" w:rsidR="00A34783" w:rsidRPr="00A34783" w:rsidRDefault="00A34783" w:rsidP="00091B39">
      <w:pPr>
        <w:pStyle w:val="References"/>
        <w:rPr>
          <w:color w:val="222222"/>
          <w:shd w:val="clear" w:color="auto" w:fill="FFFFFF"/>
          <w:rPrChange w:id="577" w:author="Stine Mariegaard" w:date="2020-12-12T11:57:00Z">
            <w:rPr>
              <w:color w:val="222222"/>
              <w:shd w:val="clear" w:color="auto" w:fill="FFFFFF"/>
              <w:lang w:val="en-US"/>
            </w:rPr>
          </w:rPrChange>
        </w:rPr>
      </w:pPr>
    </w:p>
    <w:p w14:paraId="271E5FA7" w14:textId="77777777" w:rsidR="00091B39" w:rsidRDefault="00091B39" w:rsidP="00091B39">
      <w:pPr>
        <w:pStyle w:val="References"/>
        <w:rPr>
          <w:color w:val="222222"/>
          <w:shd w:val="clear" w:color="auto" w:fill="FFFFFF"/>
          <w:lang w:val="en-US"/>
        </w:rPr>
      </w:pPr>
      <w:r w:rsidRPr="00FD0B64">
        <w:rPr>
          <w:color w:val="222222"/>
          <w:shd w:val="clear" w:color="auto" w:fill="FFFFFF"/>
          <w:lang w:val="en-US"/>
        </w:rPr>
        <w:t xml:space="preserve">Ingo </w:t>
      </w:r>
      <w:proofErr w:type="spellStart"/>
      <w:r w:rsidRPr="00FD0B64">
        <w:rPr>
          <w:color w:val="222222"/>
          <w:shd w:val="clear" w:color="auto" w:fill="FFFFFF"/>
          <w:lang w:val="en-US"/>
        </w:rPr>
        <w:t>Feinerer</w:t>
      </w:r>
      <w:proofErr w:type="spellEnd"/>
      <w:r w:rsidRPr="00FD0B64">
        <w:rPr>
          <w:color w:val="222222"/>
          <w:shd w:val="clear" w:color="auto" w:fill="FFFFFF"/>
          <w:lang w:val="en-US"/>
        </w:rPr>
        <w:t xml:space="preserve"> and Kurt </w:t>
      </w:r>
      <w:proofErr w:type="spellStart"/>
      <w:r w:rsidRPr="00FD0B64">
        <w:rPr>
          <w:color w:val="222222"/>
          <w:shd w:val="clear" w:color="auto" w:fill="FFFFFF"/>
          <w:lang w:val="en-US"/>
        </w:rPr>
        <w:t>Hornik</w:t>
      </w:r>
      <w:proofErr w:type="spellEnd"/>
      <w:r w:rsidRPr="00FD0B64">
        <w:rPr>
          <w:color w:val="222222"/>
          <w:shd w:val="clear" w:color="auto" w:fill="FFFFFF"/>
          <w:lang w:val="en-US"/>
        </w:rPr>
        <w:t xml:space="preserve"> (2019). tm: Text Mining Package. </w:t>
      </w:r>
      <w:r w:rsidRPr="00B70931">
        <w:rPr>
          <w:i/>
          <w:color w:val="222222"/>
          <w:shd w:val="clear" w:color="auto" w:fill="FFFFFF"/>
          <w:lang w:val="en-US"/>
        </w:rPr>
        <w:t>R package version 0.7-7.</w:t>
      </w:r>
      <w:r w:rsidRPr="00FD0B64">
        <w:rPr>
          <w:color w:val="222222"/>
          <w:shd w:val="clear" w:color="auto" w:fill="FFFFFF"/>
          <w:lang w:val="en-US"/>
        </w:rPr>
        <w:t xml:space="preserve"> </w:t>
      </w:r>
      <w:r>
        <w:rPr>
          <w:color w:val="222222"/>
          <w:shd w:val="clear" w:color="auto" w:fill="FFFFFF"/>
          <w:lang w:val="en-US"/>
        </w:rPr>
        <w:t xml:space="preserve">Retrieved from: </w:t>
      </w:r>
      <w:hyperlink r:id="rId19" w:history="1">
        <w:r w:rsidRPr="005752D6">
          <w:rPr>
            <w:rStyle w:val="Hyperlink"/>
            <w:shd w:val="clear" w:color="auto" w:fill="FFFFFF"/>
            <w:lang w:val="en-US"/>
          </w:rPr>
          <w:t>https://CRAN.R-project.org/package=tm</w:t>
        </w:r>
      </w:hyperlink>
      <w:r>
        <w:rPr>
          <w:color w:val="222222"/>
          <w:shd w:val="clear" w:color="auto" w:fill="FFFFFF"/>
          <w:lang w:val="en-US"/>
        </w:rPr>
        <w:t xml:space="preserve"> </w:t>
      </w:r>
    </w:p>
    <w:p w14:paraId="534853FF" w14:textId="77777777" w:rsidR="00091B39" w:rsidRPr="00FD0B64" w:rsidRDefault="00091B39" w:rsidP="00091B39">
      <w:pPr>
        <w:pStyle w:val="References"/>
        <w:rPr>
          <w:color w:val="222222"/>
          <w:shd w:val="clear" w:color="auto" w:fill="FFFFFF"/>
          <w:lang w:val="en-US"/>
        </w:rPr>
      </w:pPr>
      <w:proofErr w:type="spellStart"/>
      <w:r w:rsidRPr="0042026C">
        <w:rPr>
          <w:color w:val="222222"/>
          <w:shd w:val="clear" w:color="auto" w:fill="FFFFFF"/>
          <w:lang w:val="en-US"/>
        </w:rPr>
        <w:t>Foti</w:t>
      </w:r>
      <w:proofErr w:type="spellEnd"/>
      <w:r w:rsidRPr="0042026C">
        <w:rPr>
          <w:color w:val="222222"/>
          <w:shd w:val="clear" w:color="auto" w:fill="FFFFFF"/>
          <w:lang w:val="en-US"/>
        </w:rPr>
        <w:t xml:space="preserve">, N. J., Hughes, J. M., &amp; </w:t>
      </w:r>
      <w:proofErr w:type="spellStart"/>
      <w:r w:rsidRPr="0042026C">
        <w:rPr>
          <w:color w:val="222222"/>
          <w:shd w:val="clear" w:color="auto" w:fill="FFFFFF"/>
          <w:lang w:val="en-US"/>
        </w:rPr>
        <w:t>Rockmore</w:t>
      </w:r>
      <w:proofErr w:type="spellEnd"/>
      <w:r w:rsidRPr="0042026C">
        <w:rPr>
          <w:color w:val="222222"/>
          <w:shd w:val="clear" w:color="auto" w:fill="FFFFFF"/>
          <w:lang w:val="en-US"/>
        </w:rPr>
        <w:t xml:space="preserve">, D. N. (2011). Nonparametric </w:t>
      </w:r>
      <w:proofErr w:type="spellStart"/>
      <w:r w:rsidRPr="0042026C">
        <w:rPr>
          <w:color w:val="222222"/>
          <w:shd w:val="clear" w:color="auto" w:fill="FFFFFF"/>
          <w:lang w:val="en-US"/>
        </w:rPr>
        <w:t>sparsification</w:t>
      </w:r>
      <w:proofErr w:type="spellEnd"/>
      <w:r w:rsidRPr="0042026C">
        <w:rPr>
          <w:color w:val="222222"/>
          <w:shd w:val="clear" w:color="auto" w:fill="FFFFFF"/>
          <w:lang w:val="en-US"/>
        </w:rPr>
        <w:t xml:space="preserve"> of complex multiscale networks. </w:t>
      </w:r>
      <w:proofErr w:type="spellStart"/>
      <w:r w:rsidRPr="00B70931">
        <w:rPr>
          <w:i/>
          <w:color w:val="222222"/>
          <w:shd w:val="clear" w:color="auto" w:fill="FFFFFF"/>
          <w:lang w:val="en-US"/>
        </w:rPr>
        <w:t>PloS</w:t>
      </w:r>
      <w:proofErr w:type="spellEnd"/>
      <w:r w:rsidRPr="00B70931">
        <w:rPr>
          <w:i/>
          <w:color w:val="222222"/>
          <w:shd w:val="clear" w:color="auto" w:fill="FFFFFF"/>
          <w:lang w:val="en-US"/>
        </w:rPr>
        <w:t xml:space="preserve"> one, 6</w:t>
      </w:r>
      <w:r w:rsidRPr="0042026C">
        <w:rPr>
          <w:color w:val="222222"/>
          <w:shd w:val="clear" w:color="auto" w:fill="FFFFFF"/>
          <w:lang w:val="en-US"/>
        </w:rPr>
        <w:t>(2), e16431.</w:t>
      </w:r>
    </w:p>
    <w:p w14:paraId="18CB3EAC" w14:textId="77777777" w:rsidR="00091B39" w:rsidRPr="003E7744" w:rsidRDefault="00091B39" w:rsidP="00091B39">
      <w:pPr>
        <w:pStyle w:val="References"/>
        <w:rPr>
          <w:lang w:eastAsia="da-DK"/>
        </w:rPr>
      </w:pPr>
      <w:proofErr w:type="spellStart"/>
      <w:r w:rsidRPr="003E7744">
        <w:rPr>
          <w:color w:val="000000"/>
          <w:lang w:eastAsia="da-DK"/>
        </w:rPr>
        <w:t>Fridberg</w:t>
      </w:r>
      <w:proofErr w:type="spellEnd"/>
      <w:r w:rsidRPr="003E7744">
        <w:rPr>
          <w:color w:val="000000"/>
          <w:lang w:eastAsia="da-DK"/>
        </w:rPr>
        <w:t xml:space="preserve">, M., Thulin, S., &amp; </w:t>
      </w:r>
      <w:proofErr w:type="spellStart"/>
      <w:r w:rsidRPr="003E7744">
        <w:rPr>
          <w:color w:val="000000"/>
          <w:lang w:eastAsia="da-DK"/>
        </w:rPr>
        <w:t>Redfors</w:t>
      </w:r>
      <w:proofErr w:type="spellEnd"/>
      <w:r w:rsidRPr="003E7744">
        <w:rPr>
          <w:color w:val="000000"/>
          <w:lang w:eastAsia="da-DK"/>
        </w:rPr>
        <w:t xml:space="preserve">, A. (2018). Preschool Children's Collaborative Science Learning Scaffolded by Tablets. </w:t>
      </w:r>
      <w:r w:rsidRPr="003E7744">
        <w:rPr>
          <w:i/>
          <w:iCs/>
          <w:color w:val="000000"/>
          <w:lang w:eastAsia="da-DK"/>
        </w:rPr>
        <w:t>Research in Science Education, 48</w:t>
      </w:r>
      <w:r w:rsidRPr="003E7744">
        <w:rPr>
          <w:color w:val="000000"/>
          <w:lang w:eastAsia="da-DK"/>
        </w:rPr>
        <w:t>(5), 1007-1026.</w:t>
      </w:r>
    </w:p>
    <w:p w14:paraId="48300894" w14:textId="77777777" w:rsidR="00091B39" w:rsidRPr="003E7744" w:rsidRDefault="00091B39" w:rsidP="00091B39">
      <w:pPr>
        <w:pStyle w:val="References"/>
        <w:rPr>
          <w:lang w:eastAsia="da-DK"/>
        </w:rPr>
      </w:pPr>
      <w:r w:rsidRPr="003E7744">
        <w:rPr>
          <w:color w:val="000000"/>
          <w:lang w:eastAsia="da-DK"/>
        </w:rPr>
        <w:t xml:space="preserve">Furtak, E. M., Seidel, T., Iverson, H., &amp; Briggs, D. C. (2012). Experimental and quasi-experimental studies of inquiry-based science teaching: A meta-analysis. </w:t>
      </w:r>
      <w:r w:rsidRPr="003E7744">
        <w:rPr>
          <w:i/>
          <w:iCs/>
          <w:color w:val="000000"/>
          <w:lang w:eastAsia="da-DK"/>
        </w:rPr>
        <w:t>Review of Educational Research, 82</w:t>
      </w:r>
      <w:r w:rsidRPr="003E7744">
        <w:rPr>
          <w:color w:val="000000"/>
          <w:lang w:eastAsia="da-DK"/>
        </w:rPr>
        <w:t>(3), 300-329.</w:t>
      </w:r>
    </w:p>
    <w:p w14:paraId="75C5E32A" w14:textId="77777777" w:rsidR="00091B39" w:rsidRPr="003E7744" w:rsidRDefault="00091B39" w:rsidP="00091B39">
      <w:pPr>
        <w:pStyle w:val="References"/>
        <w:rPr>
          <w:lang w:eastAsia="da-DK"/>
        </w:rPr>
      </w:pPr>
      <w:r w:rsidRPr="003E7744">
        <w:rPr>
          <w:color w:val="000000"/>
          <w:lang w:eastAsia="da-DK"/>
        </w:rPr>
        <w:t xml:space="preserve">García-Carmona, A., </w:t>
      </w:r>
      <w:proofErr w:type="spellStart"/>
      <w:r w:rsidRPr="003E7744">
        <w:rPr>
          <w:color w:val="000000"/>
          <w:lang w:eastAsia="da-DK"/>
        </w:rPr>
        <w:t>Criado</w:t>
      </w:r>
      <w:proofErr w:type="spellEnd"/>
      <w:r w:rsidRPr="003E7744">
        <w:rPr>
          <w:color w:val="000000"/>
          <w:lang w:eastAsia="da-DK"/>
        </w:rPr>
        <w:t xml:space="preserve">, A. M., &amp; Cruz-Guzmán, M. (2017). Primary Pre-Service Teachers' Skills in Planning a Guided Scientific Inquiry. </w:t>
      </w:r>
      <w:r w:rsidRPr="003E7744">
        <w:rPr>
          <w:i/>
          <w:iCs/>
          <w:color w:val="000000"/>
          <w:lang w:eastAsia="da-DK"/>
        </w:rPr>
        <w:t>Research in Science Education, 47</w:t>
      </w:r>
      <w:r w:rsidRPr="003E7744">
        <w:rPr>
          <w:color w:val="000000"/>
          <w:lang w:eastAsia="da-DK"/>
        </w:rPr>
        <w:t>(5), 989-1010.</w:t>
      </w:r>
    </w:p>
    <w:p w14:paraId="43A8B473" w14:textId="18280E2E" w:rsidR="00091B39" w:rsidRDefault="00091B39" w:rsidP="00091B39">
      <w:pPr>
        <w:pStyle w:val="References"/>
        <w:rPr>
          <w:color w:val="000000"/>
          <w:lang w:eastAsia="da-DK"/>
        </w:rPr>
      </w:pPr>
      <w:proofErr w:type="spellStart"/>
      <w:r w:rsidRPr="003E7744">
        <w:rPr>
          <w:color w:val="000000"/>
          <w:lang w:eastAsia="da-DK"/>
        </w:rPr>
        <w:t>Gropen</w:t>
      </w:r>
      <w:proofErr w:type="spellEnd"/>
      <w:r w:rsidRPr="003E7744">
        <w:rPr>
          <w:color w:val="000000"/>
          <w:lang w:eastAsia="da-DK"/>
        </w:rPr>
        <w:t xml:space="preserve">, J., Kook, J. F., Hoisington, C., &amp; Clark-Chiarelli, N. (2017). Foundations of Science Literacy: Efficacy of a Preschool Professional Development Program in Science on Classroom Instruction, Teachers' Pedagogical Content Knowledge, </w:t>
      </w:r>
      <w:r w:rsidRPr="003E7744">
        <w:rPr>
          <w:color w:val="000000"/>
          <w:lang w:eastAsia="da-DK"/>
        </w:rPr>
        <w:lastRenderedPageBreak/>
        <w:t xml:space="preserve">and Children's Observations and Predictions. </w:t>
      </w:r>
      <w:r w:rsidRPr="003E7744">
        <w:rPr>
          <w:i/>
          <w:iCs/>
          <w:color w:val="000000"/>
          <w:lang w:eastAsia="da-DK"/>
        </w:rPr>
        <w:t>Early Education and Development, 28</w:t>
      </w:r>
      <w:r w:rsidRPr="003E7744">
        <w:rPr>
          <w:color w:val="000000"/>
          <w:lang w:eastAsia="da-DK"/>
        </w:rPr>
        <w:t>(5), 607-631.</w:t>
      </w:r>
    </w:p>
    <w:p w14:paraId="53B4C0D8" w14:textId="5146B620" w:rsidR="0001073F" w:rsidRDefault="0001073F" w:rsidP="0001073F">
      <w:pPr>
        <w:pStyle w:val="References"/>
        <w:rPr>
          <w:ins w:id="578" w:author="Stine Mariegaard" w:date="2020-12-13T15:01:00Z"/>
        </w:rPr>
      </w:pPr>
      <w:proofErr w:type="spellStart"/>
      <w:r>
        <w:t>Golafshani</w:t>
      </w:r>
      <w:proofErr w:type="spellEnd"/>
      <w:r>
        <w:t xml:space="preserve">, N. (2003). Understanding reliability and validity in qualitative research. </w:t>
      </w:r>
      <w:r>
        <w:rPr>
          <w:i/>
          <w:iCs/>
        </w:rPr>
        <w:t>The qualitative report</w:t>
      </w:r>
      <w:r>
        <w:t xml:space="preserve">, </w:t>
      </w:r>
      <w:r>
        <w:rPr>
          <w:i/>
          <w:iCs/>
        </w:rPr>
        <w:t>8</w:t>
      </w:r>
      <w:r>
        <w:t>(4), 597-607.</w:t>
      </w:r>
    </w:p>
    <w:p w14:paraId="20C5D18E" w14:textId="5203EBE7" w:rsidR="00631A59" w:rsidRPr="0001073F" w:rsidRDefault="00631A59" w:rsidP="0001073F">
      <w:pPr>
        <w:pStyle w:val="References"/>
      </w:pPr>
      <w:ins w:id="579" w:author="Stine Mariegaard" w:date="2020-12-13T15:01:00Z">
        <w:r>
          <w:rPr>
            <w:rFonts w:ascii="Arial" w:hAnsi="Arial" w:cs="Arial"/>
            <w:color w:val="222222"/>
            <w:sz w:val="20"/>
            <w:szCs w:val="20"/>
            <w:shd w:val="clear" w:color="auto" w:fill="FFFFFF"/>
          </w:rPr>
          <w:t xml:space="preserve">Hamlin, M., &amp; </w:t>
        </w:r>
        <w:proofErr w:type="spellStart"/>
        <w:r>
          <w:rPr>
            <w:rFonts w:ascii="Arial" w:hAnsi="Arial" w:cs="Arial"/>
            <w:color w:val="222222"/>
            <w:sz w:val="20"/>
            <w:szCs w:val="20"/>
            <w:shd w:val="clear" w:color="auto" w:fill="FFFFFF"/>
          </w:rPr>
          <w:t>Wisneski</w:t>
        </w:r>
        <w:proofErr w:type="spellEnd"/>
        <w:r>
          <w:rPr>
            <w:rFonts w:ascii="Arial" w:hAnsi="Arial" w:cs="Arial"/>
            <w:color w:val="222222"/>
            <w:sz w:val="20"/>
            <w:szCs w:val="20"/>
            <w:shd w:val="clear" w:color="auto" w:fill="FFFFFF"/>
          </w:rPr>
          <w:t xml:space="preserve">, D. B. (2012). Supporting the scientific thinking and inquiry of toddlers and </w:t>
        </w:r>
        <w:proofErr w:type="spellStart"/>
        <w:r>
          <w:rPr>
            <w:rFonts w:ascii="Arial" w:hAnsi="Arial" w:cs="Arial"/>
            <w:color w:val="222222"/>
            <w:sz w:val="20"/>
            <w:szCs w:val="20"/>
            <w:shd w:val="clear" w:color="auto" w:fill="FFFFFF"/>
          </w:rPr>
          <w:t>preschoolers</w:t>
        </w:r>
        <w:proofErr w:type="spellEnd"/>
        <w:r>
          <w:rPr>
            <w:rFonts w:ascii="Arial" w:hAnsi="Arial" w:cs="Arial"/>
            <w:color w:val="222222"/>
            <w:sz w:val="20"/>
            <w:szCs w:val="20"/>
            <w:shd w:val="clear" w:color="auto" w:fill="FFFFFF"/>
          </w:rPr>
          <w:t xml:space="preserve"> through play. </w:t>
        </w:r>
        <w:r>
          <w:rPr>
            <w:rFonts w:ascii="Arial" w:hAnsi="Arial" w:cs="Arial"/>
            <w:i/>
            <w:iCs/>
            <w:color w:val="222222"/>
            <w:sz w:val="20"/>
            <w:szCs w:val="20"/>
            <w:shd w:val="clear" w:color="auto" w:fill="FFFFFF"/>
          </w:rPr>
          <w:t>YC Young Children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67</w:t>
        </w:r>
        <w:r>
          <w:rPr>
            <w:rFonts w:ascii="Arial" w:hAnsi="Arial" w:cs="Arial"/>
            <w:color w:val="222222"/>
            <w:sz w:val="20"/>
            <w:szCs w:val="20"/>
            <w:shd w:val="clear" w:color="auto" w:fill="FFFFFF"/>
          </w:rPr>
          <w:t>(3), 82.</w:t>
        </w:r>
      </w:ins>
    </w:p>
    <w:p w14:paraId="2D76AB8E" w14:textId="221BDD34" w:rsidR="004146CC" w:rsidRDefault="004146CC" w:rsidP="004146CC">
      <w:pPr>
        <w:pStyle w:val="References"/>
      </w:pPr>
      <w:r w:rsidRPr="004146CC">
        <w:t xml:space="preserve">Hattie, J., &amp; Timperley, H. (2007). The power of feedback. </w:t>
      </w:r>
      <w:r w:rsidRPr="004146CC">
        <w:rPr>
          <w:i/>
          <w:iCs/>
        </w:rPr>
        <w:t>Review of educational research</w:t>
      </w:r>
      <w:r w:rsidRPr="004146CC">
        <w:t xml:space="preserve">, </w:t>
      </w:r>
      <w:r w:rsidRPr="004146CC">
        <w:rPr>
          <w:i/>
          <w:iCs/>
        </w:rPr>
        <w:t>77</w:t>
      </w:r>
      <w:r w:rsidRPr="004146CC">
        <w:t>(1), 81-112.</w:t>
      </w:r>
    </w:p>
    <w:p w14:paraId="2201C678" w14:textId="2320AE49" w:rsidR="004146CC" w:rsidRPr="004146CC" w:rsidRDefault="004146CC" w:rsidP="004146CC">
      <w:pPr>
        <w:pStyle w:val="References"/>
      </w:pPr>
      <w:r w:rsidRPr="004146CC">
        <w:t>Hattie, J., &amp; Yates, G. C. (2013). Visible learning and the science of how we learn. Routledge.</w:t>
      </w:r>
    </w:p>
    <w:p w14:paraId="6380FFF7" w14:textId="0222A86D" w:rsidR="00091B39" w:rsidRDefault="00091B39" w:rsidP="00091B39">
      <w:pPr>
        <w:pStyle w:val="References"/>
        <w:rPr>
          <w:lang w:val="en-US"/>
        </w:rPr>
      </w:pPr>
      <w:r w:rsidRPr="001F3EE6">
        <w:rPr>
          <w:lang w:val="en-US"/>
        </w:rPr>
        <w:t xml:space="preserve">Harlen, W., &amp; Allende, J. (2006). IAP Report of the Working Group on the International Collaboration in the Evaluation of IBSE programs. </w:t>
      </w:r>
      <w:proofErr w:type="spellStart"/>
      <w:r w:rsidRPr="001F3EE6">
        <w:rPr>
          <w:i/>
          <w:iCs/>
          <w:lang w:val="en-US"/>
        </w:rPr>
        <w:t>Fundacion</w:t>
      </w:r>
      <w:proofErr w:type="spellEnd"/>
      <w:r w:rsidRPr="001F3EE6">
        <w:rPr>
          <w:i/>
          <w:iCs/>
          <w:lang w:val="en-US"/>
        </w:rPr>
        <w:t xml:space="preserve"> para </w:t>
      </w:r>
      <w:proofErr w:type="spellStart"/>
      <w:r w:rsidRPr="001F3EE6">
        <w:rPr>
          <w:i/>
          <w:iCs/>
          <w:lang w:val="en-US"/>
        </w:rPr>
        <w:t>Biomedicis</w:t>
      </w:r>
      <w:proofErr w:type="spellEnd"/>
      <w:r w:rsidRPr="001F3EE6">
        <w:rPr>
          <w:i/>
          <w:iCs/>
          <w:lang w:val="en-US"/>
        </w:rPr>
        <w:t xml:space="preserve"> </w:t>
      </w:r>
      <w:proofErr w:type="spellStart"/>
      <w:r w:rsidRPr="001F3EE6">
        <w:rPr>
          <w:i/>
          <w:iCs/>
          <w:lang w:val="en-US"/>
        </w:rPr>
        <w:t>Avanzados</w:t>
      </w:r>
      <w:proofErr w:type="spellEnd"/>
      <w:r w:rsidRPr="001F3EE6">
        <w:rPr>
          <w:i/>
          <w:iCs/>
          <w:lang w:val="en-US"/>
        </w:rPr>
        <w:t xml:space="preserve"> do la </w:t>
      </w:r>
      <w:proofErr w:type="spellStart"/>
      <w:r w:rsidRPr="001F3EE6">
        <w:rPr>
          <w:i/>
          <w:iCs/>
          <w:lang w:val="en-US"/>
        </w:rPr>
        <w:t>Facultad</w:t>
      </w:r>
      <w:proofErr w:type="spellEnd"/>
      <w:r w:rsidRPr="001F3EE6">
        <w:rPr>
          <w:i/>
          <w:iCs/>
          <w:lang w:val="en-US"/>
        </w:rPr>
        <w:t xml:space="preserve"> de </w:t>
      </w:r>
      <w:proofErr w:type="spellStart"/>
      <w:r w:rsidRPr="001F3EE6">
        <w:rPr>
          <w:i/>
          <w:iCs/>
          <w:lang w:val="en-US"/>
        </w:rPr>
        <w:t>Medicina</w:t>
      </w:r>
      <w:proofErr w:type="spellEnd"/>
      <w:r w:rsidRPr="001F3EE6">
        <w:rPr>
          <w:i/>
          <w:iCs/>
          <w:lang w:val="en-US"/>
        </w:rPr>
        <w:t>, University of Santiago, Chile</w:t>
      </w:r>
      <w:r w:rsidRPr="001F3EE6">
        <w:rPr>
          <w:lang w:val="en-US"/>
        </w:rPr>
        <w:t>.</w:t>
      </w:r>
    </w:p>
    <w:p w14:paraId="2A893AD2" w14:textId="77777777" w:rsidR="005E455B" w:rsidRDefault="005E455B" w:rsidP="005E455B">
      <w:pPr>
        <w:pStyle w:val="References"/>
      </w:pPr>
      <w:proofErr w:type="spellStart"/>
      <w:r>
        <w:t>Hmelo</w:t>
      </w:r>
      <w:proofErr w:type="spellEnd"/>
      <w:r>
        <w:t xml:space="preserve">-Silver, C. E., Duncan, R. G., &amp; Chinn, C. A. (2007). Scaffolding and achievement in problem-based and inquiry learning: a response to Kirschner, Sweller, and. </w:t>
      </w:r>
      <w:r>
        <w:rPr>
          <w:i/>
          <w:iCs/>
        </w:rPr>
        <w:t>Educational psychologist</w:t>
      </w:r>
      <w:r>
        <w:t xml:space="preserve">, </w:t>
      </w:r>
      <w:r>
        <w:rPr>
          <w:i/>
          <w:iCs/>
        </w:rPr>
        <w:t>42</w:t>
      </w:r>
      <w:r>
        <w:t>(2), 99-107.</w:t>
      </w:r>
    </w:p>
    <w:p w14:paraId="66E8A1FC" w14:textId="2D8DD26C" w:rsidR="00091B39" w:rsidRDefault="00091B39" w:rsidP="00091B39">
      <w:pPr>
        <w:pStyle w:val="References"/>
        <w:rPr>
          <w:color w:val="000000"/>
          <w:lang w:eastAsia="da-DK"/>
        </w:rPr>
      </w:pPr>
      <w:r w:rsidRPr="003E7744">
        <w:rPr>
          <w:color w:val="000000"/>
          <w:lang w:eastAsia="da-DK"/>
        </w:rPr>
        <w:t xml:space="preserve">Hollingsworth, H. L., &amp; </w:t>
      </w:r>
      <w:proofErr w:type="spellStart"/>
      <w:r w:rsidRPr="003E7744">
        <w:rPr>
          <w:color w:val="000000"/>
          <w:lang w:eastAsia="da-DK"/>
        </w:rPr>
        <w:t>Vandermaas</w:t>
      </w:r>
      <w:proofErr w:type="spellEnd"/>
      <w:r w:rsidRPr="003E7744">
        <w:rPr>
          <w:color w:val="000000"/>
          <w:lang w:eastAsia="da-DK"/>
        </w:rPr>
        <w:t xml:space="preserve">-Peeler, M. (2017). "Almost Everything We Do Includes Inquiry": Fostering Inquiry-Based Teaching and Learning with Preschool Teachers. </w:t>
      </w:r>
      <w:r w:rsidRPr="003E7744">
        <w:rPr>
          <w:i/>
          <w:iCs/>
          <w:color w:val="000000"/>
          <w:lang w:eastAsia="da-DK"/>
        </w:rPr>
        <w:t>Early Child Development and Care, 187</w:t>
      </w:r>
      <w:r w:rsidRPr="003E7744">
        <w:rPr>
          <w:color w:val="000000"/>
          <w:lang w:eastAsia="da-DK"/>
        </w:rPr>
        <w:t>(1), 152-167.</w:t>
      </w:r>
    </w:p>
    <w:p w14:paraId="34CE381A" w14:textId="49E7B3E1" w:rsidR="00011325" w:rsidRPr="003E7744" w:rsidRDefault="00011325" w:rsidP="00011325">
      <w:pPr>
        <w:pStyle w:val="References"/>
      </w:pPr>
      <w:proofErr w:type="spellStart"/>
      <w:r>
        <w:t>Horntvedt</w:t>
      </w:r>
      <w:proofErr w:type="spellEnd"/>
      <w:r>
        <w:t xml:space="preserve">, M. E. T., </w:t>
      </w:r>
      <w:proofErr w:type="spellStart"/>
      <w:r>
        <w:t>Nordsteien</w:t>
      </w:r>
      <w:proofErr w:type="spellEnd"/>
      <w:r>
        <w:t xml:space="preserve">, A., </w:t>
      </w:r>
      <w:proofErr w:type="spellStart"/>
      <w:r>
        <w:t>Fermann</w:t>
      </w:r>
      <w:proofErr w:type="spellEnd"/>
      <w:r>
        <w:t xml:space="preserve">, T., &amp; </w:t>
      </w:r>
      <w:proofErr w:type="spellStart"/>
      <w:r>
        <w:t>Severinsson</w:t>
      </w:r>
      <w:proofErr w:type="spellEnd"/>
      <w:r>
        <w:t xml:space="preserve">, E. (2018). Strategies for teaching evidence-based practice in nursing education: a thematic literature review. </w:t>
      </w:r>
      <w:r>
        <w:rPr>
          <w:i/>
          <w:iCs/>
        </w:rPr>
        <w:t>BMC medical education</w:t>
      </w:r>
      <w:r>
        <w:t xml:space="preserve">, </w:t>
      </w:r>
      <w:r>
        <w:rPr>
          <w:i/>
          <w:iCs/>
        </w:rPr>
        <w:t>18</w:t>
      </w:r>
      <w:r>
        <w:t>(1), 172.</w:t>
      </w:r>
    </w:p>
    <w:p w14:paraId="059B3909" w14:textId="42CE5934" w:rsidR="00091B39" w:rsidRDefault="00091B39" w:rsidP="00091B39">
      <w:pPr>
        <w:pStyle w:val="References"/>
        <w:rPr>
          <w:color w:val="000000"/>
          <w:lang w:eastAsia="da-DK"/>
        </w:rPr>
      </w:pPr>
      <w:r w:rsidRPr="003E7744">
        <w:rPr>
          <w:color w:val="000000"/>
          <w:lang w:eastAsia="da-DK"/>
        </w:rPr>
        <w:t xml:space="preserve">Ilhan, N., &amp; </w:t>
      </w:r>
      <w:proofErr w:type="spellStart"/>
      <w:r w:rsidRPr="003E7744">
        <w:rPr>
          <w:color w:val="000000"/>
          <w:lang w:eastAsia="da-DK"/>
        </w:rPr>
        <w:t>Tosun</w:t>
      </w:r>
      <w:proofErr w:type="spellEnd"/>
      <w:r w:rsidRPr="003E7744">
        <w:rPr>
          <w:color w:val="000000"/>
          <w:lang w:eastAsia="da-DK"/>
        </w:rPr>
        <w:t xml:space="preserve">, C. (2016). Kindergarten Students' Levels of Understanding Some Science Concepts and Scientific Inquiry Processes According to Demographic Variables (The Sampling of Kilis Province in Turkey). </w:t>
      </w:r>
      <w:r w:rsidRPr="003E7744">
        <w:rPr>
          <w:i/>
          <w:iCs/>
          <w:color w:val="000000"/>
          <w:lang w:eastAsia="da-DK"/>
        </w:rPr>
        <w:t>Cogent Education, 3</w:t>
      </w:r>
      <w:r w:rsidRPr="003E7744">
        <w:rPr>
          <w:color w:val="000000"/>
          <w:lang w:eastAsia="da-DK"/>
        </w:rPr>
        <w:t>(1). </w:t>
      </w:r>
    </w:p>
    <w:p w14:paraId="0140FE74" w14:textId="6BE67691" w:rsidR="0001073F" w:rsidRPr="003E7744" w:rsidRDefault="0001073F" w:rsidP="0001073F">
      <w:pPr>
        <w:pStyle w:val="References"/>
      </w:pPr>
      <w:r>
        <w:t xml:space="preserve">Johnson, R. B., Onwuegbuzie, A. J., &amp; Turner, L. A. (2007). Toward a definition of mixed methods research. </w:t>
      </w:r>
      <w:r>
        <w:rPr>
          <w:i/>
          <w:iCs/>
        </w:rPr>
        <w:t>Journal of mixed methods research</w:t>
      </w:r>
      <w:r>
        <w:t xml:space="preserve">, </w:t>
      </w:r>
      <w:r>
        <w:rPr>
          <w:i/>
          <w:iCs/>
        </w:rPr>
        <w:t>1</w:t>
      </w:r>
      <w:r>
        <w:t>(2), 112-133.</w:t>
      </w:r>
    </w:p>
    <w:p w14:paraId="2EE7C4BE" w14:textId="345DA295" w:rsidR="00091B39" w:rsidRDefault="00091B39" w:rsidP="00091B39">
      <w:pPr>
        <w:pStyle w:val="References"/>
        <w:rPr>
          <w:i/>
          <w:iCs/>
          <w:color w:val="000000"/>
          <w:lang w:eastAsia="da-DK"/>
        </w:rPr>
      </w:pPr>
      <w:r w:rsidRPr="003E7744">
        <w:rPr>
          <w:color w:val="000000"/>
          <w:lang w:eastAsia="da-DK"/>
        </w:rPr>
        <w:t xml:space="preserve">Johnson, B., &amp; Christensen, L. (2014). </w:t>
      </w:r>
      <w:r w:rsidRPr="00A66FED">
        <w:rPr>
          <w:color w:val="000000"/>
          <w:lang w:eastAsia="da-DK"/>
        </w:rPr>
        <w:t>Educational research: Quantitative, qualitative, and mixed approaches</w:t>
      </w:r>
      <w:r w:rsidRPr="003E7744">
        <w:rPr>
          <w:i/>
          <w:iCs/>
          <w:color w:val="000000"/>
          <w:lang w:eastAsia="da-DK"/>
        </w:rPr>
        <w:t xml:space="preserve"> </w:t>
      </w:r>
      <w:r w:rsidRPr="00A66FED">
        <w:rPr>
          <w:color w:val="000000"/>
          <w:lang w:eastAsia="da-DK"/>
        </w:rPr>
        <w:t>(5</w:t>
      </w:r>
      <w:r>
        <w:rPr>
          <w:color w:val="000000"/>
          <w:lang w:eastAsia="da-DK"/>
        </w:rPr>
        <w:t>th</w:t>
      </w:r>
      <w:r w:rsidRPr="00A66FED">
        <w:rPr>
          <w:color w:val="000000"/>
          <w:lang w:eastAsia="da-DK"/>
        </w:rPr>
        <w:t xml:space="preserve"> ed</w:t>
      </w:r>
      <w:r>
        <w:rPr>
          <w:color w:val="000000"/>
          <w:lang w:eastAsia="da-DK"/>
        </w:rPr>
        <w:t>ition</w:t>
      </w:r>
      <w:r w:rsidRPr="00A66FED">
        <w:rPr>
          <w:color w:val="000000"/>
          <w:lang w:eastAsia="da-DK"/>
        </w:rPr>
        <w:t>).</w:t>
      </w:r>
      <w:r w:rsidRPr="003E7744">
        <w:rPr>
          <w:color w:val="000000"/>
          <w:lang w:eastAsia="da-DK"/>
        </w:rPr>
        <w:t xml:space="preserve"> </w:t>
      </w:r>
      <w:r w:rsidRPr="00A66FED">
        <w:rPr>
          <w:i/>
          <w:iCs/>
          <w:color w:val="000000"/>
          <w:lang w:eastAsia="da-DK"/>
        </w:rPr>
        <w:t>Los Angeles: Sage.</w:t>
      </w:r>
    </w:p>
    <w:p w14:paraId="0732F5C4" w14:textId="1F783502" w:rsidR="005E455B" w:rsidRPr="003E7744" w:rsidRDefault="005E455B" w:rsidP="005E455B">
      <w:pPr>
        <w:pStyle w:val="References"/>
      </w:pPr>
      <w:r>
        <w:t xml:space="preserve">Kirschner, P. A., Sweller, J., &amp; Clark, R. E. (2006). Why minimal guidance during instruction does not work: An analysis of the failure of constructivist, discovery, problem-based, experiential, and inquiry-based teaching. </w:t>
      </w:r>
      <w:r>
        <w:rPr>
          <w:i/>
          <w:iCs/>
        </w:rPr>
        <w:t>Educational psychologist</w:t>
      </w:r>
      <w:r>
        <w:t xml:space="preserve">, </w:t>
      </w:r>
      <w:r>
        <w:rPr>
          <w:i/>
          <w:iCs/>
        </w:rPr>
        <w:t>41</w:t>
      </w:r>
      <w:r>
        <w:t>(2), 75-86.</w:t>
      </w:r>
    </w:p>
    <w:p w14:paraId="0C7388E4" w14:textId="77777777" w:rsidR="00091B39" w:rsidRPr="003E7744" w:rsidRDefault="00091B39" w:rsidP="00091B39">
      <w:pPr>
        <w:pStyle w:val="References"/>
        <w:rPr>
          <w:lang w:eastAsia="da-DK"/>
        </w:rPr>
      </w:pPr>
      <w:proofErr w:type="spellStart"/>
      <w:r w:rsidRPr="003E7744">
        <w:rPr>
          <w:color w:val="000000"/>
          <w:lang w:eastAsia="da-DK"/>
        </w:rPr>
        <w:lastRenderedPageBreak/>
        <w:t>Kallery</w:t>
      </w:r>
      <w:proofErr w:type="spellEnd"/>
      <w:r w:rsidRPr="003E7744">
        <w:rPr>
          <w:color w:val="000000"/>
          <w:lang w:eastAsia="da-DK"/>
        </w:rPr>
        <w:t xml:space="preserve">, M., </w:t>
      </w:r>
      <w:proofErr w:type="spellStart"/>
      <w:r w:rsidRPr="003E7744">
        <w:rPr>
          <w:color w:val="000000"/>
          <w:lang w:eastAsia="da-DK"/>
        </w:rPr>
        <w:t>Psillos</w:t>
      </w:r>
      <w:proofErr w:type="spellEnd"/>
      <w:r w:rsidRPr="003E7744">
        <w:rPr>
          <w:color w:val="000000"/>
          <w:lang w:eastAsia="da-DK"/>
        </w:rPr>
        <w:t xml:space="preserve">, D., &amp; </w:t>
      </w:r>
      <w:proofErr w:type="spellStart"/>
      <w:r w:rsidRPr="003E7744">
        <w:rPr>
          <w:color w:val="000000"/>
          <w:lang w:eastAsia="da-DK"/>
        </w:rPr>
        <w:t>Tselfes</w:t>
      </w:r>
      <w:proofErr w:type="spellEnd"/>
      <w:r w:rsidRPr="003E7744">
        <w:rPr>
          <w:color w:val="000000"/>
          <w:lang w:eastAsia="da-DK"/>
        </w:rPr>
        <w:t xml:space="preserve">, V. (2009). Typical Didactical Activities in the Greek Early-Years Science Classroom: Do They Promote Science Learning? </w:t>
      </w:r>
      <w:r w:rsidRPr="003E7744">
        <w:rPr>
          <w:i/>
          <w:iCs/>
          <w:color w:val="000000"/>
          <w:lang w:eastAsia="da-DK"/>
        </w:rPr>
        <w:t>International Journal of Science Education, 31</w:t>
      </w:r>
      <w:r w:rsidRPr="003E7744">
        <w:rPr>
          <w:color w:val="000000"/>
          <w:lang w:eastAsia="da-DK"/>
        </w:rPr>
        <w:t>(9), 1187-1204. </w:t>
      </w:r>
    </w:p>
    <w:p w14:paraId="34D09562" w14:textId="77777777" w:rsidR="0074765B" w:rsidRDefault="00091B39" w:rsidP="0074765B">
      <w:pPr>
        <w:pStyle w:val="References"/>
        <w:rPr>
          <w:color w:val="000000"/>
          <w:lang w:eastAsia="da-DK"/>
        </w:rPr>
      </w:pPr>
      <w:proofErr w:type="spellStart"/>
      <w:r w:rsidRPr="009C5CEA">
        <w:rPr>
          <w:color w:val="000000"/>
          <w:lang w:val="en-US" w:eastAsia="da-DK"/>
          <w:rPrChange w:id="580" w:author="Stine Mariegaard" w:date="2020-12-11T16:56:00Z">
            <w:rPr>
              <w:color w:val="000000"/>
              <w:lang w:val="da-DK" w:eastAsia="da-DK"/>
            </w:rPr>
          </w:rPrChange>
        </w:rPr>
        <w:t>Lanphear</w:t>
      </w:r>
      <w:proofErr w:type="spellEnd"/>
      <w:r w:rsidRPr="009C5CEA">
        <w:rPr>
          <w:color w:val="000000"/>
          <w:lang w:val="en-US" w:eastAsia="da-DK"/>
          <w:rPrChange w:id="581" w:author="Stine Mariegaard" w:date="2020-12-11T16:56:00Z">
            <w:rPr>
              <w:color w:val="000000"/>
              <w:lang w:val="da-DK" w:eastAsia="da-DK"/>
            </w:rPr>
          </w:rPrChange>
        </w:rPr>
        <w:t xml:space="preserve">, J., &amp; </w:t>
      </w:r>
      <w:proofErr w:type="spellStart"/>
      <w:r w:rsidRPr="009C5CEA">
        <w:rPr>
          <w:color w:val="000000"/>
          <w:lang w:val="en-US" w:eastAsia="da-DK"/>
          <w:rPrChange w:id="582" w:author="Stine Mariegaard" w:date="2020-12-11T16:56:00Z">
            <w:rPr>
              <w:color w:val="000000"/>
              <w:lang w:val="da-DK" w:eastAsia="da-DK"/>
            </w:rPr>
          </w:rPrChange>
        </w:rPr>
        <w:t>Vandermaas</w:t>
      </w:r>
      <w:proofErr w:type="spellEnd"/>
      <w:r w:rsidRPr="009C5CEA">
        <w:rPr>
          <w:color w:val="000000"/>
          <w:lang w:val="en-US" w:eastAsia="da-DK"/>
          <w:rPrChange w:id="583" w:author="Stine Mariegaard" w:date="2020-12-11T16:56:00Z">
            <w:rPr>
              <w:color w:val="000000"/>
              <w:lang w:val="da-DK" w:eastAsia="da-DK"/>
            </w:rPr>
          </w:rPrChange>
        </w:rPr>
        <w:t xml:space="preserve">-Peeler, M. (2017). </w:t>
      </w:r>
      <w:r w:rsidRPr="003E7744">
        <w:rPr>
          <w:color w:val="000000"/>
          <w:lang w:eastAsia="da-DK"/>
        </w:rPr>
        <w:t xml:space="preserve">Inquiry and Intersubjectivity in a Reggio Emilia-Inspired Preschool. </w:t>
      </w:r>
      <w:r w:rsidRPr="003E7744">
        <w:rPr>
          <w:i/>
          <w:iCs/>
          <w:color w:val="000000"/>
          <w:lang w:eastAsia="da-DK"/>
        </w:rPr>
        <w:t>Journal of Research in Childhood Education, 31</w:t>
      </w:r>
      <w:r w:rsidRPr="003E7744">
        <w:rPr>
          <w:color w:val="000000"/>
          <w:lang w:eastAsia="da-DK"/>
        </w:rPr>
        <w:t>(4), 597-614.</w:t>
      </w:r>
      <w:r w:rsidR="0074765B">
        <w:rPr>
          <w:color w:val="000000"/>
          <w:lang w:eastAsia="da-DK"/>
        </w:rPr>
        <w:t xml:space="preserve"> </w:t>
      </w:r>
    </w:p>
    <w:p w14:paraId="28A30A57" w14:textId="40FFA8B8" w:rsidR="0074765B" w:rsidRPr="0074765B" w:rsidRDefault="0074765B" w:rsidP="0074765B">
      <w:pPr>
        <w:pStyle w:val="References"/>
        <w:rPr>
          <w:color w:val="000000"/>
          <w:lang w:eastAsia="da-DK"/>
        </w:rPr>
      </w:pPr>
      <w:r>
        <w:t xml:space="preserve">Larimore, R. A. (2020). Preschool Science Education: A Vision for the Future. </w:t>
      </w:r>
      <w:r>
        <w:rPr>
          <w:i/>
          <w:iCs/>
        </w:rPr>
        <w:t>Early Childhood Education Journal</w:t>
      </w:r>
      <w:r>
        <w:t>, 1-12.</w:t>
      </w:r>
    </w:p>
    <w:p w14:paraId="786AC470" w14:textId="77777777" w:rsidR="00091B39" w:rsidRPr="003E7744" w:rsidRDefault="00091B39" w:rsidP="00091B39">
      <w:pPr>
        <w:pStyle w:val="References"/>
        <w:rPr>
          <w:lang w:eastAsia="da-DK"/>
        </w:rPr>
      </w:pPr>
      <w:r w:rsidRPr="003E7744">
        <w:rPr>
          <w:color w:val="000000"/>
          <w:lang w:eastAsia="da-DK"/>
        </w:rPr>
        <w:t xml:space="preserve">Leonard, J., </w:t>
      </w:r>
      <w:proofErr w:type="spellStart"/>
      <w:r w:rsidRPr="003E7744">
        <w:rPr>
          <w:color w:val="000000"/>
          <w:lang w:eastAsia="da-DK"/>
        </w:rPr>
        <w:t>Boakes</w:t>
      </w:r>
      <w:proofErr w:type="spellEnd"/>
      <w:r w:rsidRPr="003E7744">
        <w:rPr>
          <w:color w:val="000000"/>
          <w:lang w:eastAsia="da-DK"/>
        </w:rPr>
        <w:t xml:space="preserve">, N., &amp; Moore, C. M. (2009). Conducting Science Inquiry in Primary Classrooms: Case Studies of Two Preservice Teachers' Inquiry-Based Practices. </w:t>
      </w:r>
      <w:r w:rsidRPr="003E7744">
        <w:rPr>
          <w:i/>
          <w:iCs/>
          <w:color w:val="000000"/>
          <w:lang w:eastAsia="da-DK"/>
        </w:rPr>
        <w:t>Journal of Elementary Science Education, 21</w:t>
      </w:r>
      <w:r w:rsidRPr="003E7744">
        <w:rPr>
          <w:color w:val="000000"/>
          <w:lang w:eastAsia="da-DK"/>
        </w:rPr>
        <w:t>(1), 27-50. </w:t>
      </w:r>
    </w:p>
    <w:p w14:paraId="32FEFB64" w14:textId="77777777" w:rsidR="00091B39" w:rsidRDefault="00091B39" w:rsidP="00091B39">
      <w:pPr>
        <w:pStyle w:val="References"/>
        <w:rPr>
          <w:color w:val="000000"/>
          <w:lang w:eastAsia="da-DK"/>
        </w:rPr>
      </w:pPr>
      <w:proofErr w:type="spellStart"/>
      <w:r w:rsidRPr="003E7744">
        <w:rPr>
          <w:color w:val="000000"/>
          <w:lang w:eastAsia="da-DK"/>
        </w:rPr>
        <w:t>Leuchter</w:t>
      </w:r>
      <w:proofErr w:type="spellEnd"/>
      <w:r w:rsidRPr="003E7744">
        <w:rPr>
          <w:color w:val="000000"/>
          <w:lang w:eastAsia="da-DK"/>
        </w:rPr>
        <w:t xml:space="preserve">, M., </w:t>
      </w:r>
      <w:proofErr w:type="spellStart"/>
      <w:r w:rsidRPr="003E7744">
        <w:rPr>
          <w:color w:val="000000"/>
          <w:lang w:eastAsia="da-DK"/>
        </w:rPr>
        <w:t>Saalbach</w:t>
      </w:r>
      <w:proofErr w:type="spellEnd"/>
      <w:r w:rsidRPr="003E7744">
        <w:rPr>
          <w:color w:val="000000"/>
          <w:lang w:eastAsia="da-DK"/>
        </w:rPr>
        <w:t xml:space="preserve">, H., &amp; Hardy, I. (2014). Designing Science Learning in the First Years of Schooling. An Intervention Study with Sequenced Learning Material on the Topic of "Floating and Sinking". </w:t>
      </w:r>
      <w:r w:rsidRPr="003E7744">
        <w:rPr>
          <w:i/>
          <w:iCs/>
          <w:color w:val="000000"/>
          <w:lang w:eastAsia="da-DK"/>
        </w:rPr>
        <w:t>International Journal of Science Education, 36</w:t>
      </w:r>
      <w:r w:rsidRPr="003E7744">
        <w:rPr>
          <w:color w:val="000000"/>
          <w:lang w:eastAsia="da-DK"/>
        </w:rPr>
        <w:t>(10), 1751-1771.</w:t>
      </w:r>
    </w:p>
    <w:p w14:paraId="7AFF0B28" w14:textId="77777777" w:rsidR="00091B39" w:rsidRDefault="00091B39" w:rsidP="00091B39">
      <w:pPr>
        <w:pStyle w:val="References"/>
        <w:rPr>
          <w:lang w:eastAsia="da-DK"/>
        </w:rPr>
      </w:pPr>
      <w:r>
        <w:rPr>
          <w:color w:val="000000"/>
          <w:lang w:eastAsia="da-DK"/>
        </w:rPr>
        <w:t xml:space="preserve">Martin-Hansen, L. (2012). Defining inquiry – Exploring the many types of inquiry in the science classroom. </w:t>
      </w:r>
      <w:r>
        <w:rPr>
          <w:i/>
          <w:iCs/>
          <w:color w:val="000000"/>
          <w:lang w:eastAsia="da-DK"/>
        </w:rPr>
        <w:t xml:space="preserve">The Science Teacher. </w:t>
      </w:r>
      <w:r>
        <w:rPr>
          <w:color w:val="000000"/>
          <w:lang w:eastAsia="da-DK"/>
        </w:rPr>
        <w:t xml:space="preserve">Washington. Vol. 69, </w:t>
      </w:r>
      <w:proofErr w:type="spellStart"/>
      <w:r>
        <w:rPr>
          <w:color w:val="000000"/>
          <w:lang w:eastAsia="da-DK"/>
        </w:rPr>
        <w:t>Iss</w:t>
      </w:r>
      <w:proofErr w:type="spellEnd"/>
      <w:r>
        <w:rPr>
          <w:color w:val="000000"/>
          <w:lang w:eastAsia="da-DK"/>
        </w:rPr>
        <w:t>. 2, pp. 34-37.</w:t>
      </w:r>
    </w:p>
    <w:p w14:paraId="083C4F08" w14:textId="77777777" w:rsidR="0060161B" w:rsidRDefault="00091B39" w:rsidP="0060161B">
      <w:pPr>
        <w:pStyle w:val="References"/>
        <w:rPr>
          <w:color w:val="000000"/>
          <w:lang w:eastAsia="da-DK"/>
        </w:rPr>
      </w:pPr>
      <w:r w:rsidRPr="003E7744">
        <w:rPr>
          <w:color w:val="000000"/>
          <w:lang w:eastAsia="da-DK"/>
        </w:rPr>
        <w:t xml:space="preserve">MacDonald, K., &amp; </w:t>
      </w:r>
      <w:proofErr w:type="spellStart"/>
      <w:r w:rsidRPr="003E7744">
        <w:rPr>
          <w:color w:val="000000"/>
          <w:lang w:eastAsia="da-DK"/>
        </w:rPr>
        <w:t>Breunig</w:t>
      </w:r>
      <w:proofErr w:type="spellEnd"/>
      <w:r w:rsidRPr="003E7744">
        <w:rPr>
          <w:color w:val="000000"/>
          <w:lang w:eastAsia="da-DK"/>
        </w:rPr>
        <w:t xml:space="preserve">, M. (2018). Back to the "Garten": Ontario Kindergarteners Learn and Grow through Schoolyard Pedagogy. </w:t>
      </w:r>
      <w:r w:rsidRPr="003E7744">
        <w:rPr>
          <w:i/>
          <w:iCs/>
          <w:color w:val="000000"/>
          <w:lang w:eastAsia="da-DK"/>
        </w:rPr>
        <w:t>Journal of Outdoor and Environmental Education, 21</w:t>
      </w:r>
      <w:r w:rsidRPr="003E7744">
        <w:rPr>
          <w:color w:val="000000"/>
          <w:lang w:eastAsia="da-DK"/>
        </w:rPr>
        <w:t>(2), 133-151.</w:t>
      </w:r>
    </w:p>
    <w:p w14:paraId="168F7547" w14:textId="0CB08DFF" w:rsidR="0060161B" w:rsidRPr="0060161B" w:rsidRDefault="0060161B" w:rsidP="0060161B">
      <w:pPr>
        <w:pStyle w:val="References"/>
        <w:rPr>
          <w:color w:val="000000"/>
          <w:lang w:eastAsia="da-DK"/>
        </w:rPr>
      </w:pPr>
      <w:r>
        <w:t xml:space="preserve">McGuigan, L., &amp; Russell, T. (2018). Reflections on guidance to orientate untrained practitioners towards authentic science for children in the early years. </w:t>
      </w:r>
      <w:r>
        <w:rPr>
          <w:i/>
          <w:iCs/>
        </w:rPr>
        <w:t>Editorial Contributions</w:t>
      </w:r>
      <w:r>
        <w:t>, 28.</w:t>
      </w:r>
    </w:p>
    <w:p w14:paraId="56F6720A" w14:textId="77777777" w:rsidR="00091B39" w:rsidRPr="003E7744" w:rsidRDefault="00091B39" w:rsidP="00091B39">
      <w:pPr>
        <w:pStyle w:val="References"/>
        <w:rPr>
          <w:lang w:eastAsia="da-DK"/>
        </w:rPr>
      </w:pPr>
      <w:r w:rsidRPr="003E7744">
        <w:rPr>
          <w:color w:val="000000"/>
          <w:lang w:eastAsia="da-DK"/>
        </w:rPr>
        <w:t xml:space="preserve">McNerney, K., &amp; Hall, N. (2017). Developing a Framework of Scientific Enquiry in Early Childhood: An Action Research Project to Support Staff Development and Improve Science Teaching. </w:t>
      </w:r>
      <w:r w:rsidRPr="003E7744">
        <w:rPr>
          <w:i/>
          <w:iCs/>
          <w:color w:val="000000"/>
          <w:lang w:eastAsia="da-DK"/>
        </w:rPr>
        <w:t>Early Child Development and Care, 187</w:t>
      </w:r>
      <w:r w:rsidRPr="003E7744">
        <w:rPr>
          <w:color w:val="000000"/>
          <w:lang w:eastAsia="da-DK"/>
        </w:rPr>
        <w:t>(2), 206-220. </w:t>
      </w:r>
    </w:p>
    <w:p w14:paraId="4781BD67" w14:textId="77777777" w:rsidR="00091B39" w:rsidRPr="003E7744" w:rsidRDefault="00091B39" w:rsidP="00091B39">
      <w:pPr>
        <w:pStyle w:val="References"/>
        <w:rPr>
          <w:lang w:eastAsia="da-DK"/>
        </w:rPr>
      </w:pPr>
      <w:r w:rsidRPr="003E7744">
        <w:rPr>
          <w:color w:val="000000"/>
          <w:lang w:eastAsia="da-DK"/>
        </w:rPr>
        <w:t xml:space="preserve">Merritt, E. G., Chiu, J., Peters-Burton, E., &amp; Bell, R. (2018). Teachers' Integration of Scientific and Engineering Practices in Primary Classrooms. </w:t>
      </w:r>
      <w:r w:rsidRPr="003E7744">
        <w:rPr>
          <w:i/>
          <w:iCs/>
          <w:color w:val="000000"/>
          <w:lang w:eastAsia="da-DK"/>
        </w:rPr>
        <w:t>Research in Science Education, 48</w:t>
      </w:r>
      <w:r w:rsidRPr="003E7744">
        <w:rPr>
          <w:color w:val="000000"/>
          <w:lang w:eastAsia="da-DK"/>
        </w:rPr>
        <w:t>(6), 1321-1337. </w:t>
      </w:r>
    </w:p>
    <w:p w14:paraId="574BF51A" w14:textId="77777777" w:rsidR="00091B39" w:rsidRPr="003E7744" w:rsidRDefault="00091B39" w:rsidP="00091B39">
      <w:pPr>
        <w:pStyle w:val="References"/>
        <w:rPr>
          <w:lang w:eastAsia="da-DK"/>
        </w:rPr>
      </w:pPr>
      <w:r w:rsidRPr="003E7744">
        <w:rPr>
          <w:color w:val="000000"/>
          <w:lang w:eastAsia="da-DK"/>
        </w:rPr>
        <w:t xml:space="preserve">Metz, K. E. (2008). Narrowing the Gulf between the Practices of Science and the Elementary School Science Classroom. </w:t>
      </w:r>
      <w:r w:rsidRPr="003E7744">
        <w:rPr>
          <w:i/>
          <w:iCs/>
          <w:color w:val="000000"/>
          <w:lang w:eastAsia="da-DK"/>
        </w:rPr>
        <w:t>Elementary School Journal, 109</w:t>
      </w:r>
      <w:r w:rsidRPr="003E7744">
        <w:rPr>
          <w:color w:val="000000"/>
          <w:lang w:eastAsia="da-DK"/>
        </w:rPr>
        <w:t>(2), 138-161. </w:t>
      </w:r>
    </w:p>
    <w:p w14:paraId="1806DABD" w14:textId="77777777" w:rsidR="00091B39" w:rsidRDefault="00091B39" w:rsidP="00091B39">
      <w:pPr>
        <w:pStyle w:val="References"/>
        <w:rPr>
          <w:color w:val="000000"/>
          <w:lang w:eastAsia="da-DK"/>
        </w:rPr>
      </w:pPr>
      <w:r w:rsidRPr="003E7744">
        <w:rPr>
          <w:color w:val="000000"/>
          <w:lang w:eastAsia="da-DK"/>
        </w:rPr>
        <w:lastRenderedPageBreak/>
        <w:t xml:space="preserve">Minner, D. D., Levy, A. J., &amp; Century, J. (2010). Inquiry‐based science instruction—what is it and does it matter? Results from a research synthesis </w:t>
      </w:r>
      <w:proofErr w:type="gramStart"/>
      <w:r w:rsidRPr="003E7744">
        <w:rPr>
          <w:color w:val="000000"/>
          <w:lang w:eastAsia="da-DK"/>
        </w:rPr>
        <w:t>years</w:t>
      </w:r>
      <w:proofErr w:type="gramEnd"/>
      <w:r w:rsidRPr="003E7744">
        <w:rPr>
          <w:color w:val="000000"/>
          <w:lang w:eastAsia="da-DK"/>
        </w:rPr>
        <w:t xml:space="preserve"> 1984 to 2002. </w:t>
      </w:r>
      <w:r w:rsidRPr="003E7744">
        <w:rPr>
          <w:i/>
          <w:iCs/>
          <w:color w:val="000000"/>
          <w:lang w:eastAsia="da-DK"/>
        </w:rPr>
        <w:t>Journal of Research in Science Teaching, 47</w:t>
      </w:r>
      <w:r w:rsidRPr="003E7744">
        <w:rPr>
          <w:color w:val="000000"/>
          <w:lang w:eastAsia="da-DK"/>
        </w:rPr>
        <w:t>(4), 474-496.</w:t>
      </w:r>
    </w:p>
    <w:p w14:paraId="5A02348A" w14:textId="77777777" w:rsidR="00091B39" w:rsidRPr="00DC1F80" w:rsidRDefault="00091B39" w:rsidP="00091B39">
      <w:pPr>
        <w:pStyle w:val="References"/>
        <w:rPr>
          <w:lang w:val="en-US" w:eastAsia="da-DK"/>
        </w:rPr>
      </w:pPr>
      <w:r w:rsidRPr="00DC1F80">
        <w:rPr>
          <w:color w:val="000000"/>
          <w:lang w:val="en-US"/>
        </w:rPr>
        <w:t>National Research Council</w:t>
      </w:r>
      <w:r w:rsidRPr="007741A8">
        <w:rPr>
          <w:lang w:val="en-US"/>
        </w:rPr>
        <w:t xml:space="preserve">. (2012). </w:t>
      </w:r>
      <w:r w:rsidRPr="00DC1F80">
        <w:rPr>
          <w:i/>
          <w:iCs/>
          <w:color w:val="000000"/>
          <w:lang w:val="en-US"/>
        </w:rPr>
        <w:t>A framework for K-12 science education:</w:t>
      </w:r>
      <w:r>
        <w:rPr>
          <w:i/>
          <w:iCs/>
          <w:color w:val="000000"/>
          <w:lang w:val="en-US"/>
        </w:rPr>
        <w:t xml:space="preserve"> </w:t>
      </w:r>
      <w:r w:rsidRPr="00DC1F80">
        <w:rPr>
          <w:i/>
          <w:iCs/>
          <w:color w:val="000000"/>
          <w:lang w:val="en-US"/>
        </w:rPr>
        <w:t>Practices,</w:t>
      </w:r>
      <w:r>
        <w:rPr>
          <w:i/>
          <w:iCs/>
          <w:color w:val="000000"/>
          <w:lang w:val="en-US"/>
        </w:rPr>
        <w:t xml:space="preserve"> </w:t>
      </w:r>
      <w:r w:rsidRPr="00DC1F80">
        <w:rPr>
          <w:i/>
          <w:iCs/>
          <w:color w:val="000000"/>
          <w:lang w:val="en-US"/>
        </w:rPr>
        <w:t>crosscutting concepts, and core ideas</w:t>
      </w:r>
      <w:r w:rsidRPr="00DC1F80">
        <w:rPr>
          <w:color w:val="000000"/>
          <w:lang w:val="en-US"/>
        </w:rPr>
        <w:t>.</w:t>
      </w:r>
      <w:r>
        <w:rPr>
          <w:color w:val="000000"/>
          <w:lang w:val="en-US"/>
        </w:rPr>
        <w:t xml:space="preserve"> </w:t>
      </w:r>
      <w:r w:rsidRPr="00DC1F80">
        <w:rPr>
          <w:color w:val="000000"/>
          <w:lang w:val="en-US"/>
        </w:rPr>
        <w:t>Washington, DC: The National Academies Press.</w:t>
      </w:r>
    </w:p>
    <w:p w14:paraId="21A66E99" w14:textId="77777777" w:rsidR="00091B39" w:rsidRPr="003E7744" w:rsidRDefault="00091B39" w:rsidP="00091B39">
      <w:pPr>
        <w:pStyle w:val="References"/>
        <w:rPr>
          <w:lang w:eastAsia="da-DK"/>
        </w:rPr>
      </w:pPr>
      <w:r w:rsidRPr="00FD0B64">
        <w:rPr>
          <w:color w:val="000000"/>
          <w:lang w:val="en-US" w:eastAsia="da-DK"/>
        </w:rPr>
        <w:t xml:space="preserve">Pedaste, M., </w:t>
      </w:r>
      <w:proofErr w:type="spellStart"/>
      <w:r w:rsidRPr="00FD0B64">
        <w:rPr>
          <w:color w:val="000000"/>
          <w:lang w:val="en-US" w:eastAsia="da-DK"/>
        </w:rPr>
        <w:t>Mäeots</w:t>
      </w:r>
      <w:proofErr w:type="spellEnd"/>
      <w:r w:rsidRPr="00FD0B64">
        <w:rPr>
          <w:color w:val="000000"/>
          <w:lang w:val="en-US" w:eastAsia="da-DK"/>
        </w:rPr>
        <w:t xml:space="preserve">, M., </w:t>
      </w:r>
      <w:proofErr w:type="spellStart"/>
      <w:r w:rsidRPr="00FD0B64">
        <w:rPr>
          <w:color w:val="000000"/>
          <w:lang w:val="en-US" w:eastAsia="da-DK"/>
        </w:rPr>
        <w:t>Siiman</w:t>
      </w:r>
      <w:proofErr w:type="spellEnd"/>
      <w:r w:rsidRPr="00FD0B64">
        <w:rPr>
          <w:color w:val="000000"/>
          <w:lang w:val="en-US" w:eastAsia="da-DK"/>
        </w:rPr>
        <w:t xml:space="preserve">, L. A., De Jong, T., Van </w:t>
      </w:r>
      <w:proofErr w:type="spellStart"/>
      <w:r w:rsidRPr="00FD0B64">
        <w:rPr>
          <w:color w:val="000000"/>
          <w:lang w:val="en-US" w:eastAsia="da-DK"/>
        </w:rPr>
        <w:t>Riesen</w:t>
      </w:r>
      <w:proofErr w:type="spellEnd"/>
      <w:r w:rsidRPr="00FD0B64">
        <w:rPr>
          <w:color w:val="000000"/>
          <w:lang w:val="en-US" w:eastAsia="da-DK"/>
        </w:rPr>
        <w:t xml:space="preserve">, S. A., Kamp, E. T., </w:t>
      </w:r>
      <w:proofErr w:type="spellStart"/>
      <w:r w:rsidRPr="00FD0B64">
        <w:rPr>
          <w:color w:val="000000"/>
          <w:lang w:val="en-US" w:eastAsia="da-DK"/>
        </w:rPr>
        <w:t>Tsourlidaki</w:t>
      </w:r>
      <w:proofErr w:type="spellEnd"/>
      <w:r w:rsidRPr="00FD0B64">
        <w:rPr>
          <w:color w:val="000000"/>
          <w:lang w:val="en-US" w:eastAsia="da-DK"/>
        </w:rPr>
        <w:t xml:space="preserve">, E. (2015). </w:t>
      </w:r>
      <w:r w:rsidRPr="003E7744">
        <w:rPr>
          <w:color w:val="000000"/>
          <w:lang w:eastAsia="da-DK"/>
        </w:rPr>
        <w:t xml:space="preserve">Phases of inquiry-based learning: Definitions and the inquiry cycle. </w:t>
      </w:r>
      <w:r w:rsidRPr="003E7744">
        <w:rPr>
          <w:i/>
          <w:iCs/>
          <w:color w:val="000000"/>
          <w:lang w:eastAsia="da-DK"/>
        </w:rPr>
        <w:t>Educational Research Review, 14</w:t>
      </w:r>
      <w:r w:rsidRPr="003E7744">
        <w:rPr>
          <w:color w:val="000000"/>
          <w:lang w:eastAsia="da-DK"/>
        </w:rPr>
        <w:t>, 47-61.</w:t>
      </w:r>
    </w:p>
    <w:p w14:paraId="08ED9C9B" w14:textId="77777777" w:rsidR="00091B39" w:rsidRPr="003E7744" w:rsidRDefault="00091B39" w:rsidP="00091B39">
      <w:pPr>
        <w:pStyle w:val="References"/>
        <w:rPr>
          <w:lang w:eastAsia="da-DK"/>
        </w:rPr>
      </w:pPr>
      <w:r w:rsidRPr="003E7744">
        <w:rPr>
          <w:color w:val="000000"/>
          <w:lang w:eastAsia="da-DK"/>
        </w:rPr>
        <w:t xml:space="preserve">Peterson, S. M., &amp; French, L. (2008). Supporting Young Children's Explanations through Inquiry Science in Preschool. </w:t>
      </w:r>
      <w:r w:rsidRPr="003E7744">
        <w:rPr>
          <w:i/>
          <w:iCs/>
          <w:color w:val="000000"/>
          <w:lang w:eastAsia="da-DK"/>
        </w:rPr>
        <w:t>Early Childhood Research Quarterly, 23</w:t>
      </w:r>
      <w:r w:rsidRPr="003E7744">
        <w:rPr>
          <w:color w:val="000000"/>
          <w:lang w:eastAsia="da-DK"/>
        </w:rPr>
        <w:t>(3), 395-408. </w:t>
      </w:r>
    </w:p>
    <w:p w14:paraId="1E9DA28E" w14:textId="77777777" w:rsidR="00091B39" w:rsidRPr="003E7744" w:rsidRDefault="00091B39" w:rsidP="00091B39">
      <w:pPr>
        <w:pStyle w:val="References"/>
        <w:rPr>
          <w:lang w:eastAsia="da-DK"/>
        </w:rPr>
      </w:pPr>
      <w:proofErr w:type="spellStart"/>
      <w:r w:rsidRPr="003E7744">
        <w:rPr>
          <w:color w:val="000000"/>
          <w:lang w:eastAsia="da-DK"/>
        </w:rPr>
        <w:t>Petticrew</w:t>
      </w:r>
      <w:proofErr w:type="spellEnd"/>
      <w:r w:rsidRPr="003E7744">
        <w:rPr>
          <w:color w:val="000000"/>
          <w:lang w:eastAsia="da-DK"/>
        </w:rPr>
        <w:t xml:space="preserve">, M., &amp; Roberts, H. (2008). </w:t>
      </w:r>
      <w:r w:rsidRPr="008309AA">
        <w:rPr>
          <w:color w:val="000000"/>
          <w:lang w:eastAsia="da-DK"/>
        </w:rPr>
        <w:t>Systematic reviews in the social sciences: A practical guide.</w:t>
      </w:r>
      <w:r w:rsidRPr="003E7744">
        <w:rPr>
          <w:color w:val="000000"/>
          <w:lang w:eastAsia="da-DK"/>
        </w:rPr>
        <w:t xml:space="preserve"> </w:t>
      </w:r>
      <w:r w:rsidRPr="008309AA">
        <w:rPr>
          <w:i/>
          <w:iCs/>
          <w:color w:val="000000"/>
          <w:lang w:eastAsia="da-DK"/>
        </w:rPr>
        <w:t>John Wiley &amp; Sons.</w:t>
      </w:r>
    </w:p>
    <w:p w14:paraId="2071D690" w14:textId="77777777" w:rsidR="00091B39" w:rsidRDefault="00091B39" w:rsidP="00091B39">
      <w:pPr>
        <w:pStyle w:val="References"/>
        <w:rPr>
          <w:color w:val="000000"/>
          <w:lang w:eastAsia="da-DK"/>
        </w:rPr>
      </w:pPr>
      <w:proofErr w:type="spellStart"/>
      <w:r w:rsidRPr="003E7744">
        <w:rPr>
          <w:color w:val="000000"/>
          <w:lang w:eastAsia="da-DK"/>
        </w:rPr>
        <w:t>Philippou</w:t>
      </w:r>
      <w:proofErr w:type="spellEnd"/>
      <w:r w:rsidRPr="003E7744">
        <w:rPr>
          <w:color w:val="000000"/>
          <w:lang w:eastAsia="da-DK"/>
        </w:rPr>
        <w:t xml:space="preserve">, S., </w:t>
      </w:r>
      <w:proofErr w:type="spellStart"/>
      <w:r w:rsidRPr="003E7744">
        <w:rPr>
          <w:color w:val="000000"/>
          <w:lang w:eastAsia="da-DK"/>
        </w:rPr>
        <w:t>Papademetri-Kachrimani</w:t>
      </w:r>
      <w:proofErr w:type="spellEnd"/>
      <w:r w:rsidRPr="003E7744">
        <w:rPr>
          <w:color w:val="000000"/>
          <w:lang w:eastAsia="da-DK"/>
        </w:rPr>
        <w:t xml:space="preserve">, C., &amp; </w:t>
      </w:r>
      <w:proofErr w:type="spellStart"/>
      <w:r w:rsidRPr="003E7744">
        <w:rPr>
          <w:color w:val="000000"/>
          <w:lang w:eastAsia="da-DK"/>
        </w:rPr>
        <w:t>Louca</w:t>
      </w:r>
      <w:proofErr w:type="spellEnd"/>
      <w:r w:rsidRPr="003E7744">
        <w:rPr>
          <w:color w:val="000000"/>
          <w:lang w:eastAsia="da-DK"/>
        </w:rPr>
        <w:t xml:space="preserve">, L. (2015). "The Exchange of Ideas Was Mutual, I Have to Say": Negotiating Researcher and Teacher "Roles" in an Early Years Educators' Professional Development Programme on Inquiry-Based Mathematics and Science Learning. </w:t>
      </w:r>
      <w:r w:rsidRPr="003E7744">
        <w:rPr>
          <w:i/>
          <w:iCs/>
          <w:color w:val="000000"/>
          <w:lang w:eastAsia="da-DK"/>
        </w:rPr>
        <w:t>Professional Development in Education, 41</w:t>
      </w:r>
      <w:r w:rsidRPr="003E7744">
        <w:rPr>
          <w:color w:val="000000"/>
          <w:lang w:eastAsia="da-DK"/>
        </w:rPr>
        <w:t>(2), 382-400. </w:t>
      </w:r>
    </w:p>
    <w:p w14:paraId="4A4115E6" w14:textId="77777777" w:rsidR="00091B39" w:rsidRDefault="00091B39" w:rsidP="00091B39">
      <w:pPr>
        <w:pStyle w:val="References"/>
        <w:rPr>
          <w:color w:val="000000"/>
          <w:lang w:eastAsia="da-DK"/>
        </w:rPr>
      </w:pPr>
      <w:r w:rsidRPr="00C927F5">
        <w:rPr>
          <w:color w:val="000000"/>
          <w:lang w:eastAsia="da-DK"/>
        </w:rPr>
        <w:t xml:space="preserve">R Core Team (2019). </w:t>
      </w:r>
      <w:r w:rsidRPr="00B70931">
        <w:rPr>
          <w:i/>
          <w:color w:val="000000"/>
          <w:lang w:eastAsia="da-DK"/>
        </w:rPr>
        <w:t>R: A language and environment for statistical computing</w:t>
      </w:r>
      <w:r>
        <w:rPr>
          <w:i/>
          <w:color w:val="000000"/>
          <w:lang w:eastAsia="da-DK"/>
        </w:rPr>
        <w:t>.</w:t>
      </w:r>
      <w:r w:rsidRPr="00C927F5">
        <w:rPr>
          <w:color w:val="000000"/>
          <w:lang w:eastAsia="da-DK"/>
        </w:rPr>
        <w:t xml:space="preserve"> Vienna</w:t>
      </w:r>
      <w:r>
        <w:rPr>
          <w:color w:val="000000"/>
          <w:lang w:eastAsia="da-DK"/>
        </w:rPr>
        <w:t>,</w:t>
      </w:r>
      <w:r w:rsidRPr="00C927F5">
        <w:rPr>
          <w:color w:val="000000"/>
          <w:lang w:eastAsia="da-DK"/>
        </w:rPr>
        <w:t xml:space="preserve"> </w:t>
      </w:r>
      <w:r>
        <w:rPr>
          <w:color w:val="000000"/>
          <w:lang w:eastAsia="da-DK"/>
        </w:rPr>
        <w:t>Austria</w:t>
      </w:r>
      <w:r w:rsidRPr="00C927F5">
        <w:rPr>
          <w:color w:val="000000"/>
          <w:lang w:eastAsia="da-DK"/>
        </w:rPr>
        <w:t>.</w:t>
      </w:r>
      <w:r>
        <w:rPr>
          <w:color w:val="000000"/>
          <w:lang w:eastAsia="da-DK"/>
        </w:rPr>
        <w:t xml:space="preserve"> Retrieved from:</w:t>
      </w:r>
      <w:r w:rsidRPr="00C927F5">
        <w:rPr>
          <w:color w:val="000000"/>
          <w:lang w:eastAsia="da-DK"/>
        </w:rPr>
        <w:t xml:space="preserve"> https://www.R-project.org/.</w:t>
      </w:r>
    </w:p>
    <w:p w14:paraId="3DF1EC40" w14:textId="77777777" w:rsidR="00091B39" w:rsidRDefault="00091B39" w:rsidP="00091B39">
      <w:pPr>
        <w:pStyle w:val="References"/>
        <w:rPr>
          <w:i/>
          <w:iCs/>
          <w:spacing w:val="5"/>
          <w:shd w:val="clear" w:color="auto" w:fill="FFFFFF"/>
          <w:lang w:val="en-US" w:eastAsia="da-DK"/>
        </w:rPr>
      </w:pPr>
      <w:r w:rsidRPr="004A6C3D">
        <w:rPr>
          <w:spacing w:val="5"/>
          <w:shd w:val="clear" w:color="auto" w:fill="FFFFFF"/>
          <w:lang w:val="en-US" w:eastAsia="da-DK"/>
        </w:rPr>
        <w:t>Ropohl, M</w:t>
      </w:r>
      <w:r>
        <w:rPr>
          <w:spacing w:val="5"/>
          <w:shd w:val="clear" w:color="auto" w:fill="FFFFFF"/>
          <w:lang w:val="en-US" w:eastAsia="da-DK"/>
        </w:rPr>
        <w:t>.</w:t>
      </w:r>
      <w:r w:rsidRPr="004A6C3D">
        <w:rPr>
          <w:spacing w:val="5"/>
          <w:lang w:val="en-US" w:eastAsia="da-DK"/>
        </w:rPr>
        <w:t>, Nielsen, JA</w:t>
      </w:r>
      <w:r>
        <w:rPr>
          <w:spacing w:val="5"/>
          <w:lang w:val="en-US" w:eastAsia="da-DK"/>
        </w:rPr>
        <w:t>.</w:t>
      </w:r>
      <w:r w:rsidRPr="004A6C3D">
        <w:rPr>
          <w:spacing w:val="5"/>
          <w:shd w:val="clear" w:color="auto" w:fill="FFFFFF"/>
          <w:lang w:val="en-US" w:eastAsia="da-DK"/>
        </w:rPr>
        <w:t xml:space="preserve">, </w:t>
      </w:r>
      <w:proofErr w:type="spellStart"/>
      <w:r w:rsidRPr="004A6C3D">
        <w:rPr>
          <w:spacing w:val="5"/>
          <w:shd w:val="clear" w:color="auto" w:fill="FFFFFF"/>
          <w:lang w:val="en-US" w:eastAsia="da-DK"/>
        </w:rPr>
        <w:t>Olley</w:t>
      </w:r>
      <w:proofErr w:type="spellEnd"/>
      <w:r w:rsidRPr="004A6C3D">
        <w:rPr>
          <w:spacing w:val="5"/>
          <w:shd w:val="clear" w:color="auto" w:fill="FFFFFF"/>
          <w:lang w:val="en-US" w:eastAsia="da-DK"/>
        </w:rPr>
        <w:t>, C</w:t>
      </w:r>
      <w:r>
        <w:rPr>
          <w:spacing w:val="5"/>
          <w:shd w:val="clear" w:color="auto" w:fill="FFFFFF"/>
          <w:lang w:val="en-US" w:eastAsia="da-DK"/>
        </w:rPr>
        <w:t>.</w:t>
      </w:r>
      <w:r w:rsidRPr="004A6C3D">
        <w:rPr>
          <w:spacing w:val="5"/>
          <w:shd w:val="clear" w:color="auto" w:fill="FFFFFF"/>
          <w:lang w:val="en-US" w:eastAsia="da-DK"/>
        </w:rPr>
        <w:t>, Rönnebeck, S</w:t>
      </w:r>
      <w:r>
        <w:rPr>
          <w:spacing w:val="5"/>
          <w:shd w:val="clear" w:color="auto" w:fill="FFFFFF"/>
          <w:lang w:val="en-US" w:eastAsia="da-DK"/>
        </w:rPr>
        <w:t>.</w:t>
      </w:r>
      <w:r w:rsidRPr="004A6C3D">
        <w:rPr>
          <w:spacing w:val="5"/>
          <w:shd w:val="clear" w:color="auto" w:fill="FFFFFF"/>
          <w:lang w:val="en-US" w:eastAsia="da-DK"/>
        </w:rPr>
        <w:t xml:space="preserve"> &amp; Stables, K</w:t>
      </w:r>
      <w:r>
        <w:rPr>
          <w:spacing w:val="5"/>
          <w:shd w:val="clear" w:color="auto" w:fill="FFFFFF"/>
          <w:lang w:val="en-US" w:eastAsia="da-DK"/>
        </w:rPr>
        <w:t>.</w:t>
      </w:r>
      <w:r w:rsidRPr="004A6C3D">
        <w:rPr>
          <w:spacing w:val="5"/>
          <w:shd w:val="clear" w:color="auto" w:fill="FFFFFF"/>
          <w:lang w:val="en-US" w:eastAsia="da-DK"/>
        </w:rPr>
        <w:t xml:space="preserve"> </w:t>
      </w:r>
      <w:r>
        <w:rPr>
          <w:spacing w:val="5"/>
          <w:shd w:val="clear" w:color="auto" w:fill="FFFFFF"/>
          <w:lang w:val="en-US" w:eastAsia="da-DK"/>
        </w:rPr>
        <w:t>(</w:t>
      </w:r>
      <w:r w:rsidRPr="004A6C3D">
        <w:rPr>
          <w:spacing w:val="5"/>
          <w:shd w:val="clear" w:color="auto" w:fill="FFFFFF"/>
          <w:lang w:val="en-US" w:eastAsia="da-DK"/>
        </w:rPr>
        <w:t>2018</w:t>
      </w:r>
      <w:r>
        <w:rPr>
          <w:spacing w:val="5"/>
          <w:shd w:val="clear" w:color="auto" w:fill="FFFFFF"/>
          <w:lang w:val="en-US" w:eastAsia="da-DK"/>
        </w:rPr>
        <w:t>).</w:t>
      </w:r>
      <w:r w:rsidRPr="004A6C3D">
        <w:rPr>
          <w:spacing w:val="5"/>
          <w:shd w:val="clear" w:color="auto" w:fill="FFFFFF"/>
          <w:lang w:val="en-US" w:eastAsia="da-DK"/>
        </w:rPr>
        <w:t> </w:t>
      </w:r>
      <w:r w:rsidRPr="004A6C3D">
        <w:rPr>
          <w:spacing w:val="5"/>
          <w:lang w:val="en-US" w:eastAsia="da-DK"/>
        </w:rPr>
        <w:t>The concept of competence and its relevance for science, technology, and mathematics education</w:t>
      </w:r>
      <w:r w:rsidRPr="004A6C3D">
        <w:rPr>
          <w:spacing w:val="5"/>
          <w:shd w:val="clear" w:color="auto" w:fill="FFFFFF"/>
          <w:lang w:val="en-US" w:eastAsia="da-DK"/>
        </w:rPr>
        <w:t xml:space="preserve">. </w:t>
      </w:r>
      <w:r>
        <w:rPr>
          <w:spacing w:val="5"/>
          <w:shd w:val="clear" w:color="auto" w:fill="FFFFFF"/>
          <w:lang w:val="en-US" w:eastAsia="da-DK"/>
        </w:rPr>
        <w:t>In</w:t>
      </w:r>
      <w:r w:rsidRPr="004A6C3D">
        <w:rPr>
          <w:spacing w:val="5"/>
          <w:shd w:val="clear" w:color="auto" w:fill="FFFFFF"/>
          <w:lang w:val="en-US" w:eastAsia="da-DK"/>
        </w:rPr>
        <w:t xml:space="preserve"> J</w:t>
      </w:r>
      <w:r>
        <w:rPr>
          <w:spacing w:val="5"/>
          <w:shd w:val="clear" w:color="auto" w:fill="FFFFFF"/>
          <w:lang w:val="en-US" w:eastAsia="da-DK"/>
        </w:rPr>
        <w:t>.</w:t>
      </w:r>
      <w:r w:rsidRPr="004A6C3D">
        <w:rPr>
          <w:spacing w:val="5"/>
          <w:shd w:val="clear" w:color="auto" w:fill="FFFFFF"/>
          <w:lang w:val="en-US" w:eastAsia="da-DK"/>
        </w:rPr>
        <w:t xml:space="preserve"> Dolin &amp; R</w:t>
      </w:r>
      <w:r>
        <w:rPr>
          <w:spacing w:val="5"/>
          <w:shd w:val="clear" w:color="auto" w:fill="FFFFFF"/>
          <w:lang w:val="en-US" w:eastAsia="da-DK"/>
        </w:rPr>
        <w:t>.</w:t>
      </w:r>
      <w:r w:rsidRPr="004A6C3D">
        <w:rPr>
          <w:spacing w:val="5"/>
          <w:shd w:val="clear" w:color="auto" w:fill="FFFFFF"/>
          <w:lang w:val="en-US" w:eastAsia="da-DK"/>
        </w:rPr>
        <w:t xml:space="preserve"> Evans (red), </w:t>
      </w:r>
      <w:r w:rsidRPr="004A6C3D">
        <w:rPr>
          <w:spacing w:val="5"/>
          <w:lang w:val="en-US" w:eastAsia="da-DK"/>
        </w:rPr>
        <w:t>Transforming Assessment: Through an Interplay Between Practice, Research and Policy.</w:t>
      </w:r>
      <w:r w:rsidRPr="004A6C3D">
        <w:rPr>
          <w:spacing w:val="5"/>
          <w:shd w:val="clear" w:color="auto" w:fill="FFFFFF"/>
          <w:lang w:val="en-US" w:eastAsia="da-DK"/>
        </w:rPr>
        <w:t> </w:t>
      </w:r>
      <w:r w:rsidRPr="004A6C3D">
        <w:rPr>
          <w:i/>
          <w:iCs/>
          <w:spacing w:val="5"/>
          <w:shd w:val="clear" w:color="auto" w:fill="FFFFFF"/>
          <w:lang w:val="en-US" w:eastAsia="da-DK"/>
        </w:rPr>
        <w:t xml:space="preserve">Springer, Contributions from Science Education Research, </w:t>
      </w:r>
      <w:r w:rsidRPr="006602C7">
        <w:rPr>
          <w:i/>
          <w:iCs/>
          <w:spacing w:val="5"/>
          <w:shd w:val="clear" w:color="auto" w:fill="FFFFFF"/>
          <w:lang w:val="en-US" w:eastAsia="da-DK"/>
        </w:rPr>
        <w:t xml:space="preserve">Vol. </w:t>
      </w:r>
      <w:r w:rsidRPr="004A6C3D">
        <w:rPr>
          <w:i/>
          <w:iCs/>
          <w:spacing w:val="5"/>
          <w:shd w:val="clear" w:color="auto" w:fill="FFFFFF"/>
          <w:lang w:val="en-US" w:eastAsia="da-DK"/>
        </w:rPr>
        <w:t xml:space="preserve">4, </w:t>
      </w:r>
      <w:r w:rsidRPr="006602C7">
        <w:rPr>
          <w:i/>
          <w:iCs/>
          <w:spacing w:val="5"/>
          <w:shd w:val="clear" w:color="auto" w:fill="FFFFFF"/>
          <w:lang w:val="en-US" w:eastAsia="da-DK"/>
        </w:rPr>
        <w:t>pp</w:t>
      </w:r>
      <w:r w:rsidRPr="004A6C3D">
        <w:rPr>
          <w:i/>
          <w:iCs/>
          <w:spacing w:val="5"/>
          <w:shd w:val="clear" w:color="auto" w:fill="FFFFFF"/>
          <w:lang w:val="en-US" w:eastAsia="da-DK"/>
        </w:rPr>
        <w:t>. 3-2</w:t>
      </w:r>
      <w:r>
        <w:rPr>
          <w:i/>
          <w:iCs/>
          <w:spacing w:val="5"/>
          <w:shd w:val="clear" w:color="auto" w:fill="FFFFFF"/>
          <w:lang w:val="en-US" w:eastAsia="da-DK"/>
        </w:rPr>
        <w:t xml:space="preserve"> </w:t>
      </w:r>
    </w:p>
    <w:p w14:paraId="050128F9" w14:textId="77777777" w:rsidR="00091B39" w:rsidRPr="00B70931" w:rsidRDefault="00091B39" w:rsidP="00091B39">
      <w:pPr>
        <w:pStyle w:val="References"/>
        <w:rPr>
          <w:i/>
          <w:iCs/>
          <w:spacing w:val="5"/>
          <w:shd w:val="clear" w:color="auto" w:fill="FFFFFF"/>
          <w:lang w:val="en-US" w:eastAsia="da-DK"/>
        </w:rPr>
      </w:pPr>
      <w:r w:rsidRPr="00B70931">
        <w:rPr>
          <w:iCs/>
          <w:spacing w:val="5"/>
          <w:shd w:val="clear" w:color="auto" w:fill="FFFFFF"/>
          <w:lang w:val="en-US" w:eastAsia="da-DK"/>
        </w:rPr>
        <w:t>RStudio Team (2020).</w:t>
      </w:r>
      <w:r w:rsidRPr="00C927F5">
        <w:rPr>
          <w:i/>
          <w:iCs/>
          <w:spacing w:val="5"/>
          <w:shd w:val="clear" w:color="auto" w:fill="FFFFFF"/>
          <w:lang w:val="en-US" w:eastAsia="da-DK"/>
        </w:rPr>
        <w:t xml:space="preserve"> RStudio: Integrated Development for R. </w:t>
      </w:r>
      <w:r w:rsidRPr="00B70931">
        <w:rPr>
          <w:iCs/>
          <w:spacing w:val="5"/>
          <w:shd w:val="clear" w:color="auto" w:fill="FFFFFF"/>
          <w:lang w:val="en-US" w:eastAsia="da-DK"/>
        </w:rPr>
        <w:t>RStudio, PBC, Boston, MA</w:t>
      </w:r>
      <w:r>
        <w:rPr>
          <w:iCs/>
          <w:spacing w:val="5"/>
          <w:shd w:val="clear" w:color="auto" w:fill="FFFFFF"/>
          <w:lang w:val="en-US" w:eastAsia="da-DK"/>
        </w:rPr>
        <w:t>. Retrieved from</w:t>
      </w:r>
      <w:r>
        <w:rPr>
          <w:i/>
          <w:iCs/>
          <w:spacing w:val="5"/>
          <w:shd w:val="clear" w:color="auto" w:fill="FFFFFF"/>
          <w:lang w:val="en-US" w:eastAsia="da-DK"/>
        </w:rPr>
        <w:t>:</w:t>
      </w:r>
      <w:r w:rsidRPr="00B70931">
        <w:rPr>
          <w:iCs/>
          <w:spacing w:val="5"/>
          <w:shd w:val="clear" w:color="auto" w:fill="FFFFFF"/>
          <w:lang w:val="en-US" w:eastAsia="da-DK"/>
        </w:rPr>
        <w:t xml:space="preserve"> http://www.rstudio.com/.</w:t>
      </w:r>
    </w:p>
    <w:p w14:paraId="188D8425" w14:textId="77777777" w:rsidR="00091B39" w:rsidRPr="003E7744" w:rsidRDefault="00091B39" w:rsidP="00091B39">
      <w:pPr>
        <w:pStyle w:val="References"/>
        <w:rPr>
          <w:lang w:eastAsia="da-DK"/>
        </w:rPr>
      </w:pPr>
      <w:r w:rsidRPr="003E7744">
        <w:rPr>
          <w:color w:val="000000"/>
          <w:lang w:eastAsia="da-DK"/>
        </w:rPr>
        <w:t>Rönnebeck, S. B., Sascha</w:t>
      </w:r>
      <w:r>
        <w:rPr>
          <w:color w:val="000000"/>
          <w:lang w:eastAsia="da-DK"/>
        </w:rPr>
        <w:t>,</w:t>
      </w:r>
      <w:r w:rsidRPr="003E7744">
        <w:rPr>
          <w:color w:val="000000"/>
          <w:lang w:eastAsia="da-DK"/>
        </w:rPr>
        <w:t xml:space="preserve"> Ropohl, M. (2016). Searching for a common ground–A literature review of empirical research on scientific inquiry activities. </w:t>
      </w:r>
      <w:r w:rsidRPr="003E7744">
        <w:rPr>
          <w:i/>
          <w:iCs/>
          <w:color w:val="000000"/>
          <w:lang w:eastAsia="da-DK"/>
        </w:rPr>
        <w:t>Studies in Science Education, 52</w:t>
      </w:r>
      <w:r w:rsidRPr="003E7744">
        <w:rPr>
          <w:color w:val="000000"/>
          <w:lang w:eastAsia="da-DK"/>
        </w:rPr>
        <w:t xml:space="preserve">(2), </w:t>
      </w:r>
      <w:r>
        <w:rPr>
          <w:color w:val="000000"/>
          <w:lang w:eastAsia="da-DK"/>
        </w:rPr>
        <w:t xml:space="preserve">pp. </w:t>
      </w:r>
      <w:r w:rsidRPr="003E7744">
        <w:rPr>
          <w:color w:val="000000"/>
          <w:lang w:eastAsia="da-DK"/>
        </w:rPr>
        <w:t>161-197.</w:t>
      </w:r>
    </w:p>
    <w:p w14:paraId="08132EF3" w14:textId="77777777" w:rsidR="00091B39" w:rsidRDefault="00091B39" w:rsidP="00091B39">
      <w:pPr>
        <w:pStyle w:val="References"/>
        <w:rPr>
          <w:color w:val="000000"/>
          <w:lang w:eastAsia="da-DK"/>
        </w:rPr>
      </w:pPr>
      <w:proofErr w:type="spellStart"/>
      <w:r w:rsidRPr="003E7744">
        <w:rPr>
          <w:color w:val="000000"/>
          <w:lang w:eastAsia="da-DK"/>
        </w:rPr>
        <w:t>Samarapungavan</w:t>
      </w:r>
      <w:proofErr w:type="spellEnd"/>
      <w:r w:rsidRPr="003E7744">
        <w:rPr>
          <w:color w:val="000000"/>
          <w:lang w:eastAsia="da-DK"/>
        </w:rPr>
        <w:t xml:space="preserve">, A., </w:t>
      </w:r>
      <w:proofErr w:type="spellStart"/>
      <w:r w:rsidRPr="003E7744">
        <w:rPr>
          <w:color w:val="000000"/>
          <w:lang w:eastAsia="da-DK"/>
        </w:rPr>
        <w:t>Mantzicopoulos</w:t>
      </w:r>
      <w:proofErr w:type="spellEnd"/>
      <w:r w:rsidRPr="003E7744">
        <w:rPr>
          <w:color w:val="000000"/>
          <w:lang w:eastAsia="da-DK"/>
        </w:rPr>
        <w:t xml:space="preserve">, P., Patrick, H., &amp; French, B. (2009). The development and validation of the Science Learning Assessment (SLA): A </w:t>
      </w:r>
      <w:r w:rsidRPr="003E7744">
        <w:rPr>
          <w:color w:val="000000"/>
          <w:lang w:eastAsia="da-DK"/>
        </w:rPr>
        <w:lastRenderedPageBreak/>
        <w:t xml:space="preserve">measure of kindergarten science learning. </w:t>
      </w:r>
      <w:r w:rsidRPr="003E7744">
        <w:rPr>
          <w:i/>
          <w:iCs/>
          <w:color w:val="000000"/>
          <w:lang w:eastAsia="da-DK"/>
        </w:rPr>
        <w:t>Journal of Advanced Academics, 20</w:t>
      </w:r>
      <w:r w:rsidRPr="003E7744">
        <w:rPr>
          <w:color w:val="000000"/>
          <w:lang w:eastAsia="da-DK"/>
        </w:rPr>
        <w:t>(3), 502-535.</w:t>
      </w:r>
    </w:p>
    <w:p w14:paraId="62FCD9E5" w14:textId="77777777" w:rsidR="00091B39" w:rsidRPr="00B95E5F" w:rsidRDefault="00091B39" w:rsidP="00091B39">
      <w:pPr>
        <w:pStyle w:val="References"/>
        <w:rPr>
          <w:lang w:val="en-US" w:eastAsia="da-DK"/>
        </w:rPr>
      </w:pPr>
      <w:proofErr w:type="spellStart"/>
      <w:r w:rsidRPr="00B95E5F">
        <w:rPr>
          <w:lang w:val="en-US"/>
        </w:rPr>
        <w:t>Samarapungavan</w:t>
      </w:r>
      <w:proofErr w:type="spellEnd"/>
      <w:r w:rsidRPr="00B95E5F">
        <w:rPr>
          <w:lang w:val="en-US"/>
        </w:rPr>
        <w:t xml:space="preserve">, A., Patrick, H &amp; </w:t>
      </w:r>
      <w:proofErr w:type="spellStart"/>
      <w:r w:rsidRPr="00B95E5F">
        <w:rPr>
          <w:lang w:val="en-US"/>
        </w:rPr>
        <w:t>Mantzicopoulos</w:t>
      </w:r>
      <w:proofErr w:type="spellEnd"/>
      <w:r w:rsidRPr="00B95E5F">
        <w:rPr>
          <w:lang w:val="en-US"/>
        </w:rPr>
        <w:t xml:space="preserve">, P. (2011). What Kindergarten Students Learn in Inquiry-Based Science Classrooms. </w:t>
      </w:r>
      <w:r w:rsidRPr="00FD0B64">
        <w:rPr>
          <w:i/>
          <w:iCs/>
          <w:lang w:val="en-US"/>
        </w:rPr>
        <w:t xml:space="preserve">Cognition &amp; Instruction, </w:t>
      </w:r>
      <w:r w:rsidRPr="00FD0B64">
        <w:rPr>
          <w:lang w:val="en-US"/>
        </w:rPr>
        <w:t>29(4), 416-470</w:t>
      </w:r>
    </w:p>
    <w:p w14:paraId="19401A2F" w14:textId="77777777" w:rsidR="00091B39" w:rsidRPr="003E7744" w:rsidRDefault="00091B39" w:rsidP="00091B39">
      <w:pPr>
        <w:pStyle w:val="References"/>
        <w:rPr>
          <w:lang w:eastAsia="da-DK"/>
        </w:rPr>
      </w:pPr>
      <w:proofErr w:type="spellStart"/>
      <w:r w:rsidRPr="003E7744">
        <w:rPr>
          <w:color w:val="000000"/>
          <w:lang w:eastAsia="da-DK"/>
        </w:rPr>
        <w:t>Senocak</w:t>
      </w:r>
      <w:proofErr w:type="spellEnd"/>
      <w:r w:rsidRPr="003E7744">
        <w:rPr>
          <w:color w:val="000000"/>
          <w:lang w:eastAsia="da-DK"/>
        </w:rPr>
        <w:t xml:space="preserve">, E., </w:t>
      </w:r>
      <w:proofErr w:type="spellStart"/>
      <w:r w:rsidRPr="003E7744">
        <w:rPr>
          <w:color w:val="000000"/>
          <w:lang w:eastAsia="da-DK"/>
        </w:rPr>
        <w:t>Samarapungavan</w:t>
      </w:r>
      <w:proofErr w:type="spellEnd"/>
      <w:r w:rsidRPr="003E7744">
        <w:rPr>
          <w:color w:val="000000"/>
          <w:lang w:eastAsia="da-DK"/>
        </w:rPr>
        <w:t xml:space="preserve">, A., Aksoy, P., &amp; </w:t>
      </w:r>
      <w:proofErr w:type="spellStart"/>
      <w:r w:rsidRPr="003E7744">
        <w:rPr>
          <w:color w:val="000000"/>
          <w:lang w:eastAsia="da-DK"/>
        </w:rPr>
        <w:t>Tosun</w:t>
      </w:r>
      <w:proofErr w:type="spellEnd"/>
      <w:r w:rsidRPr="003E7744">
        <w:rPr>
          <w:color w:val="000000"/>
          <w:lang w:eastAsia="da-DK"/>
        </w:rPr>
        <w:t xml:space="preserve">, C. (2013). A Study on Development of an Instrument to Determine Turkish Kindergarten Students' Understandings of Scientific Concepts and Scientific Inquiry Processes. </w:t>
      </w:r>
      <w:r w:rsidRPr="003E7744">
        <w:rPr>
          <w:i/>
          <w:iCs/>
          <w:color w:val="000000"/>
          <w:lang w:eastAsia="da-DK"/>
        </w:rPr>
        <w:t>Educational Sciences: Theory and Practice, 13</w:t>
      </w:r>
      <w:r w:rsidRPr="003E7744">
        <w:rPr>
          <w:color w:val="000000"/>
          <w:lang w:eastAsia="da-DK"/>
        </w:rPr>
        <w:t>(4), 2217-2228.</w:t>
      </w:r>
    </w:p>
    <w:p w14:paraId="4B393771" w14:textId="7B60229B" w:rsidR="00091B39" w:rsidRDefault="00091B39" w:rsidP="00091B39">
      <w:pPr>
        <w:pStyle w:val="References"/>
        <w:rPr>
          <w:color w:val="000000"/>
          <w:lang w:eastAsia="da-DK"/>
        </w:rPr>
      </w:pPr>
      <w:proofErr w:type="spellStart"/>
      <w:r w:rsidRPr="000229DD">
        <w:rPr>
          <w:color w:val="000000"/>
          <w:lang w:val="en-US" w:eastAsia="da-DK"/>
        </w:rPr>
        <w:t>Siry</w:t>
      </w:r>
      <w:proofErr w:type="spellEnd"/>
      <w:r w:rsidRPr="000229DD">
        <w:rPr>
          <w:color w:val="000000"/>
          <w:lang w:val="en-US" w:eastAsia="da-DK"/>
        </w:rPr>
        <w:t xml:space="preserve">, C., Ziegler, G., &amp; Max, C. (2012). </w:t>
      </w:r>
      <w:r w:rsidRPr="003E7744">
        <w:rPr>
          <w:color w:val="000000"/>
          <w:lang w:eastAsia="da-DK"/>
        </w:rPr>
        <w:t xml:space="preserve">"Doing Science" through Discourse-in-Interaction: Young Children's Science Investigations at the Early Childhood Level. </w:t>
      </w:r>
      <w:r w:rsidRPr="003E7744">
        <w:rPr>
          <w:i/>
          <w:iCs/>
          <w:color w:val="000000"/>
          <w:lang w:eastAsia="da-DK"/>
        </w:rPr>
        <w:t>Science Education, 96</w:t>
      </w:r>
      <w:r w:rsidRPr="003E7744">
        <w:rPr>
          <w:color w:val="000000"/>
          <w:lang w:eastAsia="da-DK"/>
        </w:rPr>
        <w:t>(2), 311-336. </w:t>
      </w:r>
    </w:p>
    <w:p w14:paraId="321C97CF" w14:textId="291E0396" w:rsidR="00316DBB" w:rsidRPr="003E7744" w:rsidRDefault="00316DBB" w:rsidP="00316DBB">
      <w:pPr>
        <w:pStyle w:val="References"/>
      </w:pPr>
      <w:r>
        <w:t>Valverde-</w:t>
      </w:r>
      <w:proofErr w:type="spellStart"/>
      <w:r>
        <w:t>Berrocoso</w:t>
      </w:r>
      <w:proofErr w:type="spellEnd"/>
      <w:r>
        <w:t>, J., Garrido-Arroyo, M. D. C., Burgos-</w:t>
      </w:r>
      <w:proofErr w:type="spellStart"/>
      <w:r>
        <w:t>Videla</w:t>
      </w:r>
      <w:proofErr w:type="spellEnd"/>
      <w:r>
        <w:t>, C., &amp; Morales-</w:t>
      </w:r>
      <w:proofErr w:type="spellStart"/>
      <w:r>
        <w:t>Cevallos</w:t>
      </w:r>
      <w:proofErr w:type="spellEnd"/>
      <w:r>
        <w:t xml:space="preserve">, M. B. (2020). Trends in Educational Research about e-Learning: A Systematic Literature Review (2009–2018). </w:t>
      </w:r>
      <w:r>
        <w:rPr>
          <w:i/>
          <w:iCs/>
        </w:rPr>
        <w:t>Sustainability</w:t>
      </w:r>
      <w:r>
        <w:t xml:space="preserve">, </w:t>
      </w:r>
      <w:r>
        <w:rPr>
          <w:i/>
          <w:iCs/>
        </w:rPr>
        <w:t>12</w:t>
      </w:r>
      <w:r>
        <w:t>(12), 5153.</w:t>
      </w:r>
    </w:p>
    <w:p w14:paraId="7792AC9D" w14:textId="19A4288D" w:rsidR="0076734E" w:rsidRDefault="00091B39" w:rsidP="0076734E">
      <w:pPr>
        <w:pStyle w:val="References"/>
        <w:rPr>
          <w:color w:val="000000"/>
          <w:lang w:eastAsia="da-DK"/>
        </w:rPr>
      </w:pPr>
      <w:r w:rsidRPr="003E7744">
        <w:rPr>
          <w:color w:val="000000"/>
          <w:lang w:eastAsia="da-DK"/>
        </w:rPr>
        <w:t xml:space="preserve">Van Hook, S. J., &amp; </w:t>
      </w:r>
      <w:proofErr w:type="spellStart"/>
      <w:r w:rsidRPr="003E7744">
        <w:rPr>
          <w:color w:val="000000"/>
          <w:lang w:eastAsia="da-DK"/>
        </w:rPr>
        <w:t>Huziak</w:t>
      </w:r>
      <w:proofErr w:type="spellEnd"/>
      <w:r w:rsidRPr="003E7744">
        <w:rPr>
          <w:color w:val="000000"/>
          <w:lang w:eastAsia="da-DK"/>
        </w:rPr>
        <w:t xml:space="preserve">-Clark, T. L. (2008). Lift, Squeeze, Stretch, and Twist: Research-Based Inquiry Physics Experiences (RIPE) of Energy for Kindergartners. </w:t>
      </w:r>
      <w:r w:rsidRPr="003E7744">
        <w:rPr>
          <w:i/>
          <w:iCs/>
          <w:color w:val="000000"/>
          <w:lang w:eastAsia="da-DK"/>
        </w:rPr>
        <w:t>Journal of Elementary Science Education, 20</w:t>
      </w:r>
      <w:r w:rsidRPr="003E7744">
        <w:rPr>
          <w:color w:val="000000"/>
          <w:lang w:eastAsia="da-DK"/>
        </w:rPr>
        <w:t>(3), 1-16.</w:t>
      </w:r>
    </w:p>
    <w:p w14:paraId="6740ED0E" w14:textId="77777777" w:rsidR="0001073F" w:rsidRPr="0001073F" w:rsidRDefault="0001073F" w:rsidP="0001073F">
      <w:pPr>
        <w:pStyle w:val="References"/>
        <w:rPr>
          <w:lang w:val="da-DK"/>
        </w:rPr>
      </w:pPr>
      <w:r>
        <w:t xml:space="preserve">Von der Fehr, A. (2016). Exploring social networks of science education actors in Danish Science Municipalities. </w:t>
      </w:r>
      <w:r w:rsidRPr="0001073F">
        <w:rPr>
          <w:i/>
          <w:iCs/>
          <w:lang w:val="da-DK"/>
        </w:rPr>
        <w:t>København: Institut for Naturfagenes Didaktik</w:t>
      </w:r>
      <w:r w:rsidRPr="0001073F">
        <w:rPr>
          <w:lang w:val="da-DK"/>
        </w:rPr>
        <w:t>.</w:t>
      </w:r>
    </w:p>
    <w:p w14:paraId="3A14D286" w14:textId="77777777" w:rsidR="00091B39" w:rsidRPr="003E7744" w:rsidRDefault="00091B39" w:rsidP="00091B39">
      <w:pPr>
        <w:pStyle w:val="References"/>
        <w:rPr>
          <w:lang w:eastAsia="da-DK"/>
        </w:rPr>
      </w:pPr>
      <w:r w:rsidRPr="0001073F">
        <w:rPr>
          <w:color w:val="000000"/>
          <w:lang w:val="da-DK" w:eastAsia="da-DK"/>
        </w:rPr>
        <w:t xml:space="preserve">Watts, M., </w:t>
      </w:r>
      <w:proofErr w:type="spellStart"/>
      <w:r w:rsidRPr="0001073F">
        <w:rPr>
          <w:color w:val="000000"/>
          <w:lang w:val="da-DK" w:eastAsia="da-DK"/>
        </w:rPr>
        <w:t>Salehjee</w:t>
      </w:r>
      <w:proofErr w:type="spellEnd"/>
      <w:r w:rsidRPr="0001073F">
        <w:rPr>
          <w:color w:val="000000"/>
          <w:lang w:val="da-DK" w:eastAsia="da-DK"/>
        </w:rPr>
        <w:t xml:space="preserve">, S., &amp; Essex, J. (2017). </w:t>
      </w:r>
      <w:r w:rsidRPr="003E7744">
        <w:rPr>
          <w:color w:val="000000"/>
          <w:lang w:eastAsia="da-DK"/>
        </w:rPr>
        <w:t xml:space="preserve">But is it science? </w:t>
      </w:r>
      <w:r w:rsidRPr="003E7744">
        <w:rPr>
          <w:i/>
          <w:iCs/>
          <w:color w:val="000000"/>
          <w:lang w:eastAsia="da-DK"/>
        </w:rPr>
        <w:t>Early Child Development and Care, 187</w:t>
      </w:r>
      <w:r w:rsidRPr="003E7744">
        <w:rPr>
          <w:color w:val="000000"/>
          <w:lang w:eastAsia="da-DK"/>
        </w:rPr>
        <w:t>(2), 274-283.</w:t>
      </w:r>
    </w:p>
    <w:p w14:paraId="4BDD2915" w14:textId="16A4D704" w:rsidR="00091B39" w:rsidRDefault="00091B39" w:rsidP="00091B39">
      <w:pPr>
        <w:pStyle w:val="References"/>
        <w:rPr>
          <w:color w:val="000000"/>
          <w:lang w:eastAsia="da-DK"/>
        </w:rPr>
      </w:pPr>
      <w:r w:rsidRPr="003E7744">
        <w:rPr>
          <w:color w:val="000000"/>
          <w:lang w:eastAsia="da-DK"/>
        </w:rPr>
        <w:t xml:space="preserve">Wu, S.-C., &amp; Lin, F.-L. (2016). Inquiry-Based Mathematics Curriculum Design for Young Children-Teaching Experiment and Reflection. </w:t>
      </w:r>
      <w:r w:rsidRPr="003E7744">
        <w:rPr>
          <w:i/>
          <w:iCs/>
          <w:color w:val="000000"/>
          <w:lang w:eastAsia="da-DK"/>
        </w:rPr>
        <w:t>EURASIA Journal of Mathematics, Science &amp; Technology Education, 12</w:t>
      </w:r>
      <w:r w:rsidRPr="003E7744">
        <w:rPr>
          <w:color w:val="000000"/>
          <w:lang w:eastAsia="da-DK"/>
        </w:rPr>
        <w:t>(4), 843-860.  </w:t>
      </w:r>
    </w:p>
    <w:p w14:paraId="4CD98454" w14:textId="77777777" w:rsidR="0076734E" w:rsidRPr="003E7744" w:rsidRDefault="0076734E" w:rsidP="00091B39">
      <w:pPr>
        <w:pStyle w:val="References"/>
        <w:rPr>
          <w:lang w:eastAsia="da-DK"/>
        </w:rPr>
      </w:pPr>
    </w:p>
    <w:sectPr w:rsidR="0076734E" w:rsidRPr="003E7744" w:rsidSect="00074B81">
      <w:pgSz w:w="11901" w:h="16840" w:code="9"/>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0" w:author="Stine Mariegaard" w:date="2020-12-14T11:04:00Z" w:initials="SM">
    <w:p w14:paraId="218879F2" w14:textId="3307A5F4" w:rsidR="00A56463" w:rsidRPr="00164EC2" w:rsidRDefault="00A56463">
      <w:pPr>
        <w:pStyle w:val="CommentText"/>
        <w:rPr>
          <w:lang w:val="da-DK"/>
        </w:rPr>
      </w:pPr>
      <w:r>
        <w:rPr>
          <w:rStyle w:val="CommentReference"/>
        </w:rPr>
        <w:annotationRef/>
      </w:r>
      <w:r w:rsidRPr="00164EC2">
        <w:rPr>
          <w:lang w:val="da-DK"/>
        </w:rPr>
        <w:t>Jeg har forsøgt at om</w:t>
      </w:r>
      <w:r>
        <w:rPr>
          <w:lang w:val="da-DK"/>
        </w:rPr>
        <w:t xml:space="preserve">skrive dette afsnit så det i højere grad reflektere det der kommer med i diskussionen. Så det håber jeg i ser som et løft…. Bagsiden er at det er for langt…. Måske kan en af jer med friske øjne, der ikke er helt så meget oppe i røven på </w:t>
      </w:r>
      <w:proofErr w:type="gramStart"/>
      <w:r>
        <w:rPr>
          <w:lang w:val="da-DK"/>
        </w:rPr>
        <w:t>Dewey,-</w:t>
      </w:r>
      <w:proofErr w:type="gramEnd"/>
      <w:r>
        <w:rPr>
          <w:lang w:val="da-DK"/>
        </w:rPr>
        <w:t xml:space="preserve"> bedre korte i det?  </w:t>
      </w:r>
    </w:p>
  </w:comment>
  <w:comment w:id="555" w:author="Stine Mariegaard" w:date="2020-12-14T10:51:00Z" w:initials="SM">
    <w:p w14:paraId="01CD8209" w14:textId="77777777" w:rsidR="00A56463" w:rsidRDefault="00A56463">
      <w:pPr>
        <w:pStyle w:val="CommentText"/>
        <w:rPr>
          <w:lang w:val="da-DK"/>
        </w:rPr>
      </w:pPr>
      <w:r>
        <w:rPr>
          <w:rStyle w:val="CommentReference"/>
        </w:rPr>
        <w:annotationRef/>
      </w:r>
      <w:r w:rsidRPr="00874E97">
        <w:rPr>
          <w:lang w:val="da-DK"/>
        </w:rPr>
        <w:t xml:space="preserve">Prøver lige at forklare mig </w:t>
      </w:r>
      <w:proofErr w:type="gramStart"/>
      <w:r w:rsidRPr="00874E97">
        <w:rPr>
          <w:lang w:val="da-DK"/>
        </w:rPr>
        <w:t>h</w:t>
      </w:r>
      <w:r>
        <w:rPr>
          <w:lang w:val="da-DK"/>
        </w:rPr>
        <w:t>er :</w:t>
      </w:r>
      <w:proofErr w:type="gramEnd"/>
      <w:r>
        <w:rPr>
          <w:lang w:val="da-DK"/>
        </w:rPr>
        <w:t xml:space="preserve">_) </w:t>
      </w:r>
    </w:p>
    <w:p w14:paraId="7CF202E8" w14:textId="0A36691C" w:rsidR="00A56463" w:rsidRPr="00632CD9" w:rsidRDefault="00A56463">
      <w:pPr>
        <w:pStyle w:val="CommentText"/>
        <w:rPr>
          <w:lang w:val="da-DK"/>
        </w:rPr>
      </w:pPr>
      <w:r>
        <w:rPr>
          <w:lang w:val="da-DK"/>
        </w:rPr>
        <w:t xml:space="preserve">Altså da tension imellem traditionel skole og progressiv skole handler om graden af frihed, så synes jeg med vores fund at der er genkendelse. Hvis vi ser det son et kontinuum, kan vi sige at det er blevet mindre, MEN opfattet science </w:t>
      </w:r>
      <w:proofErr w:type="spellStart"/>
      <w:r>
        <w:rPr>
          <w:lang w:val="da-DK"/>
        </w:rPr>
        <w:t>practise</w:t>
      </w:r>
      <w:proofErr w:type="spellEnd"/>
      <w:r>
        <w:rPr>
          <w:lang w:val="da-DK"/>
        </w:rPr>
        <w:t xml:space="preserve"> som noget vi skal føre børnene ind i er et levn fra traditionel </w:t>
      </w:r>
      <w:proofErr w:type="gramStart"/>
      <w:r>
        <w:rPr>
          <w:lang w:val="da-DK"/>
        </w:rPr>
        <w:t>skole,-</w:t>
      </w:r>
      <w:proofErr w:type="gramEnd"/>
      <w:r>
        <w:rPr>
          <w:lang w:val="da-DK"/>
        </w:rPr>
        <w:t xml:space="preserve"> jeg ser at det nu er </w:t>
      </w:r>
      <w:proofErr w:type="spellStart"/>
      <w:r>
        <w:rPr>
          <w:lang w:val="da-DK"/>
        </w:rPr>
        <w:t>opended</w:t>
      </w:r>
      <w:proofErr w:type="spellEnd"/>
      <w:r>
        <w:rPr>
          <w:lang w:val="da-DK"/>
        </w:rPr>
        <w:t xml:space="preserve"> </w:t>
      </w:r>
      <w:proofErr w:type="spellStart"/>
      <w:r>
        <w:rPr>
          <w:lang w:val="da-DK"/>
        </w:rPr>
        <w:t>problemsolving</w:t>
      </w:r>
      <w:proofErr w:type="spellEnd"/>
      <w:r>
        <w:rPr>
          <w:lang w:val="da-DK"/>
        </w:rPr>
        <w:t xml:space="preserve"> og derfor medgiver jeg at det er mindre ekstremt end i Deweys tid…. Men vi har curriculum, læreren bestemmer emne og </w:t>
      </w:r>
      <w:proofErr w:type="spellStart"/>
      <w:r>
        <w:rPr>
          <w:lang w:val="da-DK"/>
        </w:rPr>
        <w:t>prescriebed</w:t>
      </w:r>
      <w:proofErr w:type="spellEnd"/>
      <w:r>
        <w:rPr>
          <w:lang w:val="da-DK"/>
        </w:rPr>
        <w:t xml:space="preserve"> problem og det er traditionel skole… Modsat ser vi måske heller ikke progressiv skole i sin vildeste </w:t>
      </w:r>
      <w:proofErr w:type="spellStart"/>
      <w:r>
        <w:rPr>
          <w:lang w:val="da-DK"/>
        </w:rPr>
        <w:t>udfoldese</w:t>
      </w:r>
      <w:proofErr w:type="spellEnd"/>
      <w:r>
        <w:rPr>
          <w:lang w:val="da-DK"/>
        </w:rPr>
        <w:t xml:space="preserve">, der </w:t>
      </w:r>
      <w:proofErr w:type="spellStart"/>
      <w:r>
        <w:rPr>
          <w:lang w:val="da-DK"/>
        </w:rPr>
        <w:t>der</w:t>
      </w:r>
      <w:proofErr w:type="spellEnd"/>
      <w:r>
        <w:rPr>
          <w:lang w:val="da-DK"/>
        </w:rPr>
        <w:t xml:space="preserve"> er enighed om, at der skal voksen støtte til, men der stadig </w:t>
      </w:r>
      <w:proofErr w:type="gramStart"/>
      <w:r>
        <w:rPr>
          <w:lang w:val="da-DK"/>
        </w:rPr>
        <w:t xml:space="preserve">i  </w:t>
      </w:r>
      <w:proofErr w:type="spellStart"/>
      <w:r w:rsidRPr="00632CD9">
        <w:rPr>
          <w:lang w:val="da-DK" w:eastAsia="da-DK"/>
        </w:rPr>
        <w:t>Hamlin</w:t>
      </w:r>
      <w:proofErr w:type="spellEnd"/>
      <w:proofErr w:type="gramEnd"/>
      <w:r w:rsidRPr="00632CD9">
        <w:rPr>
          <w:lang w:val="da-DK" w:eastAsia="da-DK"/>
        </w:rPr>
        <w:t xml:space="preserve"> and </w:t>
      </w:r>
      <w:proofErr w:type="spellStart"/>
      <w:r w:rsidRPr="00632CD9">
        <w:rPr>
          <w:lang w:val="da-DK" w:eastAsia="da-DK"/>
        </w:rPr>
        <w:t>Wisneski</w:t>
      </w:r>
      <w:proofErr w:type="spellEnd"/>
      <w:r w:rsidRPr="00632CD9">
        <w:rPr>
          <w:lang w:val="da-DK" w:eastAsia="da-DK"/>
        </w:rPr>
        <w:t xml:space="preserve"> (2012)</w:t>
      </w:r>
      <w:r>
        <w:rPr>
          <w:lang w:val="da-DK" w:eastAsia="da-DK"/>
        </w:rPr>
        <w:t>, identificeret at der nogen steder bliver til ”</w:t>
      </w:r>
      <w:proofErr w:type="spellStart"/>
      <w:r>
        <w:rPr>
          <w:lang w:val="da-DK" w:eastAsia="da-DK"/>
        </w:rPr>
        <w:t>everything</w:t>
      </w:r>
      <w:proofErr w:type="spellEnd"/>
      <w:r>
        <w:rPr>
          <w:lang w:val="da-DK" w:eastAsia="da-DK"/>
        </w:rPr>
        <w:t xml:space="preserve"> is science”</w:t>
      </w:r>
    </w:p>
  </w:comment>
  <w:comment w:id="567" w:author="Stine Mariegaard" w:date="2020-12-14T11:01:00Z" w:initials="SM">
    <w:p w14:paraId="112D38FF" w14:textId="1A0E6037" w:rsidR="00A56463" w:rsidRPr="001F62C6" w:rsidRDefault="00A56463">
      <w:pPr>
        <w:pStyle w:val="CommentText"/>
        <w:rPr>
          <w:lang w:val="da-DK"/>
        </w:rPr>
      </w:pPr>
      <w:r>
        <w:rPr>
          <w:rStyle w:val="CommentReference"/>
        </w:rPr>
        <w:annotationRef/>
      </w:r>
      <w:r w:rsidRPr="001F62C6">
        <w:rPr>
          <w:lang w:val="da-DK"/>
        </w:rPr>
        <w:t>Bare fordi bro henviser til t</w:t>
      </w:r>
      <w:r>
        <w:rPr>
          <w:lang w:val="da-DK"/>
        </w:rPr>
        <w:t xml:space="preserve">o adskilte steder, hvor der er et hul imellem… og det vil man ikke sige i pragmatisk forstand da det hele jo hænger sammen på en eller anden måde. Men vi kan godt se positioner, som vi meningsfuldt skal få til at hænge sammen, som vi netop gør med kompetence Positionen, hvor begge de andre på sin vis er inkluderet </w:t>
      </w:r>
      <w:r w:rsidRPr="000B3FBB">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60A"/>
          </mc:Choice>
          <mc:Fallback>
            <w:t>😊</w:t>
          </mc:Fallback>
        </mc:AlternateContent>
      </w:r>
      <w:r>
        <w:rPr>
          <w:lang w:val="da-DK"/>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8879F2" w15:done="0"/>
  <w15:commentEx w15:paraId="7CF202E8" w15:done="0"/>
  <w15:commentEx w15:paraId="112D38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8879F2" w16cid:durableId="2381C535"/>
  <w16cid:commentId w16cid:paraId="7CF202E8" w16cid:durableId="2381C24D"/>
  <w16cid:commentId w16cid:paraId="112D38FF" w16cid:durableId="2381C4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5E2B5" w14:textId="77777777" w:rsidR="009A47EC" w:rsidRDefault="009A47EC" w:rsidP="00AF2C92">
      <w:r>
        <w:separator/>
      </w:r>
    </w:p>
  </w:endnote>
  <w:endnote w:type="continuationSeparator" w:id="0">
    <w:p w14:paraId="48BB6D79" w14:textId="77777777" w:rsidR="009A47EC" w:rsidRDefault="009A47EC"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1C0C9" w14:textId="77777777" w:rsidR="009A47EC" w:rsidRDefault="009A47EC" w:rsidP="00AF2C92">
      <w:r>
        <w:separator/>
      </w:r>
    </w:p>
  </w:footnote>
  <w:footnote w:type="continuationSeparator" w:id="0">
    <w:p w14:paraId="49A7A3DA" w14:textId="77777777" w:rsidR="009A47EC" w:rsidRDefault="009A47EC"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CD0921"/>
    <w:multiLevelType w:val="hybridMultilevel"/>
    <w:tmpl w:val="E948F2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8284DB8"/>
    <w:multiLevelType w:val="hybridMultilevel"/>
    <w:tmpl w:val="7EB68F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7B07EC"/>
    <w:multiLevelType w:val="hybridMultilevel"/>
    <w:tmpl w:val="F2A09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4349F3"/>
    <w:multiLevelType w:val="hybridMultilevel"/>
    <w:tmpl w:val="4A7832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8A3DB3"/>
    <w:multiLevelType w:val="hybridMultilevel"/>
    <w:tmpl w:val="EFD0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A567DB2"/>
    <w:multiLevelType w:val="hybridMultilevel"/>
    <w:tmpl w:val="EFD0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D6E4896"/>
    <w:multiLevelType w:val="hybridMultilevel"/>
    <w:tmpl w:val="C1EC24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F0F3277"/>
    <w:multiLevelType w:val="hybridMultilevel"/>
    <w:tmpl w:val="6142974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17"/>
  </w:num>
  <w:num w:numId="2">
    <w:abstractNumId w:val="22"/>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9"/>
  </w:num>
  <w:num w:numId="14">
    <w:abstractNumId w:val="23"/>
  </w:num>
  <w:num w:numId="15">
    <w:abstractNumId w:val="15"/>
  </w:num>
  <w:num w:numId="16">
    <w:abstractNumId w:val="18"/>
  </w:num>
  <w:num w:numId="17">
    <w:abstractNumId w:val="12"/>
  </w:num>
  <w:num w:numId="18">
    <w:abstractNumId w:val="0"/>
  </w:num>
  <w:num w:numId="19">
    <w:abstractNumId w:val="13"/>
  </w:num>
  <w:num w:numId="20">
    <w:abstractNumId w:val="23"/>
  </w:num>
  <w:num w:numId="21">
    <w:abstractNumId w:val="23"/>
  </w:num>
  <w:num w:numId="22">
    <w:abstractNumId w:val="23"/>
  </w:num>
  <w:num w:numId="23">
    <w:abstractNumId w:val="23"/>
  </w:num>
  <w:num w:numId="24">
    <w:abstractNumId w:val="19"/>
  </w:num>
  <w:num w:numId="25">
    <w:abstractNumId w:val="20"/>
  </w:num>
  <w:num w:numId="26">
    <w:abstractNumId w:val="24"/>
  </w:num>
  <w:num w:numId="27">
    <w:abstractNumId w:val="26"/>
  </w:num>
  <w:num w:numId="28">
    <w:abstractNumId w:val="23"/>
  </w:num>
  <w:num w:numId="29">
    <w:abstractNumId w:val="14"/>
  </w:num>
  <w:num w:numId="30">
    <w:abstractNumId w:val="28"/>
  </w:num>
  <w:num w:numId="31">
    <w:abstractNumId w:val="21"/>
  </w:num>
  <w:num w:numId="32">
    <w:abstractNumId w:val="30"/>
  </w:num>
  <w:num w:numId="33">
    <w:abstractNumId w:val="16"/>
  </w:num>
  <w:num w:numId="34">
    <w:abstractNumId w:val="29"/>
  </w:num>
  <w:num w:numId="35">
    <w:abstractNumId w:val="25"/>
  </w:num>
  <w:num w:numId="36">
    <w:abstractNumId w:val="32"/>
  </w:num>
  <w:num w:numId="37">
    <w:abstractNumId w:val="27"/>
  </w:num>
  <w:num w:numId="38">
    <w:abstractNumId w:val="31"/>
  </w:num>
  <w:num w:numId="3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per Bruun">
    <w15:presenceInfo w15:providerId="AD" w15:userId="S::rmn845@ku.dk::f8db910c-9ff3-4423-a633-96e4da950aa8"/>
  </w15:person>
  <w15:person w15:author="Stine Mariegaard">
    <w15:presenceInfo w15:providerId="AD" w15:userId="S::mariegaard@imada.sdu.dk::8e5781b5-143f-4983-9fb5-44235aedcf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19"/>
    <w:rsid w:val="0000037D"/>
    <w:rsid w:val="00001899"/>
    <w:rsid w:val="000049AD"/>
    <w:rsid w:val="000061AB"/>
    <w:rsid w:val="0000681B"/>
    <w:rsid w:val="0001073F"/>
    <w:rsid w:val="00011325"/>
    <w:rsid w:val="000133C0"/>
    <w:rsid w:val="00014C4E"/>
    <w:rsid w:val="00017107"/>
    <w:rsid w:val="000202E2"/>
    <w:rsid w:val="00022441"/>
    <w:rsid w:val="0002261E"/>
    <w:rsid w:val="000229DD"/>
    <w:rsid w:val="00024839"/>
    <w:rsid w:val="00026871"/>
    <w:rsid w:val="000350E7"/>
    <w:rsid w:val="00037A98"/>
    <w:rsid w:val="00040DCE"/>
    <w:rsid w:val="000427FB"/>
    <w:rsid w:val="0004455E"/>
    <w:rsid w:val="00045F75"/>
    <w:rsid w:val="00047CB5"/>
    <w:rsid w:val="00051FAA"/>
    <w:rsid w:val="0005726F"/>
    <w:rsid w:val="000572A9"/>
    <w:rsid w:val="00061325"/>
    <w:rsid w:val="0006243E"/>
    <w:rsid w:val="000675B3"/>
    <w:rsid w:val="0007029D"/>
    <w:rsid w:val="000733AC"/>
    <w:rsid w:val="00074B81"/>
    <w:rsid w:val="00074D22"/>
    <w:rsid w:val="00075081"/>
    <w:rsid w:val="0007528A"/>
    <w:rsid w:val="00075C03"/>
    <w:rsid w:val="000811AB"/>
    <w:rsid w:val="00083C5F"/>
    <w:rsid w:val="0009172C"/>
    <w:rsid w:val="00091B39"/>
    <w:rsid w:val="000930EC"/>
    <w:rsid w:val="00094DA8"/>
    <w:rsid w:val="00095E61"/>
    <w:rsid w:val="000966C1"/>
    <w:rsid w:val="000970AC"/>
    <w:rsid w:val="00097D48"/>
    <w:rsid w:val="000A1167"/>
    <w:rsid w:val="000A122A"/>
    <w:rsid w:val="000A4428"/>
    <w:rsid w:val="000A6B6B"/>
    <w:rsid w:val="000A6D40"/>
    <w:rsid w:val="000A7BC3"/>
    <w:rsid w:val="000B1661"/>
    <w:rsid w:val="000B1F0B"/>
    <w:rsid w:val="000B2BF5"/>
    <w:rsid w:val="000B2E88"/>
    <w:rsid w:val="000B3FBB"/>
    <w:rsid w:val="000B4603"/>
    <w:rsid w:val="000C09BE"/>
    <w:rsid w:val="000C1380"/>
    <w:rsid w:val="000C554F"/>
    <w:rsid w:val="000D0DC5"/>
    <w:rsid w:val="000D15FF"/>
    <w:rsid w:val="000D28DF"/>
    <w:rsid w:val="000D488B"/>
    <w:rsid w:val="000D68DF"/>
    <w:rsid w:val="000E138D"/>
    <w:rsid w:val="000E187A"/>
    <w:rsid w:val="000E1A32"/>
    <w:rsid w:val="000E2D61"/>
    <w:rsid w:val="000E450E"/>
    <w:rsid w:val="000E6259"/>
    <w:rsid w:val="000F3D9C"/>
    <w:rsid w:val="000F4677"/>
    <w:rsid w:val="000F5BE0"/>
    <w:rsid w:val="000F6EDE"/>
    <w:rsid w:val="00100587"/>
    <w:rsid w:val="0010284E"/>
    <w:rsid w:val="00103122"/>
    <w:rsid w:val="0010336A"/>
    <w:rsid w:val="001050F1"/>
    <w:rsid w:val="00105AEA"/>
    <w:rsid w:val="00106DAF"/>
    <w:rsid w:val="00114ABE"/>
    <w:rsid w:val="00116023"/>
    <w:rsid w:val="00124F07"/>
    <w:rsid w:val="001331FE"/>
    <w:rsid w:val="00134A51"/>
    <w:rsid w:val="00137DA3"/>
    <w:rsid w:val="00140727"/>
    <w:rsid w:val="0014154A"/>
    <w:rsid w:val="00146FB6"/>
    <w:rsid w:val="00160628"/>
    <w:rsid w:val="00161344"/>
    <w:rsid w:val="00162195"/>
    <w:rsid w:val="0016322A"/>
    <w:rsid w:val="00164EC2"/>
    <w:rsid w:val="001652CD"/>
    <w:rsid w:val="00165A21"/>
    <w:rsid w:val="001705CE"/>
    <w:rsid w:val="00176D5F"/>
    <w:rsid w:val="0017714B"/>
    <w:rsid w:val="001804DF"/>
    <w:rsid w:val="00181BDC"/>
    <w:rsid w:val="00181DB0"/>
    <w:rsid w:val="001829E3"/>
    <w:rsid w:val="0019140C"/>
    <w:rsid w:val="001924C0"/>
    <w:rsid w:val="00196605"/>
    <w:rsid w:val="0019731E"/>
    <w:rsid w:val="001A09FE"/>
    <w:rsid w:val="001A67C9"/>
    <w:rsid w:val="001A69DE"/>
    <w:rsid w:val="001A713C"/>
    <w:rsid w:val="001B1C7C"/>
    <w:rsid w:val="001B398F"/>
    <w:rsid w:val="001B46C6"/>
    <w:rsid w:val="001B4B48"/>
    <w:rsid w:val="001B4D1F"/>
    <w:rsid w:val="001B7681"/>
    <w:rsid w:val="001B7752"/>
    <w:rsid w:val="001B7CAE"/>
    <w:rsid w:val="001C0772"/>
    <w:rsid w:val="001C0D4F"/>
    <w:rsid w:val="001C1BA3"/>
    <w:rsid w:val="001C1DEC"/>
    <w:rsid w:val="001C5736"/>
    <w:rsid w:val="001D0343"/>
    <w:rsid w:val="001D647F"/>
    <w:rsid w:val="001D6857"/>
    <w:rsid w:val="001E0572"/>
    <w:rsid w:val="001E0A67"/>
    <w:rsid w:val="001E1028"/>
    <w:rsid w:val="001E14E2"/>
    <w:rsid w:val="001E1ABA"/>
    <w:rsid w:val="001E6302"/>
    <w:rsid w:val="001E7DCB"/>
    <w:rsid w:val="001F3411"/>
    <w:rsid w:val="001F4287"/>
    <w:rsid w:val="001F4DBA"/>
    <w:rsid w:val="001F62C6"/>
    <w:rsid w:val="00203E16"/>
    <w:rsid w:val="0020415E"/>
    <w:rsid w:val="00204FF4"/>
    <w:rsid w:val="0020707D"/>
    <w:rsid w:val="0021056E"/>
    <w:rsid w:val="0021075D"/>
    <w:rsid w:val="0021165A"/>
    <w:rsid w:val="00211BC9"/>
    <w:rsid w:val="0021620C"/>
    <w:rsid w:val="00216E78"/>
    <w:rsid w:val="00217275"/>
    <w:rsid w:val="002211DD"/>
    <w:rsid w:val="002268D9"/>
    <w:rsid w:val="00236392"/>
    <w:rsid w:val="00236F4B"/>
    <w:rsid w:val="00242B0D"/>
    <w:rsid w:val="002467C6"/>
    <w:rsid w:val="0024692A"/>
    <w:rsid w:val="00252BBA"/>
    <w:rsid w:val="00253123"/>
    <w:rsid w:val="00255B26"/>
    <w:rsid w:val="00264001"/>
    <w:rsid w:val="00266354"/>
    <w:rsid w:val="00267A18"/>
    <w:rsid w:val="00273462"/>
    <w:rsid w:val="0027395B"/>
    <w:rsid w:val="00274582"/>
    <w:rsid w:val="00275854"/>
    <w:rsid w:val="00283B41"/>
    <w:rsid w:val="00285F28"/>
    <w:rsid w:val="00286398"/>
    <w:rsid w:val="002A3C42"/>
    <w:rsid w:val="002A5D75"/>
    <w:rsid w:val="002A6C2D"/>
    <w:rsid w:val="002B1B1A"/>
    <w:rsid w:val="002B7228"/>
    <w:rsid w:val="002C53EE"/>
    <w:rsid w:val="002D24F7"/>
    <w:rsid w:val="002D2799"/>
    <w:rsid w:val="002D2CD7"/>
    <w:rsid w:val="002D4DDC"/>
    <w:rsid w:val="002D4F75"/>
    <w:rsid w:val="002D6493"/>
    <w:rsid w:val="002D7AB6"/>
    <w:rsid w:val="002D7E5F"/>
    <w:rsid w:val="002E06D0"/>
    <w:rsid w:val="002E3C27"/>
    <w:rsid w:val="002E403A"/>
    <w:rsid w:val="002E4513"/>
    <w:rsid w:val="002E7F3A"/>
    <w:rsid w:val="002F27AC"/>
    <w:rsid w:val="002F4EDB"/>
    <w:rsid w:val="002F6054"/>
    <w:rsid w:val="00310E13"/>
    <w:rsid w:val="00315713"/>
    <w:rsid w:val="0031686C"/>
    <w:rsid w:val="00316DBB"/>
    <w:rsid w:val="00316FE0"/>
    <w:rsid w:val="003204D2"/>
    <w:rsid w:val="0032605E"/>
    <w:rsid w:val="00326406"/>
    <w:rsid w:val="003275D1"/>
    <w:rsid w:val="00330B2A"/>
    <w:rsid w:val="00331E17"/>
    <w:rsid w:val="00333063"/>
    <w:rsid w:val="00335115"/>
    <w:rsid w:val="003408E3"/>
    <w:rsid w:val="00343480"/>
    <w:rsid w:val="00345E89"/>
    <w:rsid w:val="003522A1"/>
    <w:rsid w:val="0035254B"/>
    <w:rsid w:val="00353555"/>
    <w:rsid w:val="00353EBE"/>
    <w:rsid w:val="003565D4"/>
    <w:rsid w:val="003607FB"/>
    <w:rsid w:val="00360FD5"/>
    <w:rsid w:val="0036210A"/>
    <w:rsid w:val="00362349"/>
    <w:rsid w:val="0036340D"/>
    <w:rsid w:val="003634A5"/>
    <w:rsid w:val="00363D91"/>
    <w:rsid w:val="00363F0E"/>
    <w:rsid w:val="00363F9F"/>
    <w:rsid w:val="00366868"/>
    <w:rsid w:val="00367506"/>
    <w:rsid w:val="00370085"/>
    <w:rsid w:val="00372013"/>
    <w:rsid w:val="003744A7"/>
    <w:rsid w:val="00376235"/>
    <w:rsid w:val="00381FB6"/>
    <w:rsid w:val="003836D3"/>
    <w:rsid w:val="00383A52"/>
    <w:rsid w:val="00391652"/>
    <w:rsid w:val="0039507F"/>
    <w:rsid w:val="003A1260"/>
    <w:rsid w:val="003A295F"/>
    <w:rsid w:val="003A34BA"/>
    <w:rsid w:val="003A3582"/>
    <w:rsid w:val="003A41DD"/>
    <w:rsid w:val="003A4459"/>
    <w:rsid w:val="003A7033"/>
    <w:rsid w:val="003B47FE"/>
    <w:rsid w:val="003B5673"/>
    <w:rsid w:val="003B6287"/>
    <w:rsid w:val="003B62C9"/>
    <w:rsid w:val="003C6ADD"/>
    <w:rsid w:val="003C7176"/>
    <w:rsid w:val="003D0929"/>
    <w:rsid w:val="003D468F"/>
    <w:rsid w:val="003D4729"/>
    <w:rsid w:val="003D7DD6"/>
    <w:rsid w:val="003E0662"/>
    <w:rsid w:val="003E5AAF"/>
    <w:rsid w:val="003E600D"/>
    <w:rsid w:val="003E62E0"/>
    <w:rsid w:val="003E64DF"/>
    <w:rsid w:val="003E6A5D"/>
    <w:rsid w:val="003F193A"/>
    <w:rsid w:val="003F4207"/>
    <w:rsid w:val="003F54BB"/>
    <w:rsid w:val="003F5C46"/>
    <w:rsid w:val="003F7CBB"/>
    <w:rsid w:val="003F7D34"/>
    <w:rsid w:val="00412C8E"/>
    <w:rsid w:val="004146CC"/>
    <w:rsid w:val="0041518D"/>
    <w:rsid w:val="0042028D"/>
    <w:rsid w:val="0042221D"/>
    <w:rsid w:val="00424DD3"/>
    <w:rsid w:val="00425DC6"/>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86803"/>
    <w:rsid w:val="00487605"/>
    <w:rsid w:val="004930C6"/>
    <w:rsid w:val="00493347"/>
    <w:rsid w:val="00496092"/>
    <w:rsid w:val="00496CDE"/>
    <w:rsid w:val="004A08DB"/>
    <w:rsid w:val="004A25D0"/>
    <w:rsid w:val="004A37E8"/>
    <w:rsid w:val="004A7549"/>
    <w:rsid w:val="004B09D4"/>
    <w:rsid w:val="004B309D"/>
    <w:rsid w:val="004B330A"/>
    <w:rsid w:val="004B6805"/>
    <w:rsid w:val="004B7C8E"/>
    <w:rsid w:val="004C3D3C"/>
    <w:rsid w:val="004C5DA7"/>
    <w:rsid w:val="004D0EDC"/>
    <w:rsid w:val="004D1220"/>
    <w:rsid w:val="004D14B3"/>
    <w:rsid w:val="004D1529"/>
    <w:rsid w:val="004D2253"/>
    <w:rsid w:val="004D4F79"/>
    <w:rsid w:val="004D5514"/>
    <w:rsid w:val="004D56C3"/>
    <w:rsid w:val="004E0338"/>
    <w:rsid w:val="004E0602"/>
    <w:rsid w:val="004E2D11"/>
    <w:rsid w:val="004E4FF3"/>
    <w:rsid w:val="004E56A8"/>
    <w:rsid w:val="004F027E"/>
    <w:rsid w:val="004F3B55"/>
    <w:rsid w:val="004F428E"/>
    <w:rsid w:val="004F4E46"/>
    <w:rsid w:val="004F5929"/>
    <w:rsid w:val="004F6B7D"/>
    <w:rsid w:val="005015F6"/>
    <w:rsid w:val="005030C4"/>
    <w:rsid w:val="005031C5"/>
    <w:rsid w:val="00504FDC"/>
    <w:rsid w:val="00511750"/>
    <w:rsid w:val="005120CC"/>
    <w:rsid w:val="00512B7B"/>
    <w:rsid w:val="00514EA1"/>
    <w:rsid w:val="0051798B"/>
    <w:rsid w:val="00521F5A"/>
    <w:rsid w:val="00525E06"/>
    <w:rsid w:val="00526454"/>
    <w:rsid w:val="00531823"/>
    <w:rsid w:val="00534319"/>
    <w:rsid w:val="00534ECC"/>
    <w:rsid w:val="0053720D"/>
    <w:rsid w:val="005403ED"/>
    <w:rsid w:val="00540EF5"/>
    <w:rsid w:val="00541BF3"/>
    <w:rsid w:val="00541CD3"/>
    <w:rsid w:val="00541EC9"/>
    <w:rsid w:val="0054227C"/>
    <w:rsid w:val="00543DAB"/>
    <w:rsid w:val="005476FA"/>
    <w:rsid w:val="005523DE"/>
    <w:rsid w:val="00554E2A"/>
    <w:rsid w:val="0055595E"/>
    <w:rsid w:val="0055752F"/>
    <w:rsid w:val="00557988"/>
    <w:rsid w:val="00562C49"/>
    <w:rsid w:val="00562DEF"/>
    <w:rsid w:val="0056321A"/>
    <w:rsid w:val="00563A35"/>
    <w:rsid w:val="00566327"/>
    <w:rsid w:val="00566596"/>
    <w:rsid w:val="005741E9"/>
    <w:rsid w:val="005748CF"/>
    <w:rsid w:val="0058102B"/>
    <w:rsid w:val="00584270"/>
    <w:rsid w:val="00584738"/>
    <w:rsid w:val="005920B0"/>
    <w:rsid w:val="0059380D"/>
    <w:rsid w:val="00594F49"/>
    <w:rsid w:val="00595A8F"/>
    <w:rsid w:val="005977C2"/>
    <w:rsid w:val="00597BF2"/>
    <w:rsid w:val="005A1F54"/>
    <w:rsid w:val="005A3020"/>
    <w:rsid w:val="005B134E"/>
    <w:rsid w:val="005B2039"/>
    <w:rsid w:val="005B2347"/>
    <w:rsid w:val="005B344F"/>
    <w:rsid w:val="005B3FBA"/>
    <w:rsid w:val="005B4A1D"/>
    <w:rsid w:val="005B674D"/>
    <w:rsid w:val="005C056D"/>
    <w:rsid w:val="005C0CBE"/>
    <w:rsid w:val="005C1FCF"/>
    <w:rsid w:val="005C2DE2"/>
    <w:rsid w:val="005C3F41"/>
    <w:rsid w:val="005D1885"/>
    <w:rsid w:val="005D4A38"/>
    <w:rsid w:val="005E2EEA"/>
    <w:rsid w:val="005E3708"/>
    <w:rsid w:val="005E3CCD"/>
    <w:rsid w:val="005E3D6B"/>
    <w:rsid w:val="005E455B"/>
    <w:rsid w:val="005E5B55"/>
    <w:rsid w:val="005E5E4A"/>
    <w:rsid w:val="005E693D"/>
    <w:rsid w:val="005E75BF"/>
    <w:rsid w:val="005F2353"/>
    <w:rsid w:val="005F57BA"/>
    <w:rsid w:val="005F61E6"/>
    <w:rsid w:val="005F6C45"/>
    <w:rsid w:val="0060161B"/>
    <w:rsid w:val="0060203D"/>
    <w:rsid w:val="00605A69"/>
    <w:rsid w:val="00606910"/>
    <w:rsid w:val="00606C54"/>
    <w:rsid w:val="00614375"/>
    <w:rsid w:val="00615B0A"/>
    <w:rsid w:val="006168CF"/>
    <w:rsid w:val="0062011B"/>
    <w:rsid w:val="00626DE0"/>
    <w:rsid w:val="00630901"/>
    <w:rsid w:val="00631A59"/>
    <w:rsid w:val="00631F8E"/>
    <w:rsid w:val="00632CD9"/>
    <w:rsid w:val="00636EE9"/>
    <w:rsid w:val="00640950"/>
    <w:rsid w:val="00641568"/>
    <w:rsid w:val="00641AE7"/>
    <w:rsid w:val="00642629"/>
    <w:rsid w:val="0064782B"/>
    <w:rsid w:val="0065293D"/>
    <w:rsid w:val="00653EFC"/>
    <w:rsid w:val="00654021"/>
    <w:rsid w:val="00661045"/>
    <w:rsid w:val="00666DA8"/>
    <w:rsid w:val="00671057"/>
    <w:rsid w:val="00675AAF"/>
    <w:rsid w:val="006802D7"/>
    <w:rsid w:val="0068031A"/>
    <w:rsid w:val="00681B2F"/>
    <w:rsid w:val="0068335F"/>
    <w:rsid w:val="0068538E"/>
    <w:rsid w:val="00687217"/>
    <w:rsid w:val="006914A7"/>
    <w:rsid w:val="00693302"/>
    <w:rsid w:val="0069640B"/>
    <w:rsid w:val="00696A59"/>
    <w:rsid w:val="006A1B83"/>
    <w:rsid w:val="006A21CD"/>
    <w:rsid w:val="006A5918"/>
    <w:rsid w:val="006B21B2"/>
    <w:rsid w:val="006B4A4A"/>
    <w:rsid w:val="006C172E"/>
    <w:rsid w:val="006C19B2"/>
    <w:rsid w:val="006C4409"/>
    <w:rsid w:val="006C5BB8"/>
    <w:rsid w:val="006C6936"/>
    <w:rsid w:val="006C7B01"/>
    <w:rsid w:val="006D0FE8"/>
    <w:rsid w:val="006D4B2B"/>
    <w:rsid w:val="006D4F3C"/>
    <w:rsid w:val="006D5C66"/>
    <w:rsid w:val="006D7002"/>
    <w:rsid w:val="006E1B3C"/>
    <w:rsid w:val="006E23FB"/>
    <w:rsid w:val="006E28E4"/>
    <w:rsid w:val="006E325A"/>
    <w:rsid w:val="006E33EC"/>
    <w:rsid w:val="006E3802"/>
    <w:rsid w:val="006E6C02"/>
    <w:rsid w:val="006F231A"/>
    <w:rsid w:val="006F6B55"/>
    <w:rsid w:val="006F788D"/>
    <w:rsid w:val="006F78E1"/>
    <w:rsid w:val="00701072"/>
    <w:rsid w:val="00702054"/>
    <w:rsid w:val="007035A4"/>
    <w:rsid w:val="007073B0"/>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4765B"/>
    <w:rsid w:val="007516DC"/>
    <w:rsid w:val="00752D90"/>
    <w:rsid w:val="00752E58"/>
    <w:rsid w:val="007535F5"/>
    <w:rsid w:val="00754B80"/>
    <w:rsid w:val="00761918"/>
    <w:rsid w:val="00762F03"/>
    <w:rsid w:val="0076413B"/>
    <w:rsid w:val="007648AE"/>
    <w:rsid w:val="00764BF8"/>
    <w:rsid w:val="0076514D"/>
    <w:rsid w:val="0076734E"/>
    <w:rsid w:val="00773B22"/>
    <w:rsid w:val="00773D59"/>
    <w:rsid w:val="00773D89"/>
    <w:rsid w:val="00781003"/>
    <w:rsid w:val="007911FD"/>
    <w:rsid w:val="00793930"/>
    <w:rsid w:val="00793DD1"/>
    <w:rsid w:val="00794D6D"/>
    <w:rsid w:val="00794FEC"/>
    <w:rsid w:val="007A003E"/>
    <w:rsid w:val="007A1965"/>
    <w:rsid w:val="007A2ED1"/>
    <w:rsid w:val="007A4BE6"/>
    <w:rsid w:val="007B0DC6"/>
    <w:rsid w:val="007B1094"/>
    <w:rsid w:val="007B1762"/>
    <w:rsid w:val="007B3255"/>
    <w:rsid w:val="007B3320"/>
    <w:rsid w:val="007C12BF"/>
    <w:rsid w:val="007C301F"/>
    <w:rsid w:val="007C4540"/>
    <w:rsid w:val="007C4F8D"/>
    <w:rsid w:val="007C65AF"/>
    <w:rsid w:val="007D135D"/>
    <w:rsid w:val="007D730F"/>
    <w:rsid w:val="007D7CD8"/>
    <w:rsid w:val="007E3AA7"/>
    <w:rsid w:val="007F5903"/>
    <w:rsid w:val="007F737D"/>
    <w:rsid w:val="0080308E"/>
    <w:rsid w:val="00805303"/>
    <w:rsid w:val="00806705"/>
    <w:rsid w:val="00806738"/>
    <w:rsid w:val="008216D5"/>
    <w:rsid w:val="008249CE"/>
    <w:rsid w:val="00831A50"/>
    <w:rsid w:val="00831B3C"/>
    <w:rsid w:val="00831C89"/>
    <w:rsid w:val="00832114"/>
    <w:rsid w:val="00834C46"/>
    <w:rsid w:val="008406C9"/>
    <w:rsid w:val="0084093E"/>
    <w:rsid w:val="00840F1E"/>
    <w:rsid w:val="00841CE1"/>
    <w:rsid w:val="008473D8"/>
    <w:rsid w:val="008528DC"/>
    <w:rsid w:val="00852B8C"/>
    <w:rsid w:val="00854981"/>
    <w:rsid w:val="00854B7B"/>
    <w:rsid w:val="00864B2E"/>
    <w:rsid w:val="00865963"/>
    <w:rsid w:val="00871C1D"/>
    <w:rsid w:val="008730F7"/>
    <w:rsid w:val="0087450E"/>
    <w:rsid w:val="00874E97"/>
    <w:rsid w:val="00875A82"/>
    <w:rsid w:val="00876CA3"/>
    <w:rsid w:val="008772FE"/>
    <w:rsid w:val="008775F1"/>
    <w:rsid w:val="008821AE"/>
    <w:rsid w:val="00882E5B"/>
    <w:rsid w:val="00883D3A"/>
    <w:rsid w:val="008854F7"/>
    <w:rsid w:val="00885A9D"/>
    <w:rsid w:val="008929D2"/>
    <w:rsid w:val="00893636"/>
    <w:rsid w:val="00893B94"/>
    <w:rsid w:val="00896E9D"/>
    <w:rsid w:val="00896F11"/>
    <w:rsid w:val="008A013F"/>
    <w:rsid w:val="008A1049"/>
    <w:rsid w:val="008A1C98"/>
    <w:rsid w:val="008A322D"/>
    <w:rsid w:val="008A4D72"/>
    <w:rsid w:val="008A6285"/>
    <w:rsid w:val="008A63B2"/>
    <w:rsid w:val="008B345D"/>
    <w:rsid w:val="008B4358"/>
    <w:rsid w:val="008C1FC2"/>
    <w:rsid w:val="008C2980"/>
    <w:rsid w:val="008C4DD6"/>
    <w:rsid w:val="008C5AFB"/>
    <w:rsid w:val="008D07FB"/>
    <w:rsid w:val="008D0C02"/>
    <w:rsid w:val="008D357D"/>
    <w:rsid w:val="008D435A"/>
    <w:rsid w:val="008D5241"/>
    <w:rsid w:val="008D6848"/>
    <w:rsid w:val="008E387B"/>
    <w:rsid w:val="008E6087"/>
    <w:rsid w:val="008E758D"/>
    <w:rsid w:val="008F10A7"/>
    <w:rsid w:val="008F755D"/>
    <w:rsid w:val="008F7A39"/>
    <w:rsid w:val="00901890"/>
    <w:rsid w:val="009021E8"/>
    <w:rsid w:val="00904677"/>
    <w:rsid w:val="00905EE2"/>
    <w:rsid w:val="00911440"/>
    <w:rsid w:val="00911712"/>
    <w:rsid w:val="00911B27"/>
    <w:rsid w:val="009170BE"/>
    <w:rsid w:val="00920B55"/>
    <w:rsid w:val="00921E1F"/>
    <w:rsid w:val="00924189"/>
    <w:rsid w:val="009262C9"/>
    <w:rsid w:val="00930EB9"/>
    <w:rsid w:val="0093342B"/>
    <w:rsid w:val="00933DC7"/>
    <w:rsid w:val="009418F4"/>
    <w:rsid w:val="00942BBC"/>
    <w:rsid w:val="00942CDB"/>
    <w:rsid w:val="00944180"/>
    <w:rsid w:val="00944AA0"/>
    <w:rsid w:val="00947698"/>
    <w:rsid w:val="00947DA2"/>
    <w:rsid w:val="00951177"/>
    <w:rsid w:val="00952A09"/>
    <w:rsid w:val="009536D7"/>
    <w:rsid w:val="009673E8"/>
    <w:rsid w:val="00974DB8"/>
    <w:rsid w:val="00980661"/>
    <w:rsid w:val="0098093B"/>
    <w:rsid w:val="009863EC"/>
    <w:rsid w:val="009876D4"/>
    <w:rsid w:val="009914A5"/>
    <w:rsid w:val="0099548E"/>
    <w:rsid w:val="00996456"/>
    <w:rsid w:val="00996A12"/>
    <w:rsid w:val="00997B0F"/>
    <w:rsid w:val="009A0CC3"/>
    <w:rsid w:val="009A1CAD"/>
    <w:rsid w:val="009A3440"/>
    <w:rsid w:val="009A37BC"/>
    <w:rsid w:val="009A4234"/>
    <w:rsid w:val="009A47EC"/>
    <w:rsid w:val="009A4CE3"/>
    <w:rsid w:val="009A5832"/>
    <w:rsid w:val="009A6838"/>
    <w:rsid w:val="009B24B5"/>
    <w:rsid w:val="009B3B0B"/>
    <w:rsid w:val="009B4EBC"/>
    <w:rsid w:val="009B5ABB"/>
    <w:rsid w:val="009B73CE"/>
    <w:rsid w:val="009C1E03"/>
    <w:rsid w:val="009C2461"/>
    <w:rsid w:val="009C5A15"/>
    <w:rsid w:val="009C5CEA"/>
    <w:rsid w:val="009C6FE2"/>
    <w:rsid w:val="009C7674"/>
    <w:rsid w:val="009D004A"/>
    <w:rsid w:val="009D4C8C"/>
    <w:rsid w:val="009D5880"/>
    <w:rsid w:val="009E1FD4"/>
    <w:rsid w:val="009E3B07"/>
    <w:rsid w:val="009E51D1"/>
    <w:rsid w:val="009E5531"/>
    <w:rsid w:val="009E6BB7"/>
    <w:rsid w:val="009F171E"/>
    <w:rsid w:val="009F3D2F"/>
    <w:rsid w:val="009F7052"/>
    <w:rsid w:val="00A02668"/>
    <w:rsid w:val="00A02801"/>
    <w:rsid w:val="00A06A39"/>
    <w:rsid w:val="00A07F58"/>
    <w:rsid w:val="00A131CB"/>
    <w:rsid w:val="00A14847"/>
    <w:rsid w:val="00A148B7"/>
    <w:rsid w:val="00A16D6D"/>
    <w:rsid w:val="00A21383"/>
    <w:rsid w:val="00A2199F"/>
    <w:rsid w:val="00A21B31"/>
    <w:rsid w:val="00A2360E"/>
    <w:rsid w:val="00A26E0C"/>
    <w:rsid w:val="00A27D69"/>
    <w:rsid w:val="00A32FCB"/>
    <w:rsid w:val="00A34783"/>
    <w:rsid w:val="00A34C25"/>
    <w:rsid w:val="00A34CE3"/>
    <w:rsid w:val="00A3507D"/>
    <w:rsid w:val="00A3717A"/>
    <w:rsid w:val="00A4088C"/>
    <w:rsid w:val="00A4456B"/>
    <w:rsid w:val="00A448D4"/>
    <w:rsid w:val="00A452E0"/>
    <w:rsid w:val="00A46113"/>
    <w:rsid w:val="00A47F11"/>
    <w:rsid w:val="00A506DF"/>
    <w:rsid w:val="00A51EA5"/>
    <w:rsid w:val="00A53742"/>
    <w:rsid w:val="00A557A1"/>
    <w:rsid w:val="00A56463"/>
    <w:rsid w:val="00A63059"/>
    <w:rsid w:val="00A63AE3"/>
    <w:rsid w:val="00A651A4"/>
    <w:rsid w:val="00A71361"/>
    <w:rsid w:val="00A73A25"/>
    <w:rsid w:val="00A746E2"/>
    <w:rsid w:val="00A7764B"/>
    <w:rsid w:val="00A81417"/>
    <w:rsid w:val="00A81A4F"/>
    <w:rsid w:val="00A81FF2"/>
    <w:rsid w:val="00A83904"/>
    <w:rsid w:val="00A90A79"/>
    <w:rsid w:val="00A96B30"/>
    <w:rsid w:val="00AA1FCC"/>
    <w:rsid w:val="00AA442D"/>
    <w:rsid w:val="00AA59B5"/>
    <w:rsid w:val="00AA7777"/>
    <w:rsid w:val="00AA7B84"/>
    <w:rsid w:val="00AB1599"/>
    <w:rsid w:val="00AC0B4C"/>
    <w:rsid w:val="00AC1164"/>
    <w:rsid w:val="00AC2296"/>
    <w:rsid w:val="00AC2754"/>
    <w:rsid w:val="00AC48B0"/>
    <w:rsid w:val="00AC4ACD"/>
    <w:rsid w:val="00AC5DFB"/>
    <w:rsid w:val="00AD0C83"/>
    <w:rsid w:val="00AD13DC"/>
    <w:rsid w:val="00AD6DE2"/>
    <w:rsid w:val="00AE036C"/>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0ED4"/>
    <w:rsid w:val="00B127D7"/>
    <w:rsid w:val="00B13B0C"/>
    <w:rsid w:val="00B14408"/>
    <w:rsid w:val="00B1453A"/>
    <w:rsid w:val="00B20F82"/>
    <w:rsid w:val="00B25BD5"/>
    <w:rsid w:val="00B34079"/>
    <w:rsid w:val="00B3793A"/>
    <w:rsid w:val="00B401BA"/>
    <w:rsid w:val="00B407E4"/>
    <w:rsid w:val="00B425B6"/>
    <w:rsid w:val="00B42A72"/>
    <w:rsid w:val="00B441AE"/>
    <w:rsid w:val="00B44647"/>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3FAC"/>
    <w:rsid w:val="00B95405"/>
    <w:rsid w:val="00B963F1"/>
    <w:rsid w:val="00BA01D9"/>
    <w:rsid w:val="00BA020A"/>
    <w:rsid w:val="00BB025A"/>
    <w:rsid w:val="00BB02A4"/>
    <w:rsid w:val="00BB1270"/>
    <w:rsid w:val="00BB1E44"/>
    <w:rsid w:val="00BB5267"/>
    <w:rsid w:val="00BB52B8"/>
    <w:rsid w:val="00BB59D8"/>
    <w:rsid w:val="00BB7E69"/>
    <w:rsid w:val="00BB7ED7"/>
    <w:rsid w:val="00BC0E51"/>
    <w:rsid w:val="00BC3C1F"/>
    <w:rsid w:val="00BC72A5"/>
    <w:rsid w:val="00BC7CE7"/>
    <w:rsid w:val="00BD295E"/>
    <w:rsid w:val="00BD4664"/>
    <w:rsid w:val="00BE1193"/>
    <w:rsid w:val="00BE18C2"/>
    <w:rsid w:val="00BF4849"/>
    <w:rsid w:val="00BF4EA7"/>
    <w:rsid w:val="00BF6525"/>
    <w:rsid w:val="00C00EDB"/>
    <w:rsid w:val="00C02863"/>
    <w:rsid w:val="00C02C17"/>
    <w:rsid w:val="00C0383A"/>
    <w:rsid w:val="00C051DC"/>
    <w:rsid w:val="00C067FF"/>
    <w:rsid w:val="00C104B6"/>
    <w:rsid w:val="00C12862"/>
    <w:rsid w:val="00C13D28"/>
    <w:rsid w:val="00C14585"/>
    <w:rsid w:val="00C165A0"/>
    <w:rsid w:val="00C17742"/>
    <w:rsid w:val="00C216CE"/>
    <w:rsid w:val="00C2184F"/>
    <w:rsid w:val="00C22A78"/>
    <w:rsid w:val="00C23C7E"/>
    <w:rsid w:val="00C246C5"/>
    <w:rsid w:val="00C2598A"/>
    <w:rsid w:val="00C25A82"/>
    <w:rsid w:val="00C25C1A"/>
    <w:rsid w:val="00C30A2A"/>
    <w:rsid w:val="00C33993"/>
    <w:rsid w:val="00C4069E"/>
    <w:rsid w:val="00C41ADC"/>
    <w:rsid w:val="00C44149"/>
    <w:rsid w:val="00C44410"/>
    <w:rsid w:val="00C44A15"/>
    <w:rsid w:val="00C4630A"/>
    <w:rsid w:val="00C50883"/>
    <w:rsid w:val="00C523F0"/>
    <w:rsid w:val="00C526D2"/>
    <w:rsid w:val="00C53A91"/>
    <w:rsid w:val="00C5794E"/>
    <w:rsid w:val="00C60968"/>
    <w:rsid w:val="00C63D39"/>
    <w:rsid w:val="00C63EDD"/>
    <w:rsid w:val="00C64B6C"/>
    <w:rsid w:val="00C65B36"/>
    <w:rsid w:val="00C718A8"/>
    <w:rsid w:val="00C7292E"/>
    <w:rsid w:val="00C74E88"/>
    <w:rsid w:val="00C8087E"/>
    <w:rsid w:val="00C80924"/>
    <w:rsid w:val="00C8286B"/>
    <w:rsid w:val="00C947F8"/>
    <w:rsid w:val="00C9515F"/>
    <w:rsid w:val="00C963C5"/>
    <w:rsid w:val="00CA004D"/>
    <w:rsid w:val="00CA030C"/>
    <w:rsid w:val="00CA1F41"/>
    <w:rsid w:val="00CA32EE"/>
    <w:rsid w:val="00CA5771"/>
    <w:rsid w:val="00CA6A1A"/>
    <w:rsid w:val="00CB02B6"/>
    <w:rsid w:val="00CC1E75"/>
    <w:rsid w:val="00CC2E0E"/>
    <w:rsid w:val="00CC3136"/>
    <w:rsid w:val="00CC361C"/>
    <w:rsid w:val="00CC474B"/>
    <w:rsid w:val="00CC658C"/>
    <w:rsid w:val="00CC67BF"/>
    <w:rsid w:val="00CD002A"/>
    <w:rsid w:val="00CD0843"/>
    <w:rsid w:val="00CD4E31"/>
    <w:rsid w:val="00CD5A78"/>
    <w:rsid w:val="00CD7345"/>
    <w:rsid w:val="00CE0F90"/>
    <w:rsid w:val="00CE372E"/>
    <w:rsid w:val="00CF0A1B"/>
    <w:rsid w:val="00CF19F6"/>
    <w:rsid w:val="00CF2F4F"/>
    <w:rsid w:val="00CF536D"/>
    <w:rsid w:val="00D02E9D"/>
    <w:rsid w:val="00D033AC"/>
    <w:rsid w:val="00D10CB8"/>
    <w:rsid w:val="00D12806"/>
    <w:rsid w:val="00D12D44"/>
    <w:rsid w:val="00D15018"/>
    <w:rsid w:val="00D158AC"/>
    <w:rsid w:val="00D1694C"/>
    <w:rsid w:val="00D20F5E"/>
    <w:rsid w:val="00D23B76"/>
    <w:rsid w:val="00D24B4A"/>
    <w:rsid w:val="00D379A3"/>
    <w:rsid w:val="00D4399F"/>
    <w:rsid w:val="00D45FF3"/>
    <w:rsid w:val="00D506E9"/>
    <w:rsid w:val="00D512CF"/>
    <w:rsid w:val="00D528B9"/>
    <w:rsid w:val="00D53186"/>
    <w:rsid w:val="00D5487D"/>
    <w:rsid w:val="00D6010C"/>
    <w:rsid w:val="00D60140"/>
    <w:rsid w:val="00D6024A"/>
    <w:rsid w:val="00D608B5"/>
    <w:rsid w:val="00D64739"/>
    <w:rsid w:val="00D71F99"/>
    <w:rsid w:val="00D73CA4"/>
    <w:rsid w:val="00D73D71"/>
    <w:rsid w:val="00D74396"/>
    <w:rsid w:val="00D80284"/>
    <w:rsid w:val="00D81F71"/>
    <w:rsid w:val="00D856DD"/>
    <w:rsid w:val="00D8642D"/>
    <w:rsid w:val="00D87BB4"/>
    <w:rsid w:val="00D90A5E"/>
    <w:rsid w:val="00D91A68"/>
    <w:rsid w:val="00D92427"/>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3DD"/>
    <w:rsid w:val="00DD7605"/>
    <w:rsid w:val="00DE2020"/>
    <w:rsid w:val="00DE3476"/>
    <w:rsid w:val="00DE7BEA"/>
    <w:rsid w:val="00DF5B84"/>
    <w:rsid w:val="00DF5EAB"/>
    <w:rsid w:val="00DF6D5B"/>
    <w:rsid w:val="00DF771B"/>
    <w:rsid w:val="00DF7EE2"/>
    <w:rsid w:val="00E01BAA"/>
    <w:rsid w:val="00E0282A"/>
    <w:rsid w:val="00E02F9B"/>
    <w:rsid w:val="00E07E14"/>
    <w:rsid w:val="00E14F94"/>
    <w:rsid w:val="00E16E62"/>
    <w:rsid w:val="00E17336"/>
    <w:rsid w:val="00E17D15"/>
    <w:rsid w:val="00E22B95"/>
    <w:rsid w:val="00E2782F"/>
    <w:rsid w:val="00E30331"/>
    <w:rsid w:val="00E30BB8"/>
    <w:rsid w:val="00E31F9C"/>
    <w:rsid w:val="00E35980"/>
    <w:rsid w:val="00E40488"/>
    <w:rsid w:val="00E47EDA"/>
    <w:rsid w:val="00E50367"/>
    <w:rsid w:val="00E505FC"/>
    <w:rsid w:val="00E51ABA"/>
    <w:rsid w:val="00E524CB"/>
    <w:rsid w:val="00E65456"/>
    <w:rsid w:val="00E65A91"/>
    <w:rsid w:val="00E66188"/>
    <w:rsid w:val="00E664FB"/>
    <w:rsid w:val="00E672F0"/>
    <w:rsid w:val="00E70373"/>
    <w:rsid w:val="00E71126"/>
    <w:rsid w:val="00E72E40"/>
    <w:rsid w:val="00E73665"/>
    <w:rsid w:val="00E73999"/>
    <w:rsid w:val="00E73BDC"/>
    <w:rsid w:val="00E73E9E"/>
    <w:rsid w:val="00E81660"/>
    <w:rsid w:val="00E854FE"/>
    <w:rsid w:val="00E906CC"/>
    <w:rsid w:val="00E939A0"/>
    <w:rsid w:val="00E970AB"/>
    <w:rsid w:val="00E97E4E"/>
    <w:rsid w:val="00EA145F"/>
    <w:rsid w:val="00EA1CC2"/>
    <w:rsid w:val="00EA2D76"/>
    <w:rsid w:val="00EA4644"/>
    <w:rsid w:val="00EA758A"/>
    <w:rsid w:val="00EB096F"/>
    <w:rsid w:val="00EB199F"/>
    <w:rsid w:val="00EB21A4"/>
    <w:rsid w:val="00EB27C4"/>
    <w:rsid w:val="00EB5387"/>
    <w:rsid w:val="00EB53A8"/>
    <w:rsid w:val="00EB5AA1"/>
    <w:rsid w:val="00EB5C10"/>
    <w:rsid w:val="00EB7322"/>
    <w:rsid w:val="00EB7566"/>
    <w:rsid w:val="00EB7E73"/>
    <w:rsid w:val="00EC0FE9"/>
    <w:rsid w:val="00EC189A"/>
    <w:rsid w:val="00EC198B"/>
    <w:rsid w:val="00EC426D"/>
    <w:rsid w:val="00EC571B"/>
    <w:rsid w:val="00EC57D7"/>
    <w:rsid w:val="00EC6385"/>
    <w:rsid w:val="00ED151D"/>
    <w:rsid w:val="00ED1DE9"/>
    <w:rsid w:val="00ED23D4"/>
    <w:rsid w:val="00ED3DE3"/>
    <w:rsid w:val="00ED5E0B"/>
    <w:rsid w:val="00EE37B6"/>
    <w:rsid w:val="00EF0F45"/>
    <w:rsid w:val="00EF7463"/>
    <w:rsid w:val="00EF7971"/>
    <w:rsid w:val="00F002EF"/>
    <w:rsid w:val="00F01EE9"/>
    <w:rsid w:val="00F04900"/>
    <w:rsid w:val="00F04C61"/>
    <w:rsid w:val="00F05B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23B0"/>
    <w:rsid w:val="00F43B9D"/>
    <w:rsid w:val="00F44D5E"/>
    <w:rsid w:val="00F53A35"/>
    <w:rsid w:val="00F55A3D"/>
    <w:rsid w:val="00F5744B"/>
    <w:rsid w:val="00F611E9"/>
    <w:rsid w:val="00F61209"/>
    <w:rsid w:val="00F6259E"/>
    <w:rsid w:val="00F65DD4"/>
    <w:rsid w:val="00F672B2"/>
    <w:rsid w:val="00F83973"/>
    <w:rsid w:val="00F845F6"/>
    <w:rsid w:val="00F8498B"/>
    <w:rsid w:val="00F84B5B"/>
    <w:rsid w:val="00F87FA3"/>
    <w:rsid w:val="00F90034"/>
    <w:rsid w:val="00F93D8C"/>
    <w:rsid w:val="00F94DD3"/>
    <w:rsid w:val="00F96CCF"/>
    <w:rsid w:val="00FA3102"/>
    <w:rsid w:val="00FA48D4"/>
    <w:rsid w:val="00FA4FA5"/>
    <w:rsid w:val="00FA54FA"/>
    <w:rsid w:val="00FA6D39"/>
    <w:rsid w:val="00FB227E"/>
    <w:rsid w:val="00FB3D61"/>
    <w:rsid w:val="00FB44CE"/>
    <w:rsid w:val="00FB5009"/>
    <w:rsid w:val="00FB76AB"/>
    <w:rsid w:val="00FD03FE"/>
    <w:rsid w:val="00FD126E"/>
    <w:rsid w:val="00FD2E26"/>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375F9"/>
  <w14:defaultImageDpi w14:val="330"/>
  <w15:docId w15:val="{1CE37A4E-CCD9-944D-8790-2F6F2A66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073F"/>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line="480" w:lineRule="auto"/>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pPr>
      <w:spacing w:line="480" w:lineRule="auto"/>
    </w:pPr>
  </w:style>
  <w:style w:type="paragraph" w:customStyle="1" w:styleId="Paragraph">
    <w:name w:val="Paragraph"/>
    <w:basedOn w:val="Normal"/>
    <w:next w:val="Newparagraph"/>
    <w:qFormat/>
    <w:rsid w:val="001B7681"/>
    <w:pPr>
      <w:widowControl w:val="0"/>
      <w:spacing w:before="240" w:line="480" w:lineRule="auto"/>
    </w:pPr>
  </w:style>
  <w:style w:type="paragraph" w:customStyle="1" w:styleId="Newparagraph">
    <w:name w:val="New paragraph"/>
    <w:basedOn w:val="Normal"/>
    <w:qFormat/>
    <w:rsid w:val="00AE2F8D"/>
    <w:pPr>
      <w:spacing w:line="480" w:lineRule="auto"/>
      <w:ind w:firstLine="720"/>
    </w:pPr>
  </w:style>
  <w:style w:type="paragraph" w:styleId="NormalIndent">
    <w:name w:val="Normal Indent"/>
    <w:basedOn w:val="Normal"/>
    <w:rsid w:val="00526454"/>
    <w:pPr>
      <w:spacing w:line="480" w:lineRule="auto"/>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spacing w:line="480" w:lineRule="auto"/>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spacing w:line="480" w:lineRule="auto"/>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alloonText">
    <w:name w:val="Balloon Text"/>
    <w:basedOn w:val="Normal"/>
    <w:link w:val="BalloonTextChar"/>
    <w:semiHidden/>
    <w:unhideWhenUsed/>
    <w:rsid w:val="007F5903"/>
    <w:rPr>
      <w:sz w:val="18"/>
      <w:szCs w:val="18"/>
    </w:rPr>
  </w:style>
  <w:style w:type="character" w:customStyle="1" w:styleId="BalloonTextChar">
    <w:name w:val="Balloon Text Char"/>
    <w:basedOn w:val="DefaultParagraphFont"/>
    <w:link w:val="BalloonText"/>
    <w:semiHidden/>
    <w:rsid w:val="007F5903"/>
    <w:rPr>
      <w:sz w:val="18"/>
      <w:szCs w:val="18"/>
    </w:rPr>
  </w:style>
  <w:style w:type="character" w:styleId="CommentReference">
    <w:name w:val="annotation reference"/>
    <w:basedOn w:val="DefaultParagraphFont"/>
    <w:uiPriority w:val="99"/>
    <w:semiHidden/>
    <w:unhideWhenUsed/>
    <w:rsid w:val="0000037D"/>
    <w:rPr>
      <w:sz w:val="16"/>
      <w:szCs w:val="16"/>
    </w:rPr>
  </w:style>
  <w:style w:type="paragraph" w:styleId="CommentText">
    <w:name w:val="annotation text"/>
    <w:basedOn w:val="Normal"/>
    <w:link w:val="CommentTextChar"/>
    <w:uiPriority w:val="99"/>
    <w:semiHidden/>
    <w:unhideWhenUsed/>
    <w:rsid w:val="0000037D"/>
    <w:rPr>
      <w:sz w:val="20"/>
      <w:szCs w:val="20"/>
    </w:rPr>
  </w:style>
  <w:style w:type="character" w:customStyle="1" w:styleId="CommentTextChar">
    <w:name w:val="Comment Text Char"/>
    <w:basedOn w:val="DefaultParagraphFont"/>
    <w:link w:val="CommentText"/>
    <w:uiPriority w:val="99"/>
    <w:semiHidden/>
    <w:rsid w:val="0000037D"/>
  </w:style>
  <w:style w:type="paragraph" w:styleId="CommentSubject">
    <w:name w:val="annotation subject"/>
    <w:basedOn w:val="CommentText"/>
    <w:next w:val="CommentText"/>
    <w:link w:val="CommentSubjectChar"/>
    <w:semiHidden/>
    <w:unhideWhenUsed/>
    <w:rsid w:val="0000037D"/>
    <w:rPr>
      <w:b/>
      <w:bCs/>
    </w:rPr>
  </w:style>
  <w:style w:type="character" w:customStyle="1" w:styleId="CommentSubjectChar">
    <w:name w:val="Comment Subject Char"/>
    <w:basedOn w:val="CommentTextChar"/>
    <w:link w:val="CommentSubject"/>
    <w:semiHidden/>
    <w:rsid w:val="0000037D"/>
    <w:rPr>
      <w:b/>
      <w:bCs/>
    </w:rPr>
  </w:style>
  <w:style w:type="character" w:styleId="Hyperlink">
    <w:name w:val="Hyperlink"/>
    <w:basedOn w:val="DefaultParagraphFont"/>
    <w:uiPriority w:val="99"/>
    <w:unhideWhenUsed/>
    <w:rsid w:val="0000037D"/>
    <w:rPr>
      <w:color w:val="0000FF" w:themeColor="hyperlink"/>
      <w:u w:val="single"/>
    </w:rPr>
  </w:style>
  <w:style w:type="character" w:styleId="UnresolvedMention">
    <w:name w:val="Unresolved Mention"/>
    <w:basedOn w:val="DefaultParagraphFont"/>
    <w:uiPriority w:val="99"/>
    <w:semiHidden/>
    <w:unhideWhenUsed/>
    <w:rsid w:val="0000037D"/>
    <w:rPr>
      <w:color w:val="605E5C"/>
      <w:shd w:val="clear" w:color="auto" w:fill="E1DFDD"/>
    </w:rPr>
  </w:style>
  <w:style w:type="character" w:styleId="Emphasis">
    <w:name w:val="Emphasis"/>
    <w:basedOn w:val="DefaultParagraphFont"/>
    <w:uiPriority w:val="20"/>
    <w:qFormat/>
    <w:rsid w:val="00EA145F"/>
    <w:rPr>
      <w:i/>
      <w:iCs/>
    </w:rPr>
  </w:style>
  <w:style w:type="paragraph" w:customStyle="1" w:styleId="MDPI71References">
    <w:name w:val="MDPI_7.1_References"/>
    <w:basedOn w:val="Normal"/>
    <w:qFormat/>
    <w:rsid w:val="00091B39"/>
    <w:pPr>
      <w:numPr>
        <w:numId w:val="33"/>
      </w:numPr>
      <w:adjustRightInd w:val="0"/>
      <w:snapToGrid w:val="0"/>
      <w:spacing w:line="260" w:lineRule="atLeast"/>
      <w:ind w:left="425" w:hanging="425"/>
      <w:jc w:val="both"/>
    </w:pPr>
    <w:rPr>
      <w:rFonts w:ascii="Palatino Linotype" w:hAnsi="Palatino Linotype"/>
      <w:snapToGrid w:val="0"/>
      <w:color w:val="000000"/>
      <w:sz w:val="18"/>
      <w:szCs w:val="20"/>
      <w:lang w:val="en-US" w:eastAsia="de-DE" w:bidi="en-US"/>
    </w:rPr>
  </w:style>
  <w:style w:type="character" w:styleId="FollowedHyperlink">
    <w:name w:val="FollowedHyperlink"/>
    <w:basedOn w:val="DefaultParagraphFont"/>
    <w:semiHidden/>
    <w:unhideWhenUsed/>
    <w:rsid w:val="008730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73427">
      <w:bodyDiv w:val="1"/>
      <w:marLeft w:val="0"/>
      <w:marRight w:val="0"/>
      <w:marTop w:val="0"/>
      <w:marBottom w:val="0"/>
      <w:divBdr>
        <w:top w:val="none" w:sz="0" w:space="0" w:color="auto"/>
        <w:left w:val="none" w:sz="0" w:space="0" w:color="auto"/>
        <w:bottom w:val="none" w:sz="0" w:space="0" w:color="auto"/>
        <w:right w:val="none" w:sz="0" w:space="0" w:color="auto"/>
      </w:divBdr>
    </w:div>
    <w:div w:id="195238942">
      <w:bodyDiv w:val="1"/>
      <w:marLeft w:val="0"/>
      <w:marRight w:val="0"/>
      <w:marTop w:val="0"/>
      <w:marBottom w:val="0"/>
      <w:divBdr>
        <w:top w:val="none" w:sz="0" w:space="0" w:color="auto"/>
        <w:left w:val="none" w:sz="0" w:space="0" w:color="auto"/>
        <w:bottom w:val="none" w:sz="0" w:space="0" w:color="auto"/>
        <w:right w:val="none" w:sz="0" w:space="0" w:color="auto"/>
      </w:divBdr>
      <w:divsChild>
        <w:div w:id="663976285">
          <w:marLeft w:val="0"/>
          <w:marRight w:val="0"/>
          <w:marTop w:val="0"/>
          <w:marBottom w:val="0"/>
          <w:divBdr>
            <w:top w:val="none" w:sz="0" w:space="0" w:color="auto"/>
            <w:left w:val="none" w:sz="0" w:space="0" w:color="auto"/>
            <w:bottom w:val="none" w:sz="0" w:space="0" w:color="auto"/>
            <w:right w:val="none" w:sz="0" w:space="0" w:color="auto"/>
          </w:divBdr>
        </w:div>
      </w:divsChild>
    </w:div>
    <w:div w:id="243496446">
      <w:bodyDiv w:val="1"/>
      <w:marLeft w:val="0"/>
      <w:marRight w:val="0"/>
      <w:marTop w:val="0"/>
      <w:marBottom w:val="0"/>
      <w:divBdr>
        <w:top w:val="none" w:sz="0" w:space="0" w:color="auto"/>
        <w:left w:val="none" w:sz="0" w:space="0" w:color="auto"/>
        <w:bottom w:val="none" w:sz="0" w:space="0" w:color="auto"/>
        <w:right w:val="none" w:sz="0" w:space="0" w:color="auto"/>
      </w:divBdr>
      <w:divsChild>
        <w:div w:id="1357078438">
          <w:marLeft w:val="0"/>
          <w:marRight w:val="0"/>
          <w:marTop w:val="0"/>
          <w:marBottom w:val="0"/>
          <w:divBdr>
            <w:top w:val="none" w:sz="0" w:space="0" w:color="auto"/>
            <w:left w:val="none" w:sz="0" w:space="0" w:color="auto"/>
            <w:bottom w:val="none" w:sz="0" w:space="0" w:color="auto"/>
            <w:right w:val="none" w:sz="0" w:space="0" w:color="auto"/>
          </w:divBdr>
        </w:div>
      </w:divsChild>
    </w:div>
    <w:div w:id="291057403">
      <w:bodyDiv w:val="1"/>
      <w:marLeft w:val="0"/>
      <w:marRight w:val="0"/>
      <w:marTop w:val="0"/>
      <w:marBottom w:val="0"/>
      <w:divBdr>
        <w:top w:val="none" w:sz="0" w:space="0" w:color="auto"/>
        <w:left w:val="none" w:sz="0" w:space="0" w:color="auto"/>
        <w:bottom w:val="none" w:sz="0" w:space="0" w:color="auto"/>
        <w:right w:val="none" w:sz="0" w:space="0" w:color="auto"/>
      </w:divBdr>
      <w:divsChild>
        <w:div w:id="1405294551">
          <w:marLeft w:val="0"/>
          <w:marRight w:val="0"/>
          <w:marTop w:val="0"/>
          <w:marBottom w:val="0"/>
          <w:divBdr>
            <w:top w:val="none" w:sz="0" w:space="0" w:color="auto"/>
            <w:left w:val="none" w:sz="0" w:space="0" w:color="auto"/>
            <w:bottom w:val="none" w:sz="0" w:space="0" w:color="auto"/>
            <w:right w:val="none" w:sz="0" w:space="0" w:color="auto"/>
          </w:divBdr>
        </w:div>
      </w:divsChild>
    </w:div>
    <w:div w:id="579020508">
      <w:bodyDiv w:val="1"/>
      <w:marLeft w:val="0"/>
      <w:marRight w:val="0"/>
      <w:marTop w:val="0"/>
      <w:marBottom w:val="0"/>
      <w:divBdr>
        <w:top w:val="none" w:sz="0" w:space="0" w:color="auto"/>
        <w:left w:val="none" w:sz="0" w:space="0" w:color="auto"/>
        <w:bottom w:val="none" w:sz="0" w:space="0" w:color="auto"/>
        <w:right w:val="none" w:sz="0" w:space="0" w:color="auto"/>
      </w:divBdr>
      <w:divsChild>
        <w:div w:id="1994143285">
          <w:marLeft w:val="0"/>
          <w:marRight w:val="0"/>
          <w:marTop w:val="0"/>
          <w:marBottom w:val="0"/>
          <w:divBdr>
            <w:top w:val="none" w:sz="0" w:space="0" w:color="auto"/>
            <w:left w:val="none" w:sz="0" w:space="0" w:color="auto"/>
            <w:bottom w:val="none" w:sz="0" w:space="0" w:color="auto"/>
            <w:right w:val="none" w:sz="0" w:space="0" w:color="auto"/>
          </w:divBdr>
        </w:div>
      </w:divsChild>
    </w:div>
    <w:div w:id="633678293">
      <w:bodyDiv w:val="1"/>
      <w:marLeft w:val="0"/>
      <w:marRight w:val="0"/>
      <w:marTop w:val="0"/>
      <w:marBottom w:val="0"/>
      <w:divBdr>
        <w:top w:val="none" w:sz="0" w:space="0" w:color="auto"/>
        <w:left w:val="none" w:sz="0" w:space="0" w:color="auto"/>
        <w:bottom w:val="none" w:sz="0" w:space="0" w:color="auto"/>
        <w:right w:val="none" w:sz="0" w:space="0" w:color="auto"/>
      </w:divBdr>
      <w:divsChild>
        <w:div w:id="110633283">
          <w:marLeft w:val="0"/>
          <w:marRight w:val="0"/>
          <w:marTop w:val="0"/>
          <w:marBottom w:val="0"/>
          <w:divBdr>
            <w:top w:val="none" w:sz="0" w:space="0" w:color="auto"/>
            <w:left w:val="none" w:sz="0" w:space="0" w:color="auto"/>
            <w:bottom w:val="none" w:sz="0" w:space="0" w:color="auto"/>
            <w:right w:val="none" w:sz="0" w:space="0" w:color="auto"/>
          </w:divBdr>
        </w:div>
      </w:divsChild>
    </w:div>
    <w:div w:id="720520558">
      <w:bodyDiv w:val="1"/>
      <w:marLeft w:val="0"/>
      <w:marRight w:val="0"/>
      <w:marTop w:val="0"/>
      <w:marBottom w:val="0"/>
      <w:divBdr>
        <w:top w:val="none" w:sz="0" w:space="0" w:color="auto"/>
        <w:left w:val="none" w:sz="0" w:space="0" w:color="auto"/>
        <w:bottom w:val="none" w:sz="0" w:space="0" w:color="auto"/>
        <w:right w:val="none" w:sz="0" w:space="0" w:color="auto"/>
      </w:divBdr>
      <w:divsChild>
        <w:div w:id="1750956422">
          <w:marLeft w:val="0"/>
          <w:marRight w:val="0"/>
          <w:marTop w:val="0"/>
          <w:marBottom w:val="0"/>
          <w:divBdr>
            <w:top w:val="none" w:sz="0" w:space="0" w:color="auto"/>
            <w:left w:val="none" w:sz="0" w:space="0" w:color="auto"/>
            <w:bottom w:val="none" w:sz="0" w:space="0" w:color="auto"/>
            <w:right w:val="none" w:sz="0" w:space="0" w:color="auto"/>
          </w:divBdr>
        </w:div>
      </w:divsChild>
    </w:div>
    <w:div w:id="792795890">
      <w:bodyDiv w:val="1"/>
      <w:marLeft w:val="0"/>
      <w:marRight w:val="0"/>
      <w:marTop w:val="0"/>
      <w:marBottom w:val="0"/>
      <w:divBdr>
        <w:top w:val="none" w:sz="0" w:space="0" w:color="auto"/>
        <w:left w:val="none" w:sz="0" w:space="0" w:color="auto"/>
        <w:bottom w:val="none" w:sz="0" w:space="0" w:color="auto"/>
        <w:right w:val="none" w:sz="0" w:space="0" w:color="auto"/>
      </w:divBdr>
      <w:divsChild>
        <w:div w:id="141822728">
          <w:marLeft w:val="0"/>
          <w:marRight w:val="0"/>
          <w:marTop w:val="0"/>
          <w:marBottom w:val="0"/>
          <w:divBdr>
            <w:top w:val="none" w:sz="0" w:space="0" w:color="auto"/>
            <w:left w:val="none" w:sz="0" w:space="0" w:color="auto"/>
            <w:bottom w:val="none" w:sz="0" w:space="0" w:color="auto"/>
            <w:right w:val="none" w:sz="0" w:space="0" w:color="auto"/>
          </w:divBdr>
        </w:div>
      </w:divsChild>
    </w:div>
    <w:div w:id="825240975">
      <w:bodyDiv w:val="1"/>
      <w:marLeft w:val="0"/>
      <w:marRight w:val="0"/>
      <w:marTop w:val="0"/>
      <w:marBottom w:val="0"/>
      <w:divBdr>
        <w:top w:val="none" w:sz="0" w:space="0" w:color="auto"/>
        <w:left w:val="none" w:sz="0" w:space="0" w:color="auto"/>
        <w:bottom w:val="none" w:sz="0" w:space="0" w:color="auto"/>
        <w:right w:val="none" w:sz="0" w:space="0" w:color="auto"/>
      </w:divBdr>
      <w:divsChild>
        <w:div w:id="62991621">
          <w:marLeft w:val="0"/>
          <w:marRight w:val="0"/>
          <w:marTop w:val="0"/>
          <w:marBottom w:val="0"/>
          <w:divBdr>
            <w:top w:val="none" w:sz="0" w:space="0" w:color="auto"/>
            <w:left w:val="none" w:sz="0" w:space="0" w:color="auto"/>
            <w:bottom w:val="none" w:sz="0" w:space="0" w:color="auto"/>
            <w:right w:val="none" w:sz="0" w:space="0" w:color="auto"/>
          </w:divBdr>
        </w:div>
      </w:divsChild>
    </w:div>
    <w:div w:id="906114561">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065103145">
      <w:bodyDiv w:val="1"/>
      <w:marLeft w:val="0"/>
      <w:marRight w:val="0"/>
      <w:marTop w:val="0"/>
      <w:marBottom w:val="0"/>
      <w:divBdr>
        <w:top w:val="none" w:sz="0" w:space="0" w:color="auto"/>
        <w:left w:val="none" w:sz="0" w:space="0" w:color="auto"/>
        <w:bottom w:val="none" w:sz="0" w:space="0" w:color="auto"/>
        <w:right w:val="none" w:sz="0" w:space="0" w:color="auto"/>
      </w:divBdr>
      <w:divsChild>
        <w:div w:id="1215504868">
          <w:marLeft w:val="0"/>
          <w:marRight w:val="0"/>
          <w:marTop w:val="0"/>
          <w:marBottom w:val="0"/>
          <w:divBdr>
            <w:top w:val="none" w:sz="0" w:space="0" w:color="auto"/>
            <w:left w:val="none" w:sz="0" w:space="0" w:color="auto"/>
            <w:bottom w:val="none" w:sz="0" w:space="0" w:color="auto"/>
            <w:right w:val="none" w:sz="0" w:space="0" w:color="auto"/>
          </w:divBdr>
        </w:div>
      </w:divsChild>
    </w:div>
    <w:div w:id="1068696906">
      <w:bodyDiv w:val="1"/>
      <w:marLeft w:val="0"/>
      <w:marRight w:val="0"/>
      <w:marTop w:val="0"/>
      <w:marBottom w:val="0"/>
      <w:divBdr>
        <w:top w:val="none" w:sz="0" w:space="0" w:color="auto"/>
        <w:left w:val="none" w:sz="0" w:space="0" w:color="auto"/>
        <w:bottom w:val="none" w:sz="0" w:space="0" w:color="auto"/>
        <w:right w:val="none" w:sz="0" w:space="0" w:color="auto"/>
      </w:divBdr>
      <w:divsChild>
        <w:div w:id="1606840660">
          <w:marLeft w:val="0"/>
          <w:marRight w:val="0"/>
          <w:marTop w:val="0"/>
          <w:marBottom w:val="0"/>
          <w:divBdr>
            <w:top w:val="none" w:sz="0" w:space="0" w:color="auto"/>
            <w:left w:val="none" w:sz="0" w:space="0" w:color="auto"/>
            <w:bottom w:val="none" w:sz="0" w:space="0" w:color="auto"/>
            <w:right w:val="none" w:sz="0" w:space="0" w:color="auto"/>
          </w:divBdr>
        </w:div>
      </w:divsChild>
    </w:div>
    <w:div w:id="1087071996">
      <w:bodyDiv w:val="1"/>
      <w:marLeft w:val="0"/>
      <w:marRight w:val="0"/>
      <w:marTop w:val="0"/>
      <w:marBottom w:val="0"/>
      <w:divBdr>
        <w:top w:val="none" w:sz="0" w:space="0" w:color="auto"/>
        <w:left w:val="none" w:sz="0" w:space="0" w:color="auto"/>
        <w:bottom w:val="none" w:sz="0" w:space="0" w:color="auto"/>
        <w:right w:val="none" w:sz="0" w:space="0" w:color="auto"/>
      </w:divBdr>
      <w:divsChild>
        <w:div w:id="1944804944">
          <w:marLeft w:val="0"/>
          <w:marRight w:val="0"/>
          <w:marTop w:val="0"/>
          <w:marBottom w:val="0"/>
          <w:divBdr>
            <w:top w:val="none" w:sz="0" w:space="0" w:color="auto"/>
            <w:left w:val="none" w:sz="0" w:space="0" w:color="auto"/>
            <w:bottom w:val="none" w:sz="0" w:space="0" w:color="auto"/>
            <w:right w:val="none" w:sz="0" w:space="0" w:color="auto"/>
          </w:divBdr>
        </w:div>
      </w:divsChild>
    </w:div>
    <w:div w:id="1152715993">
      <w:bodyDiv w:val="1"/>
      <w:marLeft w:val="0"/>
      <w:marRight w:val="0"/>
      <w:marTop w:val="0"/>
      <w:marBottom w:val="0"/>
      <w:divBdr>
        <w:top w:val="none" w:sz="0" w:space="0" w:color="auto"/>
        <w:left w:val="none" w:sz="0" w:space="0" w:color="auto"/>
        <w:bottom w:val="none" w:sz="0" w:space="0" w:color="auto"/>
        <w:right w:val="none" w:sz="0" w:space="0" w:color="auto"/>
      </w:divBdr>
      <w:divsChild>
        <w:div w:id="1045300866">
          <w:marLeft w:val="0"/>
          <w:marRight w:val="0"/>
          <w:marTop w:val="0"/>
          <w:marBottom w:val="0"/>
          <w:divBdr>
            <w:top w:val="none" w:sz="0" w:space="0" w:color="auto"/>
            <w:left w:val="none" w:sz="0" w:space="0" w:color="auto"/>
            <w:bottom w:val="none" w:sz="0" w:space="0" w:color="auto"/>
            <w:right w:val="none" w:sz="0" w:space="0" w:color="auto"/>
          </w:divBdr>
        </w:div>
      </w:divsChild>
    </w:div>
    <w:div w:id="1181771622">
      <w:bodyDiv w:val="1"/>
      <w:marLeft w:val="0"/>
      <w:marRight w:val="0"/>
      <w:marTop w:val="0"/>
      <w:marBottom w:val="0"/>
      <w:divBdr>
        <w:top w:val="none" w:sz="0" w:space="0" w:color="auto"/>
        <w:left w:val="none" w:sz="0" w:space="0" w:color="auto"/>
        <w:bottom w:val="none" w:sz="0" w:space="0" w:color="auto"/>
        <w:right w:val="none" w:sz="0" w:space="0" w:color="auto"/>
      </w:divBdr>
    </w:div>
    <w:div w:id="1475756699">
      <w:bodyDiv w:val="1"/>
      <w:marLeft w:val="0"/>
      <w:marRight w:val="0"/>
      <w:marTop w:val="0"/>
      <w:marBottom w:val="0"/>
      <w:divBdr>
        <w:top w:val="none" w:sz="0" w:space="0" w:color="auto"/>
        <w:left w:val="none" w:sz="0" w:space="0" w:color="auto"/>
        <w:bottom w:val="none" w:sz="0" w:space="0" w:color="auto"/>
        <w:right w:val="none" w:sz="0" w:space="0" w:color="auto"/>
      </w:divBdr>
    </w:div>
    <w:div w:id="1573083272">
      <w:bodyDiv w:val="1"/>
      <w:marLeft w:val="0"/>
      <w:marRight w:val="0"/>
      <w:marTop w:val="0"/>
      <w:marBottom w:val="0"/>
      <w:divBdr>
        <w:top w:val="none" w:sz="0" w:space="0" w:color="auto"/>
        <w:left w:val="none" w:sz="0" w:space="0" w:color="auto"/>
        <w:bottom w:val="none" w:sz="0" w:space="0" w:color="auto"/>
        <w:right w:val="none" w:sz="0" w:space="0" w:color="auto"/>
      </w:divBdr>
    </w:div>
    <w:div w:id="1638409960">
      <w:bodyDiv w:val="1"/>
      <w:marLeft w:val="0"/>
      <w:marRight w:val="0"/>
      <w:marTop w:val="0"/>
      <w:marBottom w:val="0"/>
      <w:divBdr>
        <w:top w:val="none" w:sz="0" w:space="0" w:color="auto"/>
        <w:left w:val="none" w:sz="0" w:space="0" w:color="auto"/>
        <w:bottom w:val="none" w:sz="0" w:space="0" w:color="auto"/>
        <w:right w:val="none" w:sz="0" w:space="0" w:color="auto"/>
      </w:divBdr>
      <w:divsChild>
        <w:div w:id="585042310">
          <w:marLeft w:val="0"/>
          <w:marRight w:val="0"/>
          <w:marTop w:val="0"/>
          <w:marBottom w:val="0"/>
          <w:divBdr>
            <w:top w:val="none" w:sz="0" w:space="0" w:color="auto"/>
            <w:left w:val="none" w:sz="0" w:space="0" w:color="auto"/>
            <w:bottom w:val="none" w:sz="0" w:space="0" w:color="auto"/>
            <w:right w:val="none" w:sz="0" w:space="0" w:color="auto"/>
          </w:divBdr>
        </w:div>
      </w:divsChild>
    </w:div>
    <w:div w:id="1731923513">
      <w:bodyDiv w:val="1"/>
      <w:marLeft w:val="0"/>
      <w:marRight w:val="0"/>
      <w:marTop w:val="0"/>
      <w:marBottom w:val="0"/>
      <w:divBdr>
        <w:top w:val="none" w:sz="0" w:space="0" w:color="auto"/>
        <w:left w:val="none" w:sz="0" w:space="0" w:color="auto"/>
        <w:bottom w:val="none" w:sz="0" w:space="0" w:color="auto"/>
        <w:right w:val="none" w:sz="0" w:space="0" w:color="auto"/>
      </w:divBdr>
      <w:divsChild>
        <w:div w:id="1480224615">
          <w:marLeft w:val="0"/>
          <w:marRight w:val="0"/>
          <w:marTop w:val="0"/>
          <w:marBottom w:val="0"/>
          <w:divBdr>
            <w:top w:val="none" w:sz="0" w:space="0" w:color="auto"/>
            <w:left w:val="none" w:sz="0" w:space="0" w:color="auto"/>
            <w:bottom w:val="none" w:sz="0" w:space="0" w:color="auto"/>
            <w:right w:val="none" w:sz="0" w:space="0" w:color="auto"/>
          </w:divBdr>
        </w:div>
      </w:divsChild>
    </w:div>
    <w:div w:id="1797211470">
      <w:bodyDiv w:val="1"/>
      <w:marLeft w:val="0"/>
      <w:marRight w:val="0"/>
      <w:marTop w:val="0"/>
      <w:marBottom w:val="0"/>
      <w:divBdr>
        <w:top w:val="none" w:sz="0" w:space="0" w:color="auto"/>
        <w:left w:val="none" w:sz="0" w:space="0" w:color="auto"/>
        <w:bottom w:val="none" w:sz="0" w:space="0" w:color="auto"/>
        <w:right w:val="none" w:sz="0" w:space="0" w:color="auto"/>
      </w:divBdr>
      <w:divsChild>
        <w:div w:id="807356988">
          <w:marLeft w:val="0"/>
          <w:marRight w:val="0"/>
          <w:marTop w:val="0"/>
          <w:marBottom w:val="0"/>
          <w:divBdr>
            <w:top w:val="none" w:sz="0" w:space="0" w:color="auto"/>
            <w:left w:val="none" w:sz="0" w:space="0" w:color="auto"/>
            <w:bottom w:val="none" w:sz="0" w:space="0" w:color="auto"/>
            <w:right w:val="none" w:sz="0" w:space="0" w:color="auto"/>
          </w:divBdr>
        </w:div>
      </w:divsChild>
    </w:div>
    <w:div w:id="2092384529">
      <w:bodyDiv w:val="1"/>
      <w:marLeft w:val="0"/>
      <w:marRight w:val="0"/>
      <w:marTop w:val="0"/>
      <w:marBottom w:val="0"/>
      <w:divBdr>
        <w:top w:val="none" w:sz="0" w:space="0" w:color="auto"/>
        <w:left w:val="none" w:sz="0" w:space="0" w:color="auto"/>
        <w:bottom w:val="none" w:sz="0" w:space="0" w:color="auto"/>
        <w:right w:val="none" w:sz="0" w:space="0" w:color="auto"/>
      </w:divBdr>
      <w:divsChild>
        <w:div w:id="978345557">
          <w:marLeft w:val="0"/>
          <w:marRight w:val="0"/>
          <w:marTop w:val="0"/>
          <w:marBottom w:val="0"/>
          <w:divBdr>
            <w:top w:val="none" w:sz="0" w:space="0" w:color="auto"/>
            <w:left w:val="none" w:sz="0" w:space="0" w:color="auto"/>
            <w:bottom w:val="none" w:sz="0" w:space="0" w:color="auto"/>
            <w:right w:val="none" w:sz="0" w:space="0" w:color="auto"/>
          </w:divBdr>
        </w:div>
      </w:divsChild>
    </w:div>
    <w:div w:id="2095471887">
      <w:bodyDiv w:val="1"/>
      <w:marLeft w:val="0"/>
      <w:marRight w:val="0"/>
      <w:marTop w:val="0"/>
      <w:marBottom w:val="0"/>
      <w:divBdr>
        <w:top w:val="none" w:sz="0" w:space="0" w:color="auto"/>
        <w:left w:val="none" w:sz="0" w:space="0" w:color="auto"/>
        <w:bottom w:val="none" w:sz="0" w:space="0" w:color="auto"/>
        <w:right w:val="none" w:sz="0" w:space="0" w:color="auto"/>
      </w:divBdr>
      <w:divsChild>
        <w:div w:id="1405445887">
          <w:marLeft w:val="0"/>
          <w:marRight w:val="0"/>
          <w:marTop w:val="0"/>
          <w:marBottom w:val="0"/>
          <w:divBdr>
            <w:top w:val="none" w:sz="0" w:space="0" w:color="auto"/>
            <w:left w:val="none" w:sz="0" w:space="0" w:color="auto"/>
            <w:bottom w:val="none" w:sz="0" w:space="0" w:color="auto"/>
            <w:right w:val="none" w:sz="0" w:space="0" w:color="auto"/>
          </w:divBdr>
        </w:div>
      </w:divsChild>
    </w:div>
    <w:div w:id="2133671929">
      <w:bodyDiv w:val="1"/>
      <w:marLeft w:val="0"/>
      <w:marRight w:val="0"/>
      <w:marTop w:val="0"/>
      <w:marBottom w:val="0"/>
      <w:divBdr>
        <w:top w:val="none" w:sz="0" w:space="0" w:color="auto"/>
        <w:left w:val="none" w:sz="0" w:space="0" w:color="auto"/>
        <w:bottom w:val="none" w:sz="0" w:space="0" w:color="auto"/>
        <w:right w:val="none" w:sz="0" w:space="0" w:color="auto"/>
      </w:divBdr>
      <w:divsChild>
        <w:div w:id="1388794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psych.auckland.ac.nz/en/about/thematic-analysis.html"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https://CRAN.R-project.org/package=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2919E5E7F1F9C4B8CAD8C14FE75CD5A" ma:contentTypeVersion="13" ma:contentTypeDescription="Opret et nyt dokument." ma:contentTypeScope="" ma:versionID="eab36d350b3f327844a13a29d0336e91">
  <xsd:schema xmlns:xsd="http://www.w3.org/2001/XMLSchema" xmlns:xs="http://www.w3.org/2001/XMLSchema" xmlns:p="http://schemas.microsoft.com/office/2006/metadata/properties" xmlns:ns3="1d4a04d2-af00-4186-bb6a-844537ee2c32" xmlns:ns4="1459a2c8-8c8b-4c6c-b93f-24fe7473d785" targetNamespace="http://schemas.microsoft.com/office/2006/metadata/properties" ma:root="true" ma:fieldsID="0d626f281fe91598526a2ad3856be3ac" ns3:_="" ns4:_="">
    <xsd:import namespace="1d4a04d2-af00-4186-bb6a-844537ee2c32"/>
    <xsd:import namespace="1459a2c8-8c8b-4c6c-b93f-24fe7473d7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4a04d2-af00-4186-bb6a-844537ee2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59a2c8-8c8b-4c6c-b93f-24fe7473d785" elementFormDefault="qualified">
    <xsd:import namespace="http://schemas.microsoft.com/office/2006/documentManagement/types"/>
    <xsd:import namespace="http://schemas.microsoft.com/office/infopath/2007/PartnerControls"/>
    <xsd:element name="SharedWithUsers" ma:index="16"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t med detaljer" ma:internalName="SharedWithDetails" ma:readOnly="true">
      <xsd:simpleType>
        <xsd:restriction base="dms:Note">
          <xsd:maxLength value="255"/>
        </xsd:restriction>
      </xsd:simpleType>
    </xsd:element>
    <xsd:element name="SharingHintHash" ma:index="18"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D33F62-5124-432F-AC79-687D91C24429}">
  <ds:schemaRefs>
    <ds:schemaRef ds:uri="http://schemas.openxmlformats.org/officeDocument/2006/bibliography"/>
  </ds:schemaRefs>
</ds:datastoreItem>
</file>

<file path=customXml/itemProps2.xml><?xml version="1.0" encoding="utf-8"?>
<ds:datastoreItem xmlns:ds="http://schemas.openxmlformats.org/officeDocument/2006/customXml" ds:itemID="{2B01B213-5A5C-47C1-BB1E-1CA22790D0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E43DCB-B247-4F34-AEB9-E6B7441877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4a04d2-af00-4186-bb6a-844537ee2c32"/>
    <ds:schemaRef ds:uri="1459a2c8-8c8b-4c6c-b93f-24fe7473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6D6317-8F0B-4DA6-8019-4253CDF07B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37</Pages>
  <Words>11405</Words>
  <Characters>65010</Characters>
  <Application>Microsoft Office Word</Application>
  <DocSecurity>0</DocSecurity>
  <Lines>541</Lines>
  <Paragraphs>152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TF_Template_Word_Windows_2016</vt:lpstr>
      <vt:lpstr>TF_Template_Word_Windows_2016</vt:lpstr>
    </vt:vector>
  </TitlesOfParts>
  <Company>Informa Plc</Company>
  <LinksUpToDate>false</LinksUpToDate>
  <CharactersWithSpaces>76263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Jesper Bruun</dc:creator>
  <cp:lastModifiedBy>Jesper Bruun</cp:lastModifiedBy>
  <cp:revision>4</cp:revision>
  <cp:lastPrinted>2020-12-09T21:35:00Z</cp:lastPrinted>
  <dcterms:created xsi:type="dcterms:W3CDTF">2020-12-14T15:46:00Z</dcterms:created>
  <dcterms:modified xsi:type="dcterms:W3CDTF">2020-12-14T17:10:00Z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2020-11-16T10:26:04Z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10eb0cb0-6212-44bc-a871-f3b6e14ca964</vt:lpwstr>
  </property>
  <property fmtid="{D5CDD505-2E9C-101B-9397-08002B2CF9AE}" pid="8" name="MSIP_Label_6a2630e2-1ac5-455e-8217-0156b1936a76_ContentBits">
    <vt:lpwstr>0</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 11th edition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7th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 6th edition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10th edition - Harvard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8th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y fmtid="{D5CDD505-2E9C-101B-9397-08002B2CF9AE}" pid="29" name="Mendeley Document_1">
    <vt:lpwstr>True</vt:lpwstr>
  </property>
  <property fmtid="{D5CDD505-2E9C-101B-9397-08002B2CF9AE}" pid="30" name="Mendeley Unique User Id_1">
    <vt:lpwstr>2631173c-cd96-3047-83bf-8488f761d61c</vt:lpwstr>
  </property>
  <property fmtid="{D5CDD505-2E9C-101B-9397-08002B2CF9AE}" pid="31" name="Mendeley Citation Style_1">
    <vt:lpwstr>http://www.zotero.org/styles/apa</vt:lpwstr>
  </property>
  <property fmtid="{D5CDD505-2E9C-101B-9397-08002B2CF9AE}" pid="32" name="ContentTypeId">
    <vt:lpwstr>0x01010052919E5E7F1F9C4B8CAD8C14FE75CD5A</vt:lpwstr>
  </property>
</Properties>
</file>