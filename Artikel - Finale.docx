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0C1EF" w14:textId="77777777" w:rsidR="003E7744" w:rsidRPr="003E7744" w:rsidRDefault="003E7744" w:rsidP="00C868E0">
      <w:pPr>
        <w:spacing w:after="120" w:line="360" w:lineRule="auto"/>
        <w:jc w:val="both"/>
        <w:outlineLvl w:val="0"/>
        <w:rPr>
          <w:rFonts w:ascii="Times New Roman" w:eastAsia="Times New Roman" w:hAnsi="Times New Roman" w:cs="Times New Roman"/>
          <w:b/>
          <w:bCs/>
          <w:kern w:val="36"/>
          <w:sz w:val="48"/>
          <w:szCs w:val="48"/>
          <w:lang w:val="en-GB" w:eastAsia="da-DK"/>
        </w:rPr>
      </w:pPr>
      <w:r w:rsidRPr="003E7744">
        <w:rPr>
          <w:rFonts w:ascii="Times New Roman" w:eastAsia="Times New Roman" w:hAnsi="Times New Roman" w:cs="Times New Roman"/>
          <w:b/>
          <w:bCs/>
          <w:color w:val="000000"/>
          <w:kern w:val="36"/>
          <w:sz w:val="46"/>
          <w:szCs w:val="46"/>
          <w:lang w:val="en-GB" w:eastAsia="da-DK"/>
        </w:rPr>
        <w:t>Positions in early childhood inquiry-based science education: A thematic network analysis review</w:t>
      </w:r>
    </w:p>
    <w:p w14:paraId="2D0CAB58" w14:textId="77777777" w:rsidR="003E7744" w:rsidRPr="003E7744" w:rsidRDefault="003E7744" w:rsidP="00C868E0">
      <w:pPr>
        <w:spacing w:after="80" w:line="360" w:lineRule="auto"/>
        <w:jc w:val="both"/>
        <w:outlineLvl w:val="1"/>
        <w:rPr>
          <w:rFonts w:ascii="Times New Roman" w:eastAsia="Times New Roman" w:hAnsi="Times New Roman" w:cs="Times New Roman"/>
          <w:b/>
          <w:bCs/>
          <w:sz w:val="36"/>
          <w:szCs w:val="36"/>
          <w:lang w:val="en-GB" w:eastAsia="da-DK"/>
        </w:rPr>
      </w:pPr>
      <w:r w:rsidRPr="003E7744">
        <w:rPr>
          <w:rFonts w:ascii="Times New Roman" w:eastAsia="Times New Roman" w:hAnsi="Times New Roman" w:cs="Times New Roman"/>
          <w:b/>
          <w:bCs/>
          <w:color w:val="000000"/>
          <w:sz w:val="34"/>
          <w:szCs w:val="34"/>
          <w:lang w:val="en-GB" w:eastAsia="da-DK"/>
        </w:rPr>
        <w:t>Abstract </w:t>
      </w:r>
    </w:p>
    <w:p w14:paraId="5A160750" w14:textId="71F10CEB"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i/>
          <w:iCs/>
          <w:color w:val="000000"/>
          <w:sz w:val="24"/>
          <w:szCs w:val="24"/>
          <w:lang w:val="en-GB" w:eastAsia="da-DK"/>
        </w:rPr>
        <w:t xml:space="preserve">This review aims to generate condensed knowledge about early childhood inquiry-based science education (ECIBSE). We conducted a systematic search for empirical studies resulting in 35 papers for the review. We then selected theoretical and excerpts from each paper and used a combination of thematic analysis and network analysis to identify structural themes and educational positions within the field of ECIBSE. We analysed theoretical excerpts and then compared themes. </w:t>
      </w:r>
      <w:r w:rsidR="00F1596A">
        <w:rPr>
          <w:rFonts w:ascii="Times New Roman" w:eastAsia="Times New Roman" w:hAnsi="Times New Roman" w:cs="Times New Roman"/>
          <w:i/>
          <w:iCs/>
          <w:color w:val="000000"/>
          <w:sz w:val="24"/>
          <w:szCs w:val="24"/>
          <w:lang w:val="en-GB" w:eastAsia="da-DK"/>
        </w:rPr>
        <w:t>W</w:t>
      </w:r>
      <w:r w:rsidRPr="003E7744">
        <w:rPr>
          <w:rFonts w:ascii="Times New Roman" w:eastAsia="Times New Roman" w:hAnsi="Times New Roman" w:cs="Times New Roman"/>
          <w:i/>
          <w:iCs/>
          <w:color w:val="000000"/>
          <w:sz w:val="24"/>
          <w:szCs w:val="24"/>
          <w:lang w:val="en-GB" w:eastAsia="da-DK"/>
        </w:rPr>
        <w:t>e find four positions: (1) that science should be learned/understood through inquiry, (2) that teaching should model scientific practices, (3) that children should develop science-related competencies, and (4) that the child’s exploration and experience should take precedence.</w:t>
      </w:r>
      <w:r w:rsidR="00F1596A">
        <w:rPr>
          <w:rFonts w:ascii="Times New Roman" w:eastAsia="Times New Roman" w:hAnsi="Times New Roman" w:cs="Times New Roman"/>
          <w:i/>
          <w:iCs/>
          <w:color w:val="000000"/>
          <w:sz w:val="24"/>
          <w:szCs w:val="24"/>
          <w:lang w:val="en-GB" w:eastAsia="da-DK"/>
        </w:rPr>
        <w:t xml:space="preserve"> </w:t>
      </w:r>
      <w:r w:rsidRPr="003E7744">
        <w:rPr>
          <w:rFonts w:ascii="Times New Roman" w:eastAsia="Times New Roman" w:hAnsi="Times New Roman" w:cs="Times New Roman"/>
          <w:i/>
          <w:iCs/>
          <w:color w:val="000000"/>
          <w:sz w:val="24"/>
          <w:szCs w:val="24"/>
          <w:lang w:val="en-GB" w:eastAsia="da-DK"/>
        </w:rPr>
        <w:t xml:space="preserve">We argue that while these four positions are not mutually exclusive, they signal a tension between different intentions and </w:t>
      </w:r>
      <w:r w:rsidR="00F1596A">
        <w:rPr>
          <w:rFonts w:ascii="Times New Roman" w:eastAsia="Times New Roman" w:hAnsi="Times New Roman" w:cs="Times New Roman"/>
          <w:i/>
          <w:iCs/>
          <w:color w:val="000000"/>
          <w:sz w:val="24"/>
          <w:szCs w:val="24"/>
          <w:lang w:val="en-GB" w:eastAsia="da-DK"/>
        </w:rPr>
        <w:t xml:space="preserve">will influence the </w:t>
      </w:r>
      <w:r w:rsidRPr="003E7744">
        <w:rPr>
          <w:rFonts w:ascii="Times New Roman" w:eastAsia="Times New Roman" w:hAnsi="Times New Roman" w:cs="Times New Roman"/>
          <w:i/>
          <w:iCs/>
          <w:color w:val="000000"/>
          <w:sz w:val="24"/>
          <w:szCs w:val="24"/>
          <w:lang w:val="en-GB" w:eastAsia="da-DK"/>
        </w:rPr>
        <w:t>practical implementations. </w:t>
      </w:r>
    </w:p>
    <w:p w14:paraId="1A2378AF" w14:textId="77777777" w:rsidR="003E7744" w:rsidRPr="003E7744" w:rsidRDefault="003E7744" w:rsidP="00C868E0">
      <w:pPr>
        <w:spacing w:after="120" w:line="360" w:lineRule="auto"/>
        <w:jc w:val="both"/>
        <w:outlineLvl w:val="0"/>
        <w:rPr>
          <w:rFonts w:ascii="Times New Roman" w:eastAsia="Times New Roman" w:hAnsi="Times New Roman" w:cs="Times New Roman"/>
          <w:b/>
          <w:bCs/>
          <w:kern w:val="36"/>
          <w:sz w:val="48"/>
          <w:szCs w:val="48"/>
          <w:lang w:val="en-GB" w:eastAsia="da-DK"/>
        </w:rPr>
      </w:pPr>
      <w:r w:rsidRPr="003E7744">
        <w:rPr>
          <w:rFonts w:ascii="Times New Roman" w:eastAsia="Times New Roman" w:hAnsi="Times New Roman" w:cs="Times New Roman"/>
          <w:color w:val="000000"/>
          <w:kern w:val="36"/>
          <w:sz w:val="40"/>
          <w:szCs w:val="40"/>
          <w:lang w:val="en-GB" w:eastAsia="da-DK"/>
        </w:rPr>
        <w:t>Introduction </w:t>
      </w:r>
    </w:p>
    <w:p w14:paraId="5DD98546" w14:textId="1946F61E"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Educational policies around the world emphasise inquiry-based science (IBSE) approaches to teaching as vital ingredients in building a scientifically literate community for all age groups and educational </w:t>
      </w:r>
      <w:r w:rsidRPr="001F3EE6">
        <w:rPr>
          <w:rFonts w:ascii="Times New Roman" w:eastAsia="Times New Roman" w:hAnsi="Times New Roman" w:cs="Times New Roman"/>
          <w:color w:val="000000"/>
          <w:sz w:val="24"/>
          <w:szCs w:val="24"/>
          <w:lang w:val="en-GB" w:eastAsia="da-DK"/>
        </w:rPr>
        <w:t>levels</w:t>
      </w:r>
      <w:r w:rsidR="001F3EE6">
        <w:rPr>
          <w:rFonts w:ascii="Times New Roman" w:eastAsia="Times New Roman" w:hAnsi="Times New Roman" w:cs="Times New Roman"/>
          <w:color w:val="000000"/>
          <w:sz w:val="24"/>
          <w:szCs w:val="24"/>
          <w:lang w:val="en-GB" w:eastAsia="da-DK"/>
        </w:rPr>
        <w:t xml:space="preserve"> </w:t>
      </w:r>
      <w:r w:rsidR="001F3EE6" w:rsidRPr="001F3EE6">
        <w:rPr>
          <w:rFonts w:ascii="Times New Roman" w:hAnsi="Times New Roman" w:cs="Times New Roman"/>
          <w:sz w:val="24"/>
          <w:szCs w:val="24"/>
          <w:lang w:val="en-US"/>
        </w:rPr>
        <w:t>(Harlen &amp; Allende, 2006)</w:t>
      </w:r>
      <w:r w:rsidRPr="003E7744">
        <w:rPr>
          <w:rFonts w:ascii="Times New Roman" w:eastAsia="Times New Roman" w:hAnsi="Times New Roman" w:cs="Times New Roman"/>
          <w:color w:val="000000"/>
          <w:sz w:val="24"/>
          <w:szCs w:val="24"/>
          <w:lang w:val="en-GB" w:eastAsia="da-DK"/>
        </w:rPr>
        <w:t xml:space="preserve">, including early childhood levels. Often the work of John Dewey </w:t>
      </w:r>
      <w:r w:rsidR="0045031C" w:rsidRPr="003E7744">
        <w:rPr>
          <w:rFonts w:ascii="Times New Roman" w:eastAsia="Times New Roman" w:hAnsi="Times New Roman" w:cs="Times New Roman"/>
          <w:color w:val="000000"/>
          <w:sz w:val="24"/>
          <w:szCs w:val="24"/>
          <w:lang w:val="en-GB" w:eastAsia="da-DK"/>
        </w:rPr>
        <w:t xml:space="preserve">(1859–1952) </w:t>
      </w:r>
      <w:r w:rsidRPr="003E7744">
        <w:rPr>
          <w:rFonts w:ascii="Times New Roman" w:eastAsia="Times New Roman" w:hAnsi="Times New Roman" w:cs="Times New Roman"/>
          <w:color w:val="000000"/>
          <w:sz w:val="24"/>
          <w:szCs w:val="24"/>
          <w:lang w:val="en-GB" w:eastAsia="da-DK"/>
        </w:rPr>
        <w:t>is highlighted as the origin of inquiry with a focus on fostering curiosity and relating that to scientific practice (Johnson</w:t>
      </w:r>
      <w:r w:rsidR="001A7074">
        <w:rPr>
          <w:rFonts w:ascii="Times New Roman" w:eastAsia="Times New Roman" w:hAnsi="Times New Roman" w:cs="Times New Roman"/>
          <w:color w:val="000000"/>
          <w:sz w:val="24"/>
          <w:szCs w:val="24"/>
          <w:lang w:val="en-GB" w:eastAsia="da-DK"/>
        </w:rPr>
        <w:t xml:space="preserve"> </w:t>
      </w:r>
      <w:r w:rsidR="001A7074" w:rsidRPr="003E7744">
        <w:rPr>
          <w:rFonts w:ascii="Times New Roman" w:eastAsia="Times New Roman" w:hAnsi="Times New Roman" w:cs="Times New Roman"/>
          <w:color w:val="000000"/>
          <w:sz w:val="24"/>
          <w:szCs w:val="24"/>
          <w:lang w:val="en-GB" w:eastAsia="da-DK"/>
        </w:rPr>
        <w:t>&amp; Christensen</w:t>
      </w:r>
      <w:r w:rsidRPr="003E7744">
        <w:rPr>
          <w:rFonts w:ascii="Times New Roman" w:eastAsia="Times New Roman" w:hAnsi="Times New Roman" w:cs="Times New Roman"/>
          <w:color w:val="000000"/>
          <w:sz w:val="24"/>
          <w:szCs w:val="24"/>
          <w:lang w:val="en-GB" w:eastAsia="da-DK"/>
        </w:rPr>
        <w:t xml:space="preserve">, 2014). However, IBSE is conceptualised and implemented in different ways across different contexts and domains, as </w:t>
      </w:r>
      <w:proofErr w:type="spellStart"/>
      <w:r w:rsidRPr="003E7744">
        <w:rPr>
          <w:rFonts w:ascii="Times New Roman" w:eastAsia="Times New Roman" w:hAnsi="Times New Roman" w:cs="Times New Roman"/>
          <w:color w:val="000000"/>
          <w:sz w:val="24"/>
          <w:szCs w:val="24"/>
          <w:lang w:val="en-GB" w:eastAsia="da-DK"/>
        </w:rPr>
        <w:t>Rönnebeck</w:t>
      </w:r>
      <w:proofErr w:type="spellEnd"/>
      <w:r w:rsidRPr="003E7744">
        <w:rPr>
          <w:rFonts w:ascii="Times New Roman" w:eastAsia="Times New Roman" w:hAnsi="Times New Roman" w:cs="Times New Roman"/>
          <w:color w:val="000000"/>
          <w:sz w:val="24"/>
          <w:szCs w:val="24"/>
          <w:lang w:val="en-GB" w:eastAsia="da-DK"/>
        </w:rPr>
        <w:t xml:space="preserve"> et al</w:t>
      </w:r>
      <w:r w:rsidR="001A7074">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(201</w:t>
      </w:r>
      <w:r w:rsidR="006602C7">
        <w:rPr>
          <w:rFonts w:ascii="Times New Roman" w:eastAsia="Times New Roman" w:hAnsi="Times New Roman" w:cs="Times New Roman"/>
          <w:color w:val="000000"/>
          <w:sz w:val="24"/>
          <w:szCs w:val="24"/>
          <w:lang w:val="en-GB" w:eastAsia="da-DK"/>
        </w:rPr>
        <w:t>6</w:t>
      </w:r>
      <w:r w:rsidRPr="003E7744">
        <w:rPr>
          <w:rFonts w:ascii="Times New Roman" w:eastAsia="Times New Roman" w:hAnsi="Times New Roman" w:cs="Times New Roman"/>
          <w:color w:val="000000"/>
          <w:sz w:val="24"/>
          <w:szCs w:val="24"/>
          <w:lang w:val="en-GB" w:eastAsia="da-DK"/>
        </w:rPr>
        <w:t>) illustrate for the upper secondary level. Even within a single domain and context, IBSE may be conceptualised differently in terms of both theory and implementation of IBSE as is illustrated for middle and secondary school by Martin-Hansen (2002). Such conceptualisations are influenced by original conceptualisations of scientific inquiry (e.g. Dewey) and have impact on what and how children learn through IBSE. For this reason, it is important to unfold both the original roots and modern conceptualisations of IBSE. We argue that this is particularly important for early childhood education</w:t>
      </w:r>
      <w:r w:rsidR="009B755F">
        <w:rPr>
          <w:rFonts w:ascii="Times New Roman" w:eastAsia="Times New Roman" w:hAnsi="Times New Roman" w:cs="Times New Roman"/>
          <w:color w:val="000000"/>
          <w:sz w:val="24"/>
          <w:szCs w:val="24"/>
          <w:lang w:val="en-GB" w:eastAsia="da-DK"/>
        </w:rPr>
        <w:t xml:space="preserve"> (ECE)</w:t>
      </w:r>
      <w:r w:rsidRPr="003E7744">
        <w:rPr>
          <w:rFonts w:ascii="Times New Roman" w:eastAsia="Times New Roman" w:hAnsi="Times New Roman" w:cs="Times New Roman"/>
          <w:color w:val="000000"/>
          <w:sz w:val="24"/>
          <w:szCs w:val="24"/>
          <w:lang w:val="en-GB" w:eastAsia="da-DK"/>
        </w:rPr>
        <w:t xml:space="preserve"> as early encounters with science learning likely shape children’s future attitudes </w:t>
      </w:r>
      <w:r w:rsidRPr="003E7744">
        <w:rPr>
          <w:rFonts w:ascii="Times New Roman" w:eastAsia="Times New Roman" w:hAnsi="Times New Roman" w:cs="Times New Roman"/>
          <w:color w:val="000000"/>
          <w:sz w:val="24"/>
          <w:szCs w:val="24"/>
          <w:lang w:val="en-GB" w:eastAsia="da-DK"/>
        </w:rPr>
        <w:lastRenderedPageBreak/>
        <w:t xml:space="preserve">towards science and science learning </w:t>
      </w:r>
      <w:r w:rsidR="00E959A0">
        <w:rPr>
          <w:rFonts w:ascii="Times New Roman" w:eastAsia="Times New Roman" w:hAnsi="Times New Roman" w:cs="Times New Roman"/>
          <w:color w:val="000000"/>
          <w:sz w:val="24"/>
          <w:szCs w:val="24"/>
          <w:lang w:val="en-GB" w:eastAsia="da-DK"/>
        </w:rPr>
        <w:t>(</w:t>
      </w:r>
      <w:proofErr w:type="spellStart"/>
      <w:r w:rsidR="00E959A0" w:rsidRPr="00E959A0">
        <w:rPr>
          <w:rFonts w:ascii="Times New Roman" w:hAnsi="Times New Roman" w:cs="Times New Roman"/>
          <w:color w:val="222222"/>
          <w:sz w:val="24"/>
          <w:szCs w:val="24"/>
          <w:shd w:val="clear" w:color="auto" w:fill="FFFFFF"/>
          <w:lang w:val="en-US"/>
        </w:rPr>
        <w:t>Eshach</w:t>
      </w:r>
      <w:proofErr w:type="spellEnd"/>
      <w:r w:rsidR="00E959A0" w:rsidRPr="00E959A0">
        <w:rPr>
          <w:rFonts w:ascii="Times New Roman" w:hAnsi="Times New Roman" w:cs="Times New Roman"/>
          <w:color w:val="222222"/>
          <w:sz w:val="24"/>
          <w:szCs w:val="24"/>
          <w:shd w:val="clear" w:color="auto" w:fill="FFFFFF"/>
          <w:lang w:val="en-US"/>
        </w:rPr>
        <w:t>, H., &amp; Fried, M. N. 2005</w:t>
      </w:r>
      <w:r w:rsidR="00E959A0">
        <w:rPr>
          <w:rFonts w:ascii="Times New Roman" w:hAnsi="Times New Roman" w:cs="Times New Roman"/>
          <w:color w:val="222222"/>
          <w:sz w:val="24"/>
          <w:szCs w:val="24"/>
          <w:shd w:val="clear" w:color="auto" w:fill="FFFFFF"/>
          <w:lang w:val="en-US"/>
        </w:rPr>
        <w:t>)</w:t>
      </w:r>
      <w:r w:rsidRPr="003E7744">
        <w:rPr>
          <w:rFonts w:ascii="Times New Roman" w:eastAsia="Times New Roman" w:hAnsi="Times New Roman" w:cs="Times New Roman"/>
          <w:color w:val="000000"/>
          <w:sz w:val="24"/>
          <w:szCs w:val="24"/>
          <w:lang w:val="en-GB" w:eastAsia="da-DK"/>
        </w:rPr>
        <w:t>. Thus, with this review paper, we aim to focus on descriptions of IBSE in ECE literature.</w:t>
      </w:r>
    </w:p>
    <w:p w14:paraId="7CDAB501" w14:textId="3F21D45E"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Some ECE conceptualisations mirror approaches found at later educational levels. At these levels, IBSE is often carried out in ways where the learner addresses scientiﬁcally oriented questions in the context of a real-world problem; plan and carry out investigations to gather evidence; give priority to evidence in responding to questions; formulate explanations for evidence; connect explanations to scientiﬁc knowledge; and communicate and justify explanation (Alake-</w:t>
      </w:r>
      <w:proofErr w:type="spellStart"/>
      <w:r w:rsidRPr="003E7744">
        <w:rPr>
          <w:rFonts w:ascii="Times New Roman" w:eastAsia="Times New Roman" w:hAnsi="Times New Roman" w:cs="Times New Roman"/>
          <w:color w:val="000000"/>
          <w:sz w:val="24"/>
          <w:szCs w:val="24"/>
          <w:lang w:val="en-GB" w:eastAsia="da-DK"/>
        </w:rPr>
        <w:t>Tuenter</w:t>
      </w:r>
      <w:proofErr w:type="spellEnd"/>
      <w:r w:rsidRPr="003E7744">
        <w:rPr>
          <w:rFonts w:ascii="Times New Roman" w:eastAsia="Times New Roman" w:hAnsi="Times New Roman" w:cs="Times New Roman"/>
          <w:color w:val="000000"/>
          <w:sz w:val="24"/>
          <w:szCs w:val="24"/>
          <w:lang w:val="en-GB" w:eastAsia="da-DK"/>
        </w:rPr>
        <w:t xml:space="preserve"> et al., 2012; </w:t>
      </w:r>
      <w:proofErr w:type="spellStart"/>
      <w:r w:rsidRPr="003E7744">
        <w:rPr>
          <w:rFonts w:ascii="Times New Roman" w:eastAsia="Times New Roman" w:hAnsi="Times New Roman" w:cs="Times New Roman"/>
          <w:color w:val="000000"/>
          <w:sz w:val="24"/>
          <w:szCs w:val="24"/>
          <w:lang w:val="en-GB" w:eastAsia="da-DK"/>
        </w:rPr>
        <w:t>Pedaste</w:t>
      </w:r>
      <w:proofErr w:type="spellEnd"/>
      <w:r w:rsidRPr="003E7744">
        <w:rPr>
          <w:rFonts w:ascii="Times New Roman" w:eastAsia="Times New Roman" w:hAnsi="Times New Roman" w:cs="Times New Roman"/>
          <w:color w:val="000000"/>
          <w:sz w:val="24"/>
          <w:szCs w:val="24"/>
          <w:lang w:val="en-GB" w:eastAsia="da-DK"/>
        </w:rPr>
        <w:t xml:space="preserve"> et al., 2015). Such an approach to learning science is believed to underpin problem solving skills obtained through children's active participation in experiments (</w:t>
      </w:r>
      <w:proofErr w:type="spellStart"/>
      <w:r w:rsidRPr="003E7744">
        <w:rPr>
          <w:rFonts w:ascii="Times New Roman" w:eastAsia="Times New Roman" w:hAnsi="Times New Roman" w:cs="Times New Roman"/>
          <w:color w:val="000000"/>
          <w:sz w:val="24"/>
          <w:szCs w:val="24"/>
          <w:lang w:val="en-GB" w:eastAsia="da-DK"/>
        </w:rPr>
        <w:t>Pedaste</w:t>
      </w:r>
      <w:proofErr w:type="spellEnd"/>
      <w:r w:rsidRPr="003E7744">
        <w:rPr>
          <w:rFonts w:ascii="Times New Roman" w:eastAsia="Times New Roman" w:hAnsi="Times New Roman" w:cs="Times New Roman"/>
          <w:color w:val="000000"/>
          <w:sz w:val="24"/>
          <w:szCs w:val="24"/>
          <w:lang w:val="en-GB" w:eastAsia="da-DK"/>
        </w:rPr>
        <w:t xml:space="preserve"> et al., 2015). IBSE approaches are often illustrated by inquiry cycles with varying number of phases (</w:t>
      </w:r>
      <w:proofErr w:type="spellStart"/>
      <w:r w:rsidRPr="003E7744">
        <w:rPr>
          <w:rFonts w:ascii="Times New Roman" w:eastAsia="Times New Roman" w:hAnsi="Times New Roman" w:cs="Times New Roman"/>
          <w:color w:val="000000"/>
          <w:sz w:val="24"/>
          <w:szCs w:val="24"/>
          <w:lang w:val="en-GB" w:eastAsia="da-DK"/>
        </w:rPr>
        <w:t>Pedaste</w:t>
      </w:r>
      <w:proofErr w:type="spellEnd"/>
      <w:r w:rsidR="00544E14">
        <w:rPr>
          <w:rFonts w:ascii="Times New Roman" w:eastAsia="Times New Roman" w:hAnsi="Times New Roman" w:cs="Times New Roman"/>
          <w:color w:val="000000"/>
          <w:sz w:val="24"/>
          <w:szCs w:val="24"/>
          <w:lang w:val="en-GB" w:eastAsia="da-DK"/>
        </w:rPr>
        <w:t xml:space="preserve"> et al.,</w:t>
      </w:r>
      <w:r w:rsidRPr="003E7744">
        <w:rPr>
          <w:rFonts w:ascii="Times New Roman" w:eastAsia="Times New Roman" w:hAnsi="Times New Roman" w:cs="Times New Roman"/>
          <w:color w:val="000000"/>
          <w:sz w:val="24"/>
          <w:szCs w:val="24"/>
          <w:lang w:val="en-GB" w:eastAsia="da-DK"/>
        </w:rPr>
        <w:t xml:space="preserve"> 2015). For </w:t>
      </w:r>
      <w:r w:rsidR="00E776A4" w:rsidRPr="003E7744">
        <w:rPr>
          <w:rFonts w:ascii="Times New Roman" w:eastAsia="Times New Roman" w:hAnsi="Times New Roman" w:cs="Times New Roman"/>
          <w:color w:val="000000"/>
          <w:sz w:val="24"/>
          <w:szCs w:val="24"/>
          <w:lang w:val="en-GB" w:eastAsia="da-DK"/>
        </w:rPr>
        <w:t>example,</w:t>
      </w:r>
      <w:r w:rsidRPr="003E7744">
        <w:rPr>
          <w:rFonts w:ascii="Times New Roman" w:eastAsia="Times New Roman" w:hAnsi="Times New Roman" w:cs="Times New Roman"/>
          <w:color w:val="000000"/>
          <w:sz w:val="24"/>
          <w:szCs w:val="24"/>
          <w:lang w:val="en-GB" w:eastAsia="da-DK"/>
        </w:rPr>
        <w:t xml:space="preserve"> Bybee et al. (2006) present the 5E model consisting of: engagement, exploration, explanation, elaboration, and evaluation. </w:t>
      </w:r>
    </w:p>
    <w:p w14:paraId="6D5EDAC0" w14:textId="3AF53972"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The variety of IBSE conceptualisations has consequences for the validity of analyses that attempt to synthesize the effects of IBSE (</w:t>
      </w:r>
      <w:proofErr w:type="spellStart"/>
      <w:r w:rsidRPr="003E7744">
        <w:rPr>
          <w:rFonts w:ascii="Times New Roman" w:eastAsia="Times New Roman" w:hAnsi="Times New Roman" w:cs="Times New Roman"/>
          <w:color w:val="000000"/>
          <w:sz w:val="24"/>
          <w:szCs w:val="24"/>
          <w:lang w:val="en-GB" w:eastAsia="da-DK"/>
        </w:rPr>
        <w:t>Furtak</w:t>
      </w:r>
      <w:proofErr w:type="spellEnd"/>
      <w:r w:rsidRPr="003E7744">
        <w:rPr>
          <w:rFonts w:ascii="Times New Roman" w:eastAsia="Times New Roman" w:hAnsi="Times New Roman" w:cs="Times New Roman"/>
          <w:color w:val="000000"/>
          <w:sz w:val="24"/>
          <w:szCs w:val="24"/>
          <w:lang w:val="en-GB" w:eastAsia="da-DK"/>
        </w:rPr>
        <w:t xml:space="preserve"> et al., 2012; </w:t>
      </w:r>
      <w:proofErr w:type="spellStart"/>
      <w:r w:rsidRPr="003E7744">
        <w:rPr>
          <w:rFonts w:ascii="Times New Roman" w:eastAsia="Times New Roman" w:hAnsi="Times New Roman" w:cs="Times New Roman"/>
          <w:color w:val="000000"/>
          <w:sz w:val="24"/>
          <w:szCs w:val="24"/>
          <w:lang w:val="en-GB" w:eastAsia="da-DK"/>
        </w:rPr>
        <w:t>Rönnebeck</w:t>
      </w:r>
      <w:proofErr w:type="spellEnd"/>
      <w:r w:rsidRPr="003E7744">
        <w:rPr>
          <w:rFonts w:ascii="Times New Roman" w:eastAsia="Times New Roman" w:hAnsi="Times New Roman" w:cs="Times New Roman"/>
          <w:color w:val="000000"/>
          <w:sz w:val="24"/>
          <w:szCs w:val="24"/>
          <w:lang w:val="en-GB" w:eastAsia="da-DK"/>
        </w:rPr>
        <w:t xml:space="preserve"> et al., 2016). To further add to this unclarity, the investigated age group is not always explicitly mentioned (</w:t>
      </w:r>
      <w:proofErr w:type="spellStart"/>
      <w:r w:rsidRPr="003E7744">
        <w:rPr>
          <w:rFonts w:ascii="Times New Roman" w:eastAsia="Times New Roman" w:hAnsi="Times New Roman" w:cs="Times New Roman"/>
          <w:color w:val="000000"/>
          <w:sz w:val="24"/>
          <w:szCs w:val="24"/>
          <w:lang w:val="en-GB" w:eastAsia="da-DK"/>
        </w:rPr>
        <w:t>Leuchter</w:t>
      </w:r>
      <w:proofErr w:type="spellEnd"/>
      <w:r w:rsidR="00C868E0">
        <w:rPr>
          <w:rFonts w:ascii="Times New Roman" w:eastAsia="Times New Roman" w:hAnsi="Times New Roman" w:cs="Times New Roman"/>
          <w:color w:val="000000"/>
          <w:sz w:val="24"/>
          <w:szCs w:val="24"/>
          <w:lang w:val="en-GB" w:eastAsia="da-DK"/>
        </w:rPr>
        <w:t xml:space="preserve"> et al.</w:t>
      </w:r>
      <w:r w:rsidRPr="003E7744">
        <w:rPr>
          <w:rFonts w:ascii="Times New Roman" w:eastAsia="Times New Roman" w:hAnsi="Times New Roman" w:cs="Times New Roman"/>
          <w:color w:val="000000"/>
          <w:sz w:val="24"/>
          <w:szCs w:val="24"/>
          <w:lang w:val="en-GB" w:eastAsia="da-DK"/>
        </w:rPr>
        <w:t>, 2014). Different conceptualisations may even be connected or related in different ways. For example, Martin-Hansen (2002) shows how different levels of guidance may fall on a continuum, and the level of guidance may vary over the course of teaching. Also, some conceptualisations may share values with other conceptualisations. However, if these unclarities can be lifted and relationships between conceptualisations be made clear, future syntheses of the effects of IBSE implementations can become potentially more valuable.</w:t>
      </w:r>
    </w:p>
    <w:p w14:paraId="6AFAED76" w14:textId="1C852DB4"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The purpose of this study was to provide an analysis of theoretical positions implementations as they are described in the literature concerning IBSE in the age specific context ECE (4-8 years old). The intention was to perform this analysis by systematically reviewing the empirical literature using </w:t>
      </w:r>
      <w:del w:id="0" w:author="Stine Mariegaard" w:date="2020-11-15T19:18:00Z">
        <w:r w:rsidRPr="003E7744" w:rsidDel="00B1101D">
          <w:rPr>
            <w:rFonts w:ascii="Times New Roman" w:eastAsia="Times New Roman" w:hAnsi="Times New Roman" w:cs="Times New Roman"/>
            <w:color w:val="000000"/>
            <w:sz w:val="24"/>
            <w:szCs w:val="24"/>
            <w:lang w:val="en-GB" w:eastAsia="da-DK"/>
          </w:rPr>
          <w:delText>a</w:delText>
        </w:r>
      </w:del>
      <w:r w:rsidRPr="003E7744">
        <w:rPr>
          <w:rFonts w:ascii="Times New Roman" w:eastAsia="Times New Roman" w:hAnsi="Times New Roman" w:cs="Times New Roman"/>
          <w:color w:val="000000"/>
          <w:sz w:val="24"/>
          <w:szCs w:val="24"/>
          <w:lang w:val="en-GB" w:eastAsia="da-DK"/>
        </w:rPr>
        <w:t xml:space="preserve"> </w:t>
      </w:r>
      <w:ins w:id="1" w:author="Stine Mariegaard" w:date="2020-11-15T19:17:00Z">
        <w:r w:rsidR="00B1101D">
          <w:rPr>
            <w:rFonts w:ascii="Times New Roman" w:eastAsia="Times New Roman" w:hAnsi="Times New Roman" w:cs="Times New Roman"/>
            <w:color w:val="000000"/>
            <w:sz w:val="24"/>
            <w:szCs w:val="24"/>
            <w:lang w:val="en-GB" w:eastAsia="da-DK"/>
          </w:rPr>
          <w:t>qualitative and quantita</w:t>
        </w:r>
      </w:ins>
      <w:ins w:id="2" w:author="Stine Mariegaard" w:date="2020-11-15T19:18:00Z">
        <w:r w:rsidR="00B1101D">
          <w:rPr>
            <w:rFonts w:ascii="Times New Roman" w:eastAsia="Times New Roman" w:hAnsi="Times New Roman" w:cs="Times New Roman"/>
            <w:color w:val="000000"/>
            <w:sz w:val="24"/>
            <w:szCs w:val="24"/>
            <w:lang w:val="en-GB" w:eastAsia="da-DK"/>
          </w:rPr>
          <w:t xml:space="preserve">tive </w:t>
        </w:r>
      </w:ins>
      <w:del w:id="3" w:author="Stine Mariegaard" w:date="2020-11-15T19:18:00Z">
        <w:r w:rsidRPr="003E7744" w:rsidDel="00B1101D">
          <w:rPr>
            <w:rFonts w:ascii="Times New Roman" w:eastAsia="Times New Roman" w:hAnsi="Times New Roman" w:cs="Times New Roman"/>
            <w:color w:val="000000"/>
            <w:sz w:val="24"/>
            <w:szCs w:val="24"/>
            <w:lang w:val="en-GB" w:eastAsia="da-DK"/>
          </w:rPr>
          <w:delText>mixed</w:delText>
        </w:r>
      </w:del>
      <w:r w:rsidRPr="003E7744">
        <w:rPr>
          <w:rFonts w:ascii="Times New Roman" w:eastAsia="Times New Roman" w:hAnsi="Times New Roman" w:cs="Times New Roman"/>
          <w:color w:val="000000"/>
          <w:sz w:val="24"/>
          <w:szCs w:val="24"/>
          <w:lang w:val="en-GB" w:eastAsia="da-DK"/>
        </w:rPr>
        <w:t xml:space="preserve"> method</w:t>
      </w:r>
      <w:ins w:id="4" w:author="Stine Mariegaard" w:date="2020-11-15T19:18:00Z">
        <w:r w:rsidR="00B1101D">
          <w:rPr>
            <w:rFonts w:ascii="Times New Roman" w:eastAsia="Times New Roman" w:hAnsi="Times New Roman" w:cs="Times New Roman"/>
            <w:color w:val="000000"/>
            <w:sz w:val="24"/>
            <w:szCs w:val="24"/>
            <w:lang w:val="en-GB" w:eastAsia="da-DK"/>
          </w:rPr>
          <w:t>s</w:t>
        </w:r>
      </w:ins>
      <w:r w:rsidRPr="003E7744">
        <w:rPr>
          <w:rFonts w:ascii="Times New Roman" w:eastAsia="Times New Roman" w:hAnsi="Times New Roman" w:cs="Times New Roman"/>
          <w:color w:val="000000"/>
          <w:sz w:val="24"/>
          <w:szCs w:val="24"/>
          <w:lang w:val="en-GB" w:eastAsia="da-DK"/>
        </w:rPr>
        <w:t xml:space="preserve"> </w:t>
      </w:r>
      <w:proofErr w:type="gramStart"/>
      <w:r w:rsidRPr="003E7744">
        <w:rPr>
          <w:rFonts w:ascii="Times New Roman" w:eastAsia="Times New Roman" w:hAnsi="Times New Roman" w:cs="Times New Roman"/>
          <w:color w:val="000000"/>
          <w:sz w:val="24"/>
          <w:szCs w:val="24"/>
          <w:lang w:val="en-GB" w:eastAsia="da-DK"/>
        </w:rPr>
        <w:t>design</w:t>
      </w:r>
      <w:ins w:id="5" w:author="Stine Mariegaard" w:date="2020-11-15T19:18:00Z">
        <w:r w:rsidR="00B1101D">
          <w:rPr>
            <w:rFonts w:ascii="Times New Roman" w:eastAsia="Times New Roman" w:hAnsi="Times New Roman" w:cs="Times New Roman"/>
            <w:color w:val="000000"/>
            <w:sz w:val="24"/>
            <w:szCs w:val="24"/>
            <w:lang w:val="en-GB" w:eastAsia="da-DK"/>
          </w:rPr>
          <w:t xml:space="preserve">, </w:t>
        </w:r>
      </w:ins>
      <w:r w:rsidRPr="003E7744">
        <w:rPr>
          <w:rFonts w:ascii="Times New Roman" w:eastAsia="Times New Roman" w:hAnsi="Times New Roman" w:cs="Times New Roman"/>
          <w:color w:val="000000"/>
          <w:sz w:val="24"/>
          <w:szCs w:val="24"/>
          <w:lang w:val="en-GB" w:eastAsia="da-DK"/>
        </w:rPr>
        <w:t xml:space="preserve"> </w:t>
      </w:r>
      <w:ins w:id="6" w:author="Stine Mariegaard" w:date="2020-11-15T19:18:00Z">
        <w:r w:rsidR="00B1101D">
          <w:rPr>
            <w:rFonts w:ascii="Times New Roman" w:eastAsia="Times New Roman" w:hAnsi="Times New Roman" w:cs="Times New Roman"/>
            <w:color w:val="000000"/>
            <w:sz w:val="24"/>
            <w:szCs w:val="24"/>
            <w:lang w:val="en-GB" w:eastAsia="da-DK"/>
          </w:rPr>
          <w:t>which</w:t>
        </w:r>
        <w:proofErr w:type="gramEnd"/>
        <w:r w:rsidR="00B1101D">
          <w:rPr>
            <w:rFonts w:ascii="Times New Roman" w:eastAsia="Times New Roman" w:hAnsi="Times New Roman" w:cs="Times New Roman"/>
            <w:color w:val="000000"/>
            <w:sz w:val="24"/>
            <w:szCs w:val="24"/>
            <w:lang w:val="en-GB" w:eastAsia="da-DK"/>
          </w:rPr>
          <w:t xml:space="preserve"> in a interplay </w:t>
        </w:r>
      </w:ins>
      <w:ins w:id="7" w:author="Stine Mariegaard" w:date="2020-11-15T19:19:00Z">
        <w:r w:rsidR="00B1101D">
          <w:rPr>
            <w:rFonts w:ascii="Times New Roman" w:eastAsia="Times New Roman" w:hAnsi="Times New Roman" w:cs="Times New Roman"/>
            <w:color w:val="000000"/>
            <w:sz w:val="24"/>
            <w:szCs w:val="24"/>
            <w:lang w:val="en-GB" w:eastAsia="da-DK"/>
          </w:rPr>
          <w:t xml:space="preserve">mutually strengthen each other </w:t>
        </w:r>
      </w:ins>
      <w:r w:rsidRPr="003E7744">
        <w:rPr>
          <w:rFonts w:ascii="Times New Roman" w:eastAsia="Times New Roman" w:hAnsi="Times New Roman" w:cs="Times New Roman"/>
          <w:color w:val="000000"/>
          <w:sz w:val="24"/>
          <w:szCs w:val="24"/>
          <w:lang w:val="en-GB" w:eastAsia="da-DK"/>
        </w:rPr>
        <w:t>to capture both prevalent and more subtle themes.</w:t>
      </w:r>
    </w:p>
    <w:p w14:paraId="3774AF7E" w14:textId="77777777"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Our research questions were:</w:t>
      </w:r>
    </w:p>
    <w:p w14:paraId="127D56B5" w14:textId="77777777" w:rsidR="003E7744" w:rsidRPr="003E7744" w:rsidRDefault="003E7744" w:rsidP="00C868E0">
      <w:pPr>
        <w:spacing w:after="240" w:line="360" w:lineRule="auto"/>
        <w:ind w:left="360" w:hanging="360"/>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1.</w:t>
      </w:r>
      <w:r w:rsidRPr="003E7744">
        <w:rPr>
          <w:rFonts w:ascii="Times New Roman" w:eastAsia="Times New Roman" w:hAnsi="Times New Roman" w:cs="Times New Roman"/>
          <w:color w:val="000000"/>
          <w:sz w:val="14"/>
          <w:szCs w:val="14"/>
          <w:lang w:val="en-GB" w:eastAsia="da-DK"/>
        </w:rPr>
        <w:t xml:space="preserve"> </w:t>
      </w:r>
      <w:r w:rsidRPr="003E7744">
        <w:rPr>
          <w:rFonts w:ascii="Times New Roman" w:eastAsia="Times New Roman" w:hAnsi="Times New Roman" w:cs="Times New Roman"/>
          <w:color w:val="000000"/>
          <w:sz w:val="14"/>
          <w:szCs w:val="14"/>
          <w:lang w:val="en-GB" w:eastAsia="da-DK"/>
        </w:rPr>
        <w:tab/>
      </w:r>
      <w:r w:rsidRPr="003E7744">
        <w:rPr>
          <w:rFonts w:ascii="Times New Roman" w:eastAsia="Times New Roman" w:hAnsi="Times New Roman" w:cs="Times New Roman"/>
          <w:color w:val="000000"/>
          <w:sz w:val="24"/>
          <w:szCs w:val="24"/>
          <w:lang w:val="en-GB" w:eastAsia="da-DK"/>
        </w:rPr>
        <w:t>Which themes regarding theoretical positions can be identified within early childhood inquiry-based science education (ECIBSE) literature, and how are these themes connected?</w:t>
      </w:r>
    </w:p>
    <w:p w14:paraId="6D7420BD" w14:textId="4CE1B178" w:rsidR="003E7744" w:rsidRPr="003E7744" w:rsidDel="00B1101D" w:rsidRDefault="003E7744" w:rsidP="00C868E0">
      <w:pPr>
        <w:spacing w:after="240" w:line="360" w:lineRule="auto"/>
        <w:ind w:left="360" w:hanging="360"/>
        <w:jc w:val="both"/>
        <w:rPr>
          <w:del w:id="8" w:author="Stine Mariegaard" w:date="2020-11-15T19:19:00Z"/>
          <w:rFonts w:ascii="Times New Roman" w:eastAsia="Times New Roman" w:hAnsi="Times New Roman" w:cs="Times New Roman"/>
          <w:sz w:val="24"/>
          <w:szCs w:val="24"/>
          <w:lang w:val="en-GB" w:eastAsia="da-DK"/>
        </w:rPr>
      </w:pPr>
      <w:del w:id="9" w:author="Stine Mariegaard" w:date="2020-11-15T19:19:00Z">
        <w:r w:rsidRPr="003E7744" w:rsidDel="00B1101D">
          <w:rPr>
            <w:rFonts w:ascii="Times New Roman" w:eastAsia="Times New Roman" w:hAnsi="Times New Roman" w:cs="Times New Roman"/>
            <w:color w:val="000000"/>
            <w:sz w:val="24"/>
            <w:szCs w:val="24"/>
            <w:lang w:val="en-GB" w:eastAsia="da-DK"/>
          </w:rPr>
          <w:lastRenderedPageBreak/>
          <w:delText>2.</w:delText>
        </w:r>
        <w:r w:rsidRPr="003E7744" w:rsidDel="00B1101D">
          <w:rPr>
            <w:rFonts w:ascii="Times New Roman" w:eastAsia="Times New Roman" w:hAnsi="Times New Roman" w:cs="Times New Roman"/>
            <w:color w:val="000000"/>
            <w:sz w:val="14"/>
            <w:szCs w:val="14"/>
            <w:lang w:val="en-GB" w:eastAsia="da-DK"/>
          </w:rPr>
          <w:delText xml:space="preserve">     </w:delText>
        </w:r>
        <w:r w:rsidRPr="003E7744" w:rsidDel="00B1101D">
          <w:rPr>
            <w:rFonts w:ascii="Times New Roman" w:eastAsia="Times New Roman" w:hAnsi="Times New Roman" w:cs="Times New Roman"/>
            <w:color w:val="000000"/>
            <w:sz w:val="24"/>
            <w:szCs w:val="24"/>
            <w:lang w:val="en-GB" w:eastAsia="da-DK"/>
          </w:rPr>
          <w:delText>Which themes regarding empirical implementations of ECIBSE can be identified in the literature, and how are these themes connected?</w:delText>
        </w:r>
      </w:del>
    </w:p>
    <w:p w14:paraId="1B18DB56" w14:textId="4DDCBD0F"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The next section provides an overview of the origins of IBSE with a focus on Dewey’s perspective. This overview will serve as an interpretive lens for our later analyses. We then present our methodology, which combines thematic analysis with network analysis to identify theoretical and empirical conceptualisations. The methodology leads to </w:t>
      </w:r>
      <w:del w:id="10" w:author="Stine Mariegaard" w:date="2020-11-15T19:20:00Z">
        <w:r w:rsidRPr="003E7744" w:rsidDel="00B1101D">
          <w:rPr>
            <w:rFonts w:ascii="Times New Roman" w:eastAsia="Times New Roman" w:hAnsi="Times New Roman" w:cs="Times New Roman"/>
            <w:color w:val="000000"/>
            <w:sz w:val="24"/>
            <w:szCs w:val="24"/>
            <w:lang w:val="en-GB" w:eastAsia="da-DK"/>
          </w:rPr>
          <w:delText xml:space="preserve">two </w:delText>
        </w:r>
      </w:del>
      <w:ins w:id="11" w:author="Stine Mariegaard" w:date="2020-11-15T19:20:00Z">
        <w:r w:rsidR="00B1101D">
          <w:rPr>
            <w:rFonts w:ascii="Times New Roman" w:eastAsia="Times New Roman" w:hAnsi="Times New Roman" w:cs="Times New Roman"/>
            <w:color w:val="000000"/>
            <w:sz w:val="24"/>
            <w:szCs w:val="24"/>
            <w:lang w:val="en-GB" w:eastAsia="da-DK"/>
          </w:rPr>
          <w:t xml:space="preserve">a </w:t>
        </w:r>
      </w:ins>
      <w:r w:rsidRPr="003E7744">
        <w:rPr>
          <w:rFonts w:ascii="Times New Roman" w:eastAsia="Times New Roman" w:hAnsi="Times New Roman" w:cs="Times New Roman"/>
          <w:color w:val="000000"/>
          <w:sz w:val="24"/>
          <w:szCs w:val="24"/>
          <w:lang w:val="en-GB" w:eastAsia="da-DK"/>
        </w:rPr>
        <w:t>map</w:t>
      </w:r>
      <w:del w:id="12" w:author="Stine Mariegaard" w:date="2020-11-15T19:20:00Z">
        <w:r w:rsidRPr="003E7744" w:rsidDel="00B1101D">
          <w:rPr>
            <w:rFonts w:ascii="Times New Roman" w:eastAsia="Times New Roman" w:hAnsi="Times New Roman" w:cs="Times New Roman"/>
            <w:color w:val="000000"/>
            <w:sz w:val="24"/>
            <w:szCs w:val="24"/>
            <w:lang w:val="en-GB" w:eastAsia="da-DK"/>
          </w:rPr>
          <w:delText>s</w:delText>
        </w:r>
      </w:del>
      <w:r w:rsidRPr="003E7744">
        <w:rPr>
          <w:rFonts w:ascii="Times New Roman" w:eastAsia="Times New Roman" w:hAnsi="Times New Roman" w:cs="Times New Roman"/>
          <w:color w:val="000000"/>
          <w:sz w:val="24"/>
          <w:szCs w:val="24"/>
          <w:lang w:val="en-GB" w:eastAsia="da-DK"/>
        </w:rPr>
        <w:t xml:space="preserve"> of </w:t>
      </w:r>
      <w:ins w:id="13" w:author="Stine Mariegaard" w:date="2020-11-15T19:20:00Z">
        <w:r w:rsidR="00B1101D">
          <w:rPr>
            <w:rFonts w:ascii="Times New Roman" w:eastAsia="Times New Roman" w:hAnsi="Times New Roman" w:cs="Times New Roman"/>
            <w:color w:val="000000"/>
            <w:sz w:val="24"/>
            <w:szCs w:val="24"/>
            <w:lang w:val="en-GB" w:eastAsia="da-DK"/>
          </w:rPr>
          <w:t xml:space="preserve">theoretical </w:t>
        </w:r>
      </w:ins>
      <w:r w:rsidRPr="003E7744">
        <w:rPr>
          <w:rFonts w:ascii="Times New Roman" w:eastAsia="Times New Roman" w:hAnsi="Times New Roman" w:cs="Times New Roman"/>
          <w:color w:val="000000"/>
          <w:sz w:val="24"/>
          <w:szCs w:val="24"/>
          <w:lang w:val="en-GB" w:eastAsia="da-DK"/>
        </w:rPr>
        <w:t xml:space="preserve">conceptualisations, </w:t>
      </w:r>
      <w:del w:id="14" w:author="Stine Mariegaard" w:date="2020-11-15T19:20:00Z">
        <w:r w:rsidRPr="003E7744" w:rsidDel="00B1101D">
          <w:rPr>
            <w:rFonts w:ascii="Times New Roman" w:eastAsia="Times New Roman" w:hAnsi="Times New Roman" w:cs="Times New Roman"/>
            <w:color w:val="000000"/>
            <w:sz w:val="24"/>
            <w:szCs w:val="24"/>
            <w:lang w:val="en-GB" w:eastAsia="da-DK"/>
          </w:rPr>
          <w:delText xml:space="preserve">one theoretical and one </w:delText>
        </w:r>
        <w:commentRangeStart w:id="15"/>
        <w:r w:rsidRPr="003E7744" w:rsidDel="00B1101D">
          <w:rPr>
            <w:rFonts w:ascii="Times New Roman" w:eastAsia="Times New Roman" w:hAnsi="Times New Roman" w:cs="Times New Roman"/>
            <w:color w:val="000000"/>
            <w:sz w:val="24"/>
            <w:szCs w:val="24"/>
            <w:lang w:val="en-GB" w:eastAsia="da-DK"/>
          </w:rPr>
          <w:delText>empirical</w:delText>
        </w:r>
      </w:del>
      <w:commentRangeEnd w:id="15"/>
      <w:r w:rsidR="00B1101D">
        <w:rPr>
          <w:rStyle w:val="CommentReference"/>
        </w:rPr>
        <w:commentReference w:id="15"/>
      </w:r>
      <w:r w:rsidRPr="003E7744">
        <w:rPr>
          <w:rFonts w:ascii="Times New Roman" w:eastAsia="Times New Roman" w:hAnsi="Times New Roman" w:cs="Times New Roman"/>
          <w:color w:val="000000"/>
          <w:sz w:val="24"/>
          <w:szCs w:val="24"/>
          <w:lang w:val="en-GB" w:eastAsia="da-DK"/>
        </w:rPr>
        <w:t>, each with unique interconnections and relationships. We describe these maps in detail and discuss the implications for ECIBSE.</w:t>
      </w:r>
    </w:p>
    <w:p w14:paraId="23A342A4" w14:textId="77777777" w:rsidR="003E7744" w:rsidRPr="003E7744" w:rsidRDefault="003E7744" w:rsidP="00C868E0">
      <w:pPr>
        <w:spacing w:after="120" w:line="360" w:lineRule="auto"/>
        <w:jc w:val="both"/>
        <w:outlineLvl w:val="0"/>
        <w:rPr>
          <w:rFonts w:ascii="Times New Roman" w:eastAsia="Times New Roman" w:hAnsi="Times New Roman" w:cs="Times New Roman"/>
          <w:b/>
          <w:bCs/>
          <w:kern w:val="36"/>
          <w:sz w:val="48"/>
          <w:szCs w:val="48"/>
          <w:lang w:val="en-GB" w:eastAsia="da-DK"/>
        </w:rPr>
      </w:pPr>
      <w:r w:rsidRPr="003E7744">
        <w:rPr>
          <w:rFonts w:ascii="Times New Roman" w:eastAsia="Times New Roman" w:hAnsi="Times New Roman" w:cs="Times New Roman"/>
          <w:color w:val="000000"/>
          <w:kern w:val="36"/>
          <w:sz w:val="40"/>
          <w:szCs w:val="40"/>
          <w:lang w:val="en-GB" w:eastAsia="da-DK"/>
        </w:rPr>
        <w:t>The origins of inquiry-based education </w:t>
      </w:r>
    </w:p>
    <w:p w14:paraId="49406398" w14:textId="5EA9203F"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IBSE has deep roots in pragmatism, and John Dewey developed pragmatism from the perspective of education (Biesta</w:t>
      </w:r>
      <w:r w:rsidR="00C868E0">
        <w:rPr>
          <w:rFonts w:ascii="Times New Roman" w:eastAsia="Times New Roman" w:hAnsi="Times New Roman" w:cs="Times New Roman"/>
          <w:color w:val="000000"/>
          <w:sz w:val="24"/>
          <w:szCs w:val="24"/>
          <w:lang w:val="en-GB" w:eastAsia="da-DK"/>
        </w:rPr>
        <w:t xml:space="preserve"> </w:t>
      </w:r>
      <w:r w:rsidR="00C868E0" w:rsidRPr="003E7744">
        <w:rPr>
          <w:rFonts w:ascii="Times New Roman" w:eastAsia="Times New Roman" w:hAnsi="Times New Roman" w:cs="Times New Roman"/>
          <w:color w:val="000000"/>
          <w:sz w:val="24"/>
          <w:szCs w:val="24"/>
          <w:lang w:val="en-GB" w:eastAsia="da-DK"/>
        </w:rPr>
        <w:t>&amp; William</w:t>
      </w:r>
      <w:r w:rsidR="00C868E0">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2003). He saw thinking as an instrument for action. From this perspective, thinking and knowledge were tools to solve scientific and everyday problems. Dewey advocated “experiential teaching”, in which the learner is viewed as active, instead of passive receptors (Dewey</w:t>
      </w:r>
      <w:r w:rsidR="00C868E0">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2011). Dewey stressed that learning must be rooted as experience and awaken a curiosity about information and new ideas. Learning experiences are viewed as situations where children create and recreate knowledge as part of the educative process. For Dewey, this is the underlying idea of inquiry (Dewey</w:t>
      </w:r>
      <w:r w:rsidR="00C868E0">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1938/2015).</w:t>
      </w:r>
    </w:p>
    <w:p w14:paraId="4639AC23" w14:textId="0BD8E08A"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Dewey’s idea of inquiry is related to both contemporary IBSE conceptualisations and the practice of scientific inquiry. For example, for Harlen </w:t>
      </w:r>
      <w:r w:rsidR="00C868E0">
        <w:rPr>
          <w:rFonts w:ascii="Times New Roman" w:eastAsia="Times New Roman" w:hAnsi="Times New Roman" w:cs="Times New Roman"/>
          <w:color w:val="000000"/>
          <w:sz w:val="24"/>
          <w:szCs w:val="24"/>
          <w:lang w:val="en-GB" w:eastAsia="da-DK"/>
        </w:rPr>
        <w:t xml:space="preserve">&amp; </w:t>
      </w:r>
      <w:r w:rsidRPr="003E7744">
        <w:rPr>
          <w:rFonts w:ascii="Times New Roman" w:eastAsia="Times New Roman" w:hAnsi="Times New Roman" w:cs="Times New Roman"/>
          <w:color w:val="000000"/>
          <w:sz w:val="24"/>
          <w:szCs w:val="24"/>
          <w:lang w:val="en-GB" w:eastAsia="da-DK"/>
        </w:rPr>
        <w:t xml:space="preserve">Allende (2006), IBSE encompasses experiences that enable children to develop understanding about scientific aspects of the world through the development and use of scientific inquiry skills. For them, a key element of inquiry is the active participation of children in the thinking processes and investigations of scientific phenomena. </w:t>
      </w:r>
      <w:r w:rsidRPr="003E7744">
        <w:rPr>
          <w:rFonts w:ascii="Times New Roman" w:eastAsia="Times New Roman" w:hAnsi="Times New Roman" w:cs="Times New Roman"/>
          <w:i/>
          <w:iCs/>
          <w:color w:val="000000"/>
          <w:sz w:val="24"/>
          <w:szCs w:val="24"/>
          <w:lang w:val="en-GB" w:eastAsia="da-DK"/>
        </w:rPr>
        <w:t xml:space="preserve">Scientific inquiry </w:t>
      </w:r>
      <w:r w:rsidRPr="003E7744">
        <w:rPr>
          <w:rFonts w:ascii="Times New Roman" w:eastAsia="Times New Roman" w:hAnsi="Times New Roman" w:cs="Times New Roman"/>
          <w:color w:val="000000"/>
          <w:sz w:val="24"/>
          <w:szCs w:val="24"/>
          <w:lang w:val="en-GB" w:eastAsia="da-DK"/>
        </w:rPr>
        <w:t>refers to the varied ways in which scientists work, the process of investigating how, why, and what, making sense and evidence of data, and interpreting results (Biesta</w:t>
      </w:r>
      <w:r w:rsidR="0022222F">
        <w:rPr>
          <w:rFonts w:ascii="Times New Roman" w:eastAsia="Times New Roman" w:hAnsi="Times New Roman" w:cs="Times New Roman"/>
          <w:color w:val="000000"/>
          <w:sz w:val="24"/>
          <w:szCs w:val="24"/>
          <w:lang w:val="en-GB" w:eastAsia="da-DK"/>
        </w:rPr>
        <w:t xml:space="preserve"> et al.</w:t>
      </w:r>
      <w:r w:rsidR="00B95E5F">
        <w:rPr>
          <w:rFonts w:ascii="Times New Roman" w:eastAsia="Times New Roman" w:hAnsi="Times New Roman" w:cs="Times New Roman"/>
          <w:color w:val="000000"/>
          <w:sz w:val="24"/>
          <w:szCs w:val="24"/>
          <w:lang w:val="en-GB" w:eastAsia="da-DK"/>
        </w:rPr>
        <w:t xml:space="preserve"> </w:t>
      </w:r>
      <w:r w:rsidRPr="003E7744">
        <w:rPr>
          <w:rFonts w:ascii="Times New Roman" w:eastAsia="Times New Roman" w:hAnsi="Times New Roman" w:cs="Times New Roman"/>
          <w:color w:val="000000"/>
          <w:sz w:val="24"/>
          <w:szCs w:val="24"/>
          <w:lang w:val="en-GB" w:eastAsia="da-DK"/>
        </w:rPr>
        <w:t>2003). Dewey</w:t>
      </w:r>
      <w:r w:rsidR="00172F80">
        <w:rPr>
          <w:rFonts w:ascii="Times New Roman" w:eastAsia="Times New Roman" w:hAnsi="Times New Roman" w:cs="Times New Roman"/>
          <w:color w:val="000000"/>
          <w:sz w:val="24"/>
          <w:szCs w:val="24"/>
          <w:lang w:val="en-GB" w:eastAsia="da-DK"/>
        </w:rPr>
        <w:t xml:space="preserve"> (2005)</w:t>
      </w:r>
      <w:r w:rsidRPr="003E7744">
        <w:rPr>
          <w:rFonts w:ascii="Times New Roman" w:eastAsia="Times New Roman" w:hAnsi="Times New Roman" w:cs="Times New Roman"/>
          <w:color w:val="000000"/>
          <w:sz w:val="24"/>
          <w:szCs w:val="24"/>
          <w:lang w:val="en-GB" w:eastAsia="da-DK"/>
        </w:rPr>
        <w:t xml:space="preserve"> outlines fundamental conceptual phases, such as defining a problem, formulating a hypothesis, and conducting tests, and most inquiry cycles can be seen as elaborations of these phases (Johnson</w:t>
      </w:r>
      <w:r w:rsidR="00C868E0">
        <w:rPr>
          <w:rFonts w:ascii="Times New Roman" w:eastAsia="Times New Roman" w:hAnsi="Times New Roman" w:cs="Times New Roman"/>
          <w:color w:val="000000"/>
          <w:sz w:val="24"/>
          <w:szCs w:val="24"/>
          <w:lang w:val="en-GB" w:eastAsia="da-DK"/>
        </w:rPr>
        <w:t xml:space="preserve"> </w:t>
      </w:r>
      <w:bookmarkStart w:id="16" w:name="OLE_LINK1"/>
      <w:bookmarkStart w:id="17" w:name="OLE_LINK2"/>
      <w:r w:rsidR="00C868E0" w:rsidRPr="003E7744">
        <w:rPr>
          <w:rFonts w:ascii="Times New Roman" w:eastAsia="Times New Roman" w:hAnsi="Times New Roman" w:cs="Times New Roman"/>
          <w:color w:val="000000"/>
          <w:sz w:val="24"/>
          <w:szCs w:val="24"/>
          <w:lang w:val="en-GB" w:eastAsia="da-DK"/>
        </w:rPr>
        <w:t>&amp; Christensen</w:t>
      </w:r>
      <w:bookmarkEnd w:id="16"/>
      <w:bookmarkEnd w:id="17"/>
      <w:r w:rsidR="00C868E0">
        <w:rPr>
          <w:rFonts w:ascii="Times New Roman" w:eastAsia="Times New Roman" w:hAnsi="Times New Roman" w:cs="Times New Roman"/>
          <w:color w:val="000000"/>
          <w:sz w:val="24"/>
          <w:szCs w:val="24"/>
          <w:lang w:val="en-GB" w:eastAsia="da-DK"/>
        </w:rPr>
        <w:t>,</w:t>
      </w:r>
      <w:r w:rsidR="00C868E0" w:rsidRPr="003E7744">
        <w:rPr>
          <w:rFonts w:ascii="Times New Roman" w:eastAsia="Times New Roman" w:hAnsi="Times New Roman" w:cs="Times New Roman"/>
          <w:color w:val="000000"/>
          <w:sz w:val="24"/>
          <w:szCs w:val="24"/>
          <w:lang w:val="en-GB" w:eastAsia="da-DK"/>
        </w:rPr>
        <w:t xml:space="preserve"> </w:t>
      </w:r>
      <w:r w:rsidRPr="003E7744">
        <w:rPr>
          <w:rFonts w:ascii="Times New Roman" w:eastAsia="Times New Roman" w:hAnsi="Times New Roman" w:cs="Times New Roman"/>
          <w:color w:val="000000"/>
          <w:sz w:val="24"/>
          <w:szCs w:val="24"/>
          <w:lang w:val="en-GB" w:eastAsia="da-DK"/>
        </w:rPr>
        <w:t>201</w:t>
      </w:r>
      <w:r w:rsidR="00A66FED">
        <w:rPr>
          <w:rFonts w:ascii="Times New Roman" w:eastAsia="Times New Roman" w:hAnsi="Times New Roman" w:cs="Times New Roman"/>
          <w:color w:val="000000"/>
          <w:sz w:val="24"/>
          <w:szCs w:val="24"/>
          <w:lang w:val="en-GB" w:eastAsia="da-DK"/>
        </w:rPr>
        <w:t>4;</w:t>
      </w:r>
      <w:r w:rsidRPr="003E7744">
        <w:rPr>
          <w:rFonts w:ascii="Times New Roman" w:eastAsia="Times New Roman" w:hAnsi="Times New Roman" w:cs="Times New Roman"/>
          <w:color w:val="000000"/>
          <w:sz w:val="24"/>
          <w:szCs w:val="24"/>
          <w:lang w:val="en-GB" w:eastAsia="da-DK"/>
        </w:rPr>
        <w:t xml:space="preserve"> Biesta</w:t>
      </w:r>
      <w:r w:rsidR="00C868E0">
        <w:rPr>
          <w:rFonts w:ascii="Times New Roman" w:eastAsia="Times New Roman" w:hAnsi="Times New Roman" w:cs="Times New Roman"/>
          <w:color w:val="000000"/>
          <w:sz w:val="24"/>
          <w:szCs w:val="24"/>
          <w:lang w:val="en-GB" w:eastAsia="da-DK"/>
        </w:rPr>
        <w:t xml:space="preserve"> </w:t>
      </w:r>
      <w:r w:rsidR="0022222F">
        <w:rPr>
          <w:rFonts w:ascii="Times New Roman" w:eastAsia="Times New Roman" w:hAnsi="Times New Roman" w:cs="Times New Roman"/>
          <w:color w:val="000000"/>
          <w:sz w:val="24"/>
          <w:szCs w:val="24"/>
          <w:lang w:val="en-GB" w:eastAsia="da-DK"/>
        </w:rPr>
        <w:t>et al.</w:t>
      </w:r>
      <w:r w:rsidRPr="003E7744">
        <w:rPr>
          <w:rFonts w:ascii="Times New Roman" w:eastAsia="Times New Roman" w:hAnsi="Times New Roman" w:cs="Times New Roman"/>
          <w:color w:val="000000"/>
          <w:sz w:val="24"/>
          <w:szCs w:val="24"/>
          <w:lang w:val="en-GB" w:eastAsia="da-DK"/>
        </w:rPr>
        <w:t>, 2003).  Importantly, neither scientific inquiry nor IBSE are linear processes - aspects of inquiry interact in complex ways (Alake-</w:t>
      </w:r>
      <w:proofErr w:type="spellStart"/>
      <w:r w:rsidRPr="003E7744">
        <w:rPr>
          <w:rFonts w:ascii="Times New Roman" w:eastAsia="Times New Roman" w:hAnsi="Times New Roman" w:cs="Times New Roman"/>
          <w:color w:val="000000"/>
          <w:sz w:val="24"/>
          <w:szCs w:val="24"/>
          <w:lang w:val="en-GB" w:eastAsia="da-DK"/>
        </w:rPr>
        <w:t>Tuenter</w:t>
      </w:r>
      <w:proofErr w:type="spellEnd"/>
      <w:r w:rsidRPr="003E7744">
        <w:rPr>
          <w:rFonts w:ascii="Times New Roman" w:eastAsia="Times New Roman" w:hAnsi="Times New Roman" w:cs="Times New Roman"/>
          <w:color w:val="000000"/>
          <w:sz w:val="24"/>
          <w:szCs w:val="24"/>
          <w:lang w:val="en-GB" w:eastAsia="da-DK"/>
        </w:rPr>
        <w:t xml:space="preserve"> et al., 2012). </w:t>
      </w:r>
    </w:p>
    <w:p w14:paraId="2D8DA677" w14:textId="3CA949DA"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One major difference between scientific inquiry and IBSE is that teacher</w:t>
      </w:r>
      <w:r w:rsidR="00490041">
        <w:rPr>
          <w:rFonts w:ascii="Times New Roman" w:eastAsia="Times New Roman" w:hAnsi="Times New Roman" w:cs="Times New Roman"/>
          <w:color w:val="000000"/>
          <w:sz w:val="24"/>
          <w:szCs w:val="24"/>
          <w:lang w:val="en-GB" w:eastAsia="da-DK"/>
        </w:rPr>
        <w:t>s</w:t>
      </w:r>
      <w:r w:rsidRPr="003E7744">
        <w:rPr>
          <w:rFonts w:ascii="Times New Roman" w:eastAsia="Times New Roman" w:hAnsi="Times New Roman" w:cs="Times New Roman"/>
          <w:color w:val="000000"/>
          <w:sz w:val="24"/>
          <w:szCs w:val="24"/>
          <w:lang w:val="en-GB" w:eastAsia="da-DK"/>
        </w:rPr>
        <w:t xml:space="preserve"> often know what children may learn, whereas the attained knowledge in scientific inquiry by nature is unknown. Dewey defined inquiry</w:t>
      </w:r>
      <w:r w:rsidR="00490041">
        <w:rPr>
          <w:rFonts w:ascii="Times New Roman" w:eastAsia="Times New Roman" w:hAnsi="Times New Roman" w:cs="Times New Roman"/>
          <w:color w:val="000000"/>
          <w:sz w:val="24"/>
          <w:szCs w:val="24"/>
          <w:lang w:val="en-GB" w:eastAsia="da-DK"/>
        </w:rPr>
        <w:t xml:space="preserve"> for both children and scientists</w:t>
      </w:r>
      <w:r w:rsidRPr="003E7744">
        <w:rPr>
          <w:rFonts w:ascii="Times New Roman" w:eastAsia="Times New Roman" w:hAnsi="Times New Roman" w:cs="Times New Roman"/>
          <w:color w:val="000000"/>
          <w:sz w:val="24"/>
          <w:szCs w:val="24"/>
          <w:lang w:val="en-GB" w:eastAsia="da-DK"/>
        </w:rPr>
        <w:t xml:space="preserve"> as “</w:t>
      </w:r>
      <w:r w:rsidRPr="003E7744">
        <w:rPr>
          <w:rFonts w:ascii="Times New Roman" w:eastAsia="Times New Roman" w:hAnsi="Times New Roman" w:cs="Times New Roman"/>
          <w:i/>
          <w:iCs/>
          <w:color w:val="000000"/>
          <w:sz w:val="24"/>
          <w:szCs w:val="24"/>
          <w:lang w:val="en-GB" w:eastAsia="da-DK"/>
        </w:rPr>
        <w:t xml:space="preserve">the controlled or directed transformation of an indeterminate situation into one that is so determinate in its constituent distinctions and relations as </w:t>
      </w:r>
      <w:r w:rsidRPr="003E7744">
        <w:rPr>
          <w:rFonts w:ascii="Times New Roman" w:eastAsia="Times New Roman" w:hAnsi="Times New Roman" w:cs="Times New Roman"/>
          <w:i/>
          <w:iCs/>
          <w:color w:val="000000"/>
          <w:sz w:val="24"/>
          <w:szCs w:val="24"/>
          <w:lang w:val="en-GB" w:eastAsia="da-DK"/>
        </w:rPr>
        <w:lastRenderedPageBreak/>
        <w:t>to convert the elements of the original situation into a uniﬁed whole”</w:t>
      </w:r>
      <w:r w:rsidRPr="003E7744">
        <w:rPr>
          <w:rFonts w:ascii="Times New Roman" w:eastAsia="Times New Roman" w:hAnsi="Times New Roman" w:cs="Times New Roman"/>
          <w:color w:val="000000"/>
          <w:sz w:val="24"/>
          <w:szCs w:val="24"/>
          <w:lang w:val="en-GB" w:eastAsia="da-DK"/>
        </w:rPr>
        <w:t xml:space="preserve"> (Dewey</w:t>
      </w:r>
      <w:r w:rsidR="00C868E0">
        <w:rPr>
          <w:rFonts w:ascii="Times New Roman" w:eastAsia="Times New Roman" w:hAnsi="Times New Roman" w:cs="Times New Roman"/>
          <w:color w:val="000000"/>
          <w:sz w:val="24"/>
          <w:szCs w:val="24"/>
          <w:lang w:val="en-GB" w:eastAsia="da-DK"/>
        </w:rPr>
        <w:t xml:space="preserve">, </w:t>
      </w:r>
      <w:r w:rsidR="005D403C">
        <w:rPr>
          <w:rFonts w:ascii="Times New Roman" w:eastAsia="Times New Roman" w:hAnsi="Times New Roman" w:cs="Times New Roman"/>
          <w:color w:val="000000"/>
          <w:sz w:val="24"/>
          <w:szCs w:val="24"/>
          <w:lang w:val="en-GB" w:eastAsia="da-DK"/>
        </w:rPr>
        <w:t>2013</w:t>
      </w:r>
      <w:r w:rsidRPr="003E7744">
        <w:rPr>
          <w:rFonts w:ascii="Times New Roman" w:eastAsia="Times New Roman" w:hAnsi="Times New Roman" w:cs="Times New Roman"/>
          <w:color w:val="000000"/>
          <w:sz w:val="24"/>
          <w:szCs w:val="24"/>
          <w:lang w:val="en-GB" w:eastAsia="da-DK"/>
        </w:rPr>
        <w:t xml:space="preserve">, p. 108). </w:t>
      </w:r>
      <w:r w:rsidR="00B16D63">
        <w:rPr>
          <w:rFonts w:ascii="Times New Roman" w:eastAsia="Times New Roman" w:hAnsi="Times New Roman" w:cs="Times New Roman"/>
          <w:color w:val="000000"/>
          <w:sz w:val="24"/>
          <w:szCs w:val="24"/>
          <w:lang w:val="en-GB" w:eastAsia="da-DK"/>
        </w:rPr>
        <w:t>Combining</w:t>
      </w:r>
      <w:r w:rsidR="00B16D63" w:rsidRPr="003E7744">
        <w:rPr>
          <w:rFonts w:ascii="Times New Roman" w:eastAsia="Times New Roman" w:hAnsi="Times New Roman" w:cs="Times New Roman"/>
          <w:color w:val="000000"/>
          <w:sz w:val="24"/>
          <w:szCs w:val="24"/>
          <w:lang w:val="en-GB" w:eastAsia="da-DK"/>
        </w:rPr>
        <w:t xml:space="preserve"> </w:t>
      </w:r>
      <w:r w:rsidRPr="003E7744">
        <w:rPr>
          <w:rFonts w:ascii="Times New Roman" w:eastAsia="Times New Roman" w:hAnsi="Times New Roman" w:cs="Times New Roman"/>
          <w:color w:val="000000"/>
          <w:sz w:val="24"/>
          <w:szCs w:val="24"/>
          <w:lang w:val="en-GB" w:eastAsia="da-DK"/>
        </w:rPr>
        <w:t>these perspectives, IBSE</w:t>
      </w:r>
      <w:r w:rsidRPr="003E7744">
        <w:rPr>
          <w:rFonts w:ascii="Times New Roman" w:eastAsia="Times New Roman" w:hAnsi="Times New Roman" w:cs="Times New Roman"/>
          <w:i/>
          <w:iCs/>
          <w:color w:val="000000"/>
          <w:sz w:val="24"/>
          <w:szCs w:val="24"/>
          <w:lang w:val="en-GB" w:eastAsia="da-DK"/>
        </w:rPr>
        <w:t xml:space="preserve"> </w:t>
      </w:r>
      <w:r w:rsidRPr="003E7744">
        <w:rPr>
          <w:rFonts w:ascii="Times New Roman" w:eastAsia="Times New Roman" w:hAnsi="Times New Roman" w:cs="Times New Roman"/>
          <w:color w:val="000000"/>
          <w:sz w:val="24"/>
          <w:szCs w:val="24"/>
          <w:lang w:val="en-GB" w:eastAsia="da-DK"/>
        </w:rPr>
        <w:t xml:space="preserve">may be said to foster situations in which </w:t>
      </w:r>
      <w:r w:rsidR="00490041">
        <w:rPr>
          <w:rFonts w:ascii="Times New Roman" w:eastAsia="Times New Roman" w:hAnsi="Times New Roman" w:cs="Times New Roman"/>
          <w:color w:val="000000"/>
          <w:sz w:val="24"/>
          <w:szCs w:val="24"/>
          <w:lang w:val="en-GB" w:eastAsia="da-DK"/>
        </w:rPr>
        <w:t>learners</w:t>
      </w:r>
      <w:r w:rsidR="00B16D63">
        <w:rPr>
          <w:rFonts w:ascii="Times New Roman" w:eastAsia="Times New Roman" w:hAnsi="Times New Roman" w:cs="Times New Roman"/>
          <w:color w:val="000000"/>
          <w:sz w:val="24"/>
          <w:szCs w:val="24"/>
          <w:lang w:val="en-GB" w:eastAsia="da-DK"/>
        </w:rPr>
        <w:t xml:space="preserve"> develop </w:t>
      </w:r>
      <w:r w:rsidRPr="003E7744">
        <w:rPr>
          <w:rFonts w:ascii="Times New Roman" w:eastAsia="Times New Roman" w:hAnsi="Times New Roman" w:cs="Times New Roman"/>
          <w:color w:val="000000"/>
          <w:sz w:val="24"/>
          <w:szCs w:val="24"/>
          <w:lang w:val="en-GB" w:eastAsia="da-DK"/>
        </w:rPr>
        <w:t xml:space="preserve">coherent scientific understanding through building relations between elements and experiences, which </w:t>
      </w:r>
      <w:r w:rsidR="00B16D63">
        <w:rPr>
          <w:rFonts w:ascii="Times New Roman" w:eastAsia="Times New Roman" w:hAnsi="Times New Roman" w:cs="Times New Roman"/>
          <w:color w:val="000000"/>
          <w:sz w:val="24"/>
          <w:szCs w:val="24"/>
          <w:lang w:val="en-GB" w:eastAsia="da-DK"/>
        </w:rPr>
        <w:t>they</w:t>
      </w:r>
      <w:r w:rsidR="00B16D63" w:rsidRPr="003E7744">
        <w:rPr>
          <w:rFonts w:ascii="Times New Roman" w:eastAsia="Times New Roman" w:hAnsi="Times New Roman" w:cs="Times New Roman"/>
          <w:color w:val="000000"/>
          <w:sz w:val="24"/>
          <w:szCs w:val="24"/>
          <w:lang w:val="en-GB" w:eastAsia="da-DK"/>
        </w:rPr>
        <w:t xml:space="preserve"> </w:t>
      </w:r>
      <w:r w:rsidRPr="003E7744">
        <w:rPr>
          <w:rFonts w:ascii="Times New Roman" w:eastAsia="Times New Roman" w:hAnsi="Times New Roman" w:cs="Times New Roman"/>
          <w:color w:val="000000"/>
          <w:sz w:val="24"/>
          <w:szCs w:val="24"/>
          <w:lang w:val="en-GB" w:eastAsia="da-DK"/>
        </w:rPr>
        <w:t>perceived as unconnected beforehand. </w:t>
      </w:r>
    </w:p>
    <w:p w14:paraId="07C9258C" w14:textId="3E053EF2" w:rsidR="00F50A3B" w:rsidRDefault="003E7744" w:rsidP="00F50A3B">
      <w:pPr>
        <w:spacing w:after="0" w:line="360" w:lineRule="auto"/>
        <w:jc w:val="both"/>
        <w:rPr>
          <w:rFonts w:ascii="Times New Roman" w:eastAsia="Times New Roman" w:hAnsi="Times New Roman" w:cs="Times New Roman"/>
          <w:color w:val="000000"/>
          <w:sz w:val="24"/>
          <w:szCs w:val="24"/>
          <w:lang w:val="en-GB" w:eastAsia="da-DK"/>
        </w:rPr>
      </w:pPr>
      <w:bookmarkStart w:id="18" w:name="_Hlk45713205"/>
      <w:r w:rsidRPr="003E7744">
        <w:rPr>
          <w:rFonts w:ascii="Times New Roman" w:eastAsia="Times New Roman" w:hAnsi="Times New Roman" w:cs="Times New Roman"/>
          <w:color w:val="000000"/>
          <w:sz w:val="24"/>
          <w:szCs w:val="24"/>
          <w:lang w:val="en-GB" w:eastAsia="da-DK"/>
        </w:rPr>
        <w:t xml:space="preserve">Experiential education relies on the theory of experience, which is central to Dewey’s work. </w:t>
      </w:r>
      <w:r w:rsidR="00B16D63">
        <w:rPr>
          <w:rFonts w:ascii="Times New Roman" w:eastAsia="Times New Roman" w:hAnsi="Times New Roman" w:cs="Times New Roman"/>
          <w:color w:val="000000"/>
          <w:sz w:val="24"/>
          <w:szCs w:val="24"/>
          <w:lang w:val="en-GB" w:eastAsia="da-DK"/>
        </w:rPr>
        <w:t>With</w:t>
      </w:r>
      <w:r w:rsidR="00B16D63" w:rsidRPr="003E7744">
        <w:rPr>
          <w:rFonts w:ascii="Times New Roman" w:eastAsia="Times New Roman" w:hAnsi="Times New Roman" w:cs="Times New Roman"/>
          <w:color w:val="000000"/>
          <w:sz w:val="24"/>
          <w:szCs w:val="24"/>
          <w:lang w:val="en-GB" w:eastAsia="da-DK"/>
        </w:rPr>
        <w:t xml:space="preserve"> </w:t>
      </w:r>
      <w:r w:rsidR="00B16D63">
        <w:rPr>
          <w:rFonts w:ascii="Times New Roman" w:eastAsia="Times New Roman" w:hAnsi="Times New Roman" w:cs="Times New Roman"/>
          <w:color w:val="000000"/>
          <w:sz w:val="24"/>
          <w:szCs w:val="24"/>
          <w:lang w:val="en-GB" w:eastAsia="da-DK"/>
        </w:rPr>
        <w:t>a</w:t>
      </w:r>
      <w:r w:rsidR="00B16D63" w:rsidRPr="003E7744">
        <w:rPr>
          <w:rFonts w:ascii="Times New Roman" w:eastAsia="Times New Roman" w:hAnsi="Times New Roman" w:cs="Times New Roman"/>
          <w:color w:val="000000"/>
          <w:sz w:val="24"/>
          <w:szCs w:val="24"/>
          <w:lang w:val="en-GB" w:eastAsia="da-DK"/>
        </w:rPr>
        <w:t xml:space="preserve"> </w:t>
      </w:r>
      <w:r w:rsidR="00B16D63">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philosophy of experience</w:t>
      </w:r>
      <w:r w:rsidR="00B16D63">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he mediate</w:t>
      </w:r>
      <w:r w:rsidR="00490041">
        <w:rPr>
          <w:rFonts w:ascii="Times New Roman" w:eastAsia="Times New Roman" w:hAnsi="Times New Roman" w:cs="Times New Roman"/>
          <w:color w:val="000000"/>
          <w:sz w:val="24"/>
          <w:szCs w:val="24"/>
          <w:lang w:val="en-GB" w:eastAsia="da-DK"/>
        </w:rPr>
        <w:t>s</w:t>
      </w:r>
      <w:r w:rsidRPr="003E7744">
        <w:rPr>
          <w:rFonts w:ascii="Times New Roman" w:eastAsia="Times New Roman" w:hAnsi="Times New Roman" w:cs="Times New Roman"/>
          <w:color w:val="000000"/>
          <w:sz w:val="24"/>
          <w:szCs w:val="24"/>
          <w:lang w:val="en-GB" w:eastAsia="da-DK"/>
        </w:rPr>
        <w:t xml:space="preserve"> between traditional education and progressive education. Dewey regards both as mis-educative, because neither apply a carefully developed philosophy of experience (Dewey</w:t>
      </w:r>
      <w:r w:rsidR="00C868E0">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1938/2015). </w:t>
      </w:r>
      <w:bookmarkEnd w:id="18"/>
      <w:r w:rsidRPr="003E7744">
        <w:rPr>
          <w:rFonts w:ascii="Times New Roman" w:eastAsia="Times New Roman" w:hAnsi="Times New Roman" w:cs="Times New Roman"/>
          <w:color w:val="000000"/>
          <w:sz w:val="24"/>
          <w:szCs w:val="24"/>
          <w:lang w:val="en-GB" w:eastAsia="da-DK"/>
        </w:rPr>
        <w:t xml:space="preserve">For Dewey, experience consists of three mutually dependent categories; situation, interaction, and continuity (Dewey, 1938/2015). </w:t>
      </w:r>
      <w:r w:rsidR="00490041">
        <w:rPr>
          <w:rFonts w:ascii="Times New Roman" w:eastAsia="Times New Roman" w:hAnsi="Times New Roman" w:cs="Times New Roman"/>
          <w:color w:val="000000"/>
          <w:sz w:val="24"/>
          <w:szCs w:val="24"/>
          <w:lang w:val="en-GB" w:eastAsia="da-DK"/>
        </w:rPr>
        <w:t>‘</w:t>
      </w:r>
      <w:r w:rsidRPr="00490041">
        <w:rPr>
          <w:rFonts w:ascii="Times New Roman" w:eastAsia="Times New Roman" w:hAnsi="Times New Roman" w:cs="Times New Roman"/>
          <w:color w:val="000000"/>
          <w:sz w:val="24"/>
          <w:szCs w:val="24"/>
          <w:lang w:val="en-GB" w:eastAsia="da-DK"/>
        </w:rPr>
        <w:t>Situation</w:t>
      </w:r>
      <w:r w:rsidR="00490041">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refers to the fact we interact with other individuals and with objects in a concrete world and our lives here consist of a series of situations. Within a series of situations, continuity needs to emerge before it can contribute to the </w:t>
      </w:r>
      <w:r w:rsidR="0045031C" w:rsidRPr="003E7744">
        <w:rPr>
          <w:rFonts w:ascii="Times New Roman" w:eastAsia="Times New Roman" w:hAnsi="Times New Roman" w:cs="Times New Roman"/>
          <w:color w:val="000000"/>
          <w:sz w:val="24"/>
          <w:szCs w:val="24"/>
          <w:lang w:val="en-GB" w:eastAsia="da-DK"/>
        </w:rPr>
        <w:t>fulfilment</w:t>
      </w:r>
      <w:r w:rsidRPr="003E7744">
        <w:rPr>
          <w:rFonts w:ascii="Times New Roman" w:eastAsia="Times New Roman" w:hAnsi="Times New Roman" w:cs="Times New Roman"/>
          <w:color w:val="000000"/>
          <w:sz w:val="24"/>
          <w:szCs w:val="24"/>
          <w:lang w:val="en-GB" w:eastAsia="da-DK"/>
        </w:rPr>
        <w:t xml:space="preserve"> of an educative experience.</w:t>
      </w:r>
      <w:r w:rsidR="00F50A3B">
        <w:rPr>
          <w:rFonts w:ascii="Times New Roman" w:eastAsia="Times New Roman" w:hAnsi="Times New Roman" w:cs="Times New Roman"/>
          <w:color w:val="000000"/>
          <w:sz w:val="24"/>
          <w:szCs w:val="24"/>
          <w:lang w:val="en-GB" w:eastAsia="da-DK"/>
        </w:rPr>
        <w:t xml:space="preserve"> ‘</w:t>
      </w:r>
      <w:r w:rsidRPr="003E7744">
        <w:rPr>
          <w:rFonts w:ascii="Times New Roman" w:eastAsia="Times New Roman" w:hAnsi="Times New Roman" w:cs="Times New Roman"/>
          <w:color w:val="000000"/>
          <w:sz w:val="24"/>
          <w:szCs w:val="24"/>
          <w:lang w:val="en-GB" w:eastAsia="da-DK"/>
        </w:rPr>
        <w:t>Interaction</w:t>
      </w:r>
      <w:r w:rsidR="00F50A3B">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w:t>
      </w:r>
      <w:r w:rsidR="00F50A3B">
        <w:rPr>
          <w:rFonts w:ascii="Times New Roman" w:eastAsia="Times New Roman" w:hAnsi="Times New Roman" w:cs="Times New Roman"/>
          <w:color w:val="000000"/>
          <w:sz w:val="24"/>
          <w:szCs w:val="24"/>
          <w:lang w:val="en-GB" w:eastAsia="da-DK"/>
        </w:rPr>
        <w:t xml:space="preserve">refers equally to interactions </w:t>
      </w:r>
      <w:r w:rsidRPr="003E7744">
        <w:rPr>
          <w:rFonts w:ascii="Times New Roman" w:eastAsia="Times New Roman" w:hAnsi="Times New Roman" w:cs="Times New Roman"/>
          <w:color w:val="000000"/>
          <w:sz w:val="24"/>
          <w:szCs w:val="24"/>
          <w:lang w:val="en-GB" w:eastAsia="da-DK"/>
        </w:rPr>
        <w:t>between individuals and objects and interactions between individuals</w:t>
      </w:r>
      <w:r w:rsidR="00F50A3B">
        <w:rPr>
          <w:rFonts w:ascii="Times New Roman" w:eastAsia="Times New Roman" w:hAnsi="Times New Roman" w:cs="Times New Roman"/>
          <w:color w:val="000000"/>
          <w:sz w:val="24"/>
          <w:szCs w:val="24"/>
          <w:lang w:val="en-GB" w:eastAsia="da-DK"/>
        </w:rPr>
        <w:t xml:space="preserve"> </w:t>
      </w:r>
      <w:r w:rsidRPr="003E7744">
        <w:rPr>
          <w:rFonts w:ascii="Times New Roman" w:eastAsia="Times New Roman" w:hAnsi="Times New Roman" w:cs="Times New Roman"/>
          <w:color w:val="000000"/>
          <w:sz w:val="24"/>
          <w:szCs w:val="24"/>
          <w:lang w:val="en-GB" w:eastAsia="da-DK"/>
        </w:rPr>
        <w:t>(Dewey</w:t>
      </w:r>
      <w:r w:rsidR="00C868E0">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2005). </w:t>
      </w:r>
    </w:p>
    <w:p w14:paraId="3103D9E9" w14:textId="77777777" w:rsidR="00F50A3B" w:rsidRDefault="00F50A3B" w:rsidP="00F50A3B">
      <w:pPr>
        <w:spacing w:after="0" w:line="360" w:lineRule="auto"/>
        <w:jc w:val="both"/>
        <w:rPr>
          <w:rFonts w:ascii="Times New Roman" w:eastAsia="Times New Roman" w:hAnsi="Times New Roman" w:cs="Times New Roman"/>
          <w:color w:val="000000"/>
          <w:sz w:val="24"/>
          <w:szCs w:val="24"/>
          <w:lang w:val="en-GB" w:eastAsia="da-DK"/>
        </w:rPr>
      </w:pPr>
    </w:p>
    <w:p w14:paraId="3059E23C" w14:textId="1E9F1753" w:rsidR="003E7744" w:rsidRDefault="003E7744" w:rsidP="00B70931">
      <w:pPr>
        <w:spacing w:after="0" w:line="360" w:lineRule="auto"/>
        <w:jc w:val="both"/>
        <w:rPr>
          <w:rFonts w:ascii="Times New Roman" w:eastAsia="Times New Roman" w:hAnsi="Times New Roman" w:cs="Times New Roman"/>
          <w:color w:val="000000"/>
          <w:sz w:val="24"/>
          <w:szCs w:val="24"/>
          <w:lang w:val="en-GB" w:eastAsia="da-DK"/>
        </w:rPr>
      </w:pPr>
      <w:r w:rsidRPr="003E7744">
        <w:rPr>
          <w:rFonts w:ascii="Times New Roman" w:eastAsia="Times New Roman" w:hAnsi="Times New Roman" w:cs="Times New Roman"/>
          <w:color w:val="000000"/>
          <w:sz w:val="24"/>
          <w:szCs w:val="24"/>
          <w:lang w:val="en-GB" w:eastAsia="da-DK"/>
        </w:rPr>
        <w:t>Contemporary literature consistently provides evidence that hands-on experience with science phenomena is a necessary (but not sufficient) component for conceptual learning, especially when coupled with guidance from a teacher (</w:t>
      </w:r>
      <w:proofErr w:type="spellStart"/>
      <w:r w:rsidRPr="003E7744">
        <w:rPr>
          <w:rFonts w:ascii="Times New Roman" w:eastAsia="Times New Roman" w:hAnsi="Times New Roman" w:cs="Times New Roman"/>
          <w:color w:val="000000"/>
          <w:sz w:val="24"/>
          <w:szCs w:val="24"/>
          <w:lang w:val="en-GB" w:eastAsia="da-DK"/>
        </w:rPr>
        <w:t>Minner</w:t>
      </w:r>
      <w:proofErr w:type="spellEnd"/>
      <w:r w:rsidR="00C868E0">
        <w:rPr>
          <w:rFonts w:ascii="Times New Roman" w:eastAsia="Times New Roman" w:hAnsi="Times New Roman" w:cs="Times New Roman"/>
          <w:color w:val="000000"/>
          <w:sz w:val="24"/>
          <w:szCs w:val="24"/>
          <w:lang w:val="en-GB" w:eastAsia="da-DK"/>
        </w:rPr>
        <w:t xml:space="preserve"> et al.</w:t>
      </w:r>
      <w:r w:rsidRPr="003E7744">
        <w:rPr>
          <w:rFonts w:ascii="Times New Roman" w:eastAsia="Times New Roman" w:hAnsi="Times New Roman" w:cs="Times New Roman"/>
          <w:color w:val="000000"/>
          <w:sz w:val="24"/>
          <w:szCs w:val="24"/>
          <w:lang w:val="en-GB" w:eastAsia="da-DK"/>
        </w:rPr>
        <w:t>, 2010). Dewey advocated the facilitation of creative learning environments in which children may undergo development through educative experiences.  In this child-</w:t>
      </w:r>
      <w:r w:rsidR="0045031C" w:rsidRPr="003E7744">
        <w:rPr>
          <w:rFonts w:ascii="Times New Roman" w:eastAsia="Times New Roman" w:hAnsi="Times New Roman" w:cs="Times New Roman"/>
          <w:color w:val="000000"/>
          <w:sz w:val="24"/>
          <w:szCs w:val="24"/>
          <w:lang w:val="en-GB" w:eastAsia="da-DK"/>
        </w:rPr>
        <w:t>centred</w:t>
      </w:r>
      <w:r w:rsidRPr="003E7744">
        <w:rPr>
          <w:rFonts w:ascii="Times New Roman" w:eastAsia="Times New Roman" w:hAnsi="Times New Roman" w:cs="Times New Roman"/>
          <w:color w:val="000000"/>
          <w:sz w:val="24"/>
          <w:szCs w:val="24"/>
          <w:lang w:val="en-GB" w:eastAsia="da-DK"/>
        </w:rPr>
        <w:t xml:space="preserve"> approach, adults must pay attention to what children are curious about and interested </w:t>
      </w:r>
      <w:proofErr w:type="gramStart"/>
      <w:r w:rsidRPr="003E7744">
        <w:rPr>
          <w:rFonts w:ascii="Times New Roman" w:eastAsia="Times New Roman" w:hAnsi="Times New Roman" w:cs="Times New Roman"/>
          <w:color w:val="000000"/>
          <w:sz w:val="24"/>
          <w:szCs w:val="24"/>
          <w:lang w:val="en-GB" w:eastAsia="da-DK"/>
        </w:rPr>
        <w:t>in to</w:t>
      </w:r>
      <w:proofErr w:type="gramEnd"/>
      <w:r w:rsidRPr="003E7744">
        <w:rPr>
          <w:rFonts w:ascii="Times New Roman" w:eastAsia="Times New Roman" w:hAnsi="Times New Roman" w:cs="Times New Roman"/>
          <w:color w:val="000000"/>
          <w:sz w:val="24"/>
          <w:szCs w:val="24"/>
          <w:lang w:val="en-GB" w:eastAsia="da-DK"/>
        </w:rPr>
        <w:t xml:space="preserve"> gauge and use the possibilities for children’s development. Activities should not only be based on children’s interest, but attention to children’s interests should guide the adults in choosing instructional strategies and materials to use. For that reason, questions or problems arising from the child’s everyday experiences are meaningful because they are driven by genuine curiosity. From this child</w:t>
      </w:r>
      <w:r w:rsidR="0045031C">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centred perspective then, it is essential to inquiry-based approaches that educative experiences and learning always include values, emotions, the act of doing, and cognition. </w:t>
      </w:r>
    </w:p>
    <w:p w14:paraId="235A2D99" w14:textId="77777777" w:rsidR="00C868E0" w:rsidRPr="003E7744" w:rsidRDefault="00C868E0" w:rsidP="00C868E0">
      <w:pPr>
        <w:spacing w:after="240" w:line="360" w:lineRule="auto"/>
        <w:jc w:val="both"/>
        <w:rPr>
          <w:rFonts w:ascii="Times New Roman" w:eastAsia="Times New Roman" w:hAnsi="Times New Roman" w:cs="Times New Roman"/>
          <w:sz w:val="24"/>
          <w:szCs w:val="24"/>
          <w:lang w:val="en-GB" w:eastAsia="da-DK"/>
        </w:rPr>
      </w:pPr>
    </w:p>
    <w:p w14:paraId="2098C9D2" w14:textId="77777777" w:rsidR="003E7744" w:rsidRPr="003E7744" w:rsidRDefault="003E7744" w:rsidP="00C868E0">
      <w:pPr>
        <w:spacing w:after="0" w:line="360" w:lineRule="auto"/>
        <w:jc w:val="both"/>
        <w:outlineLvl w:val="0"/>
        <w:rPr>
          <w:rFonts w:ascii="Times New Roman" w:eastAsia="Times New Roman" w:hAnsi="Times New Roman" w:cs="Times New Roman"/>
          <w:b/>
          <w:bCs/>
          <w:kern w:val="36"/>
          <w:sz w:val="48"/>
          <w:szCs w:val="48"/>
          <w:lang w:val="en-GB" w:eastAsia="da-DK"/>
        </w:rPr>
      </w:pPr>
      <w:r w:rsidRPr="003E7744">
        <w:rPr>
          <w:rFonts w:ascii="Times New Roman" w:eastAsia="Times New Roman" w:hAnsi="Times New Roman" w:cs="Times New Roman"/>
          <w:color w:val="000000"/>
          <w:kern w:val="36"/>
          <w:sz w:val="40"/>
          <w:szCs w:val="40"/>
          <w:lang w:val="en-GB" w:eastAsia="da-DK"/>
        </w:rPr>
        <w:t>Methodology</w:t>
      </w:r>
    </w:p>
    <w:p w14:paraId="20833B1C" w14:textId="4F707F48" w:rsidR="003E7744" w:rsidRDefault="00F50A3B" w:rsidP="00C868E0">
      <w:pPr>
        <w:spacing w:after="0" w:line="360" w:lineRule="auto"/>
        <w:jc w:val="both"/>
        <w:rPr>
          <w:rFonts w:ascii="Times New Roman" w:eastAsia="Times New Roman" w:hAnsi="Times New Roman" w:cs="Times New Roman"/>
          <w:color w:val="000000"/>
          <w:sz w:val="24"/>
          <w:szCs w:val="24"/>
          <w:lang w:val="en-GB" w:eastAsia="da-DK"/>
        </w:rPr>
      </w:pPr>
      <w:r>
        <w:rPr>
          <w:rFonts w:ascii="Times New Roman" w:eastAsia="Times New Roman" w:hAnsi="Times New Roman" w:cs="Times New Roman"/>
          <w:color w:val="000000"/>
          <w:sz w:val="24"/>
          <w:szCs w:val="24"/>
          <w:lang w:val="en-GB" w:eastAsia="da-DK"/>
        </w:rPr>
        <w:t>Thematic analysis/network is a</w:t>
      </w:r>
      <w:r w:rsidR="003E7744" w:rsidRPr="003E7744">
        <w:rPr>
          <w:rFonts w:ascii="Times New Roman" w:eastAsia="Times New Roman" w:hAnsi="Times New Roman" w:cs="Times New Roman"/>
          <w:color w:val="000000"/>
          <w:sz w:val="24"/>
          <w:szCs w:val="24"/>
          <w:lang w:val="en-GB" w:eastAsia="da-DK"/>
        </w:rPr>
        <w:t xml:space="preserve"> standard tool for qualitatively finding themes and connections in data (</w:t>
      </w:r>
      <w:proofErr w:type="spellStart"/>
      <w:r w:rsidR="003E7744" w:rsidRPr="003E7744">
        <w:rPr>
          <w:rFonts w:ascii="Times New Roman" w:eastAsia="Times New Roman" w:hAnsi="Times New Roman" w:cs="Times New Roman"/>
          <w:color w:val="000000"/>
          <w:sz w:val="24"/>
          <w:szCs w:val="24"/>
          <w:lang w:val="en-GB" w:eastAsia="da-DK"/>
        </w:rPr>
        <w:t>Attride</w:t>
      </w:r>
      <w:proofErr w:type="spellEnd"/>
      <w:r w:rsidR="003E7744" w:rsidRPr="003E7744">
        <w:rPr>
          <w:rFonts w:ascii="Times New Roman" w:eastAsia="Times New Roman" w:hAnsi="Times New Roman" w:cs="Times New Roman"/>
          <w:color w:val="000000"/>
          <w:sz w:val="24"/>
          <w:szCs w:val="24"/>
          <w:lang w:val="en-GB" w:eastAsia="da-DK"/>
        </w:rPr>
        <w:t>-Stirling</w:t>
      </w:r>
      <w:r w:rsidR="00C868E0">
        <w:rPr>
          <w:rFonts w:ascii="Times New Roman" w:eastAsia="Times New Roman" w:hAnsi="Times New Roman" w:cs="Times New Roman"/>
          <w:color w:val="000000"/>
          <w:sz w:val="24"/>
          <w:szCs w:val="24"/>
          <w:lang w:val="en-GB" w:eastAsia="da-DK"/>
        </w:rPr>
        <w:t>,</w:t>
      </w:r>
      <w:r w:rsidR="003E7744" w:rsidRPr="003E7744">
        <w:rPr>
          <w:rFonts w:ascii="Times New Roman" w:eastAsia="Times New Roman" w:hAnsi="Times New Roman" w:cs="Times New Roman"/>
          <w:color w:val="000000"/>
          <w:sz w:val="24"/>
          <w:szCs w:val="24"/>
          <w:lang w:val="en-GB" w:eastAsia="da-DK"/>
        </w:rPr>
        <w:t xml:space="preserve"> 2001; Braun &amp; Clark</w:t>
      </w:r>
      <w:r w:rsidR="00C868E0">
        <w:rPr>
          <w:rFonts w:ascii="Times New Roman" w:eastAsia="Times New Roman" w:hAnsi="Times New Roman" w:cs="Times New Roman"/>
          <w:color w:val="000000"/>
          <w:sz w:val="24"/>
          <w:szCs w:val="24"/>
          <w:lang w:val="en-GB" w:eastAsia="da-DK"/>
        </w:rPr>
        <w:t>,</w:t>
      </w:r>
      <w:r w:rsidR="003E7744" w:rsidRPr="003E7744">
        <w:rPr>
          <w:rFonts w:ascii="Times New Roman" w:eastAsia="Times New Roman" w:hAnsi="Times New Roman" w:cs="Times New Roman"/>
          <w:color w:val="000000"/>
          <w:sz w:val="24"/>
          <w:szCs w:val="24"/>
          <w:lang w:val="en-GB" w:eastAsia="da-DK"/>
        </w:rPr>
        <w:t xml:space="preserve"> 2006). One possible strategy is to conduct a search for relevant and representative literature, analyse and code that literature in order to produce thematic </w:t>
      </w:r>
      <w:r w:rsidR="003E7744" w:rsidRPr="003E7744">
        <w:rPr>
          <w:rFonts w:ascii="Times New Roman" w:eastAsia="Times New Roman" w:hAnsi="Times New Roman" w:cs="Times New Roman"/>
          <w:color w:val="000000"/>
          <w:sz w:val="24"/>
          <w:szCs w:val="24"/>
          <w:lang w:val="en-GB" w:eastAsia="da-DK"/>
        </w:rPr>
        <w:lastRenderedPageBreak/>
        <w:t xml:space="preserve">maps. Here, we expand on thematic analysis by integrating network analysis. As shown by </w:t>
      </w:r>
      <w:r w:rsidR="00A05356">
        <w:rPr>
          <w:rFonts w:ascii="Times New Roman" w:eastAsia="Times New Roman" w:hAnsi="Times New Roman" w:cs="Times New Roman"/>
          <w:color w:val="000000"/>
          <w:sz w:val="24"/>
          <w:szCs w:val="24"/>
          <w:lang w:val="en-GB" w:eastAsia="da-DK"/>
        </w:rPr>
        <w:t xml:space="preserve">AUTHOR et al. (2019), and AUTHOR et al. (in press) </w:t>
      </w:r>
      <w:r w:rsidR="003E7744" w:rsidRPr="003E7744">
        <w:rPr>
          <w:rFonts w:ascii="Times New Roman" w:eastAsia="Times New Roman" w:hAnsi="Times New Roman" w:cs="Times New Roman"/>
          <w:color w:val="000000"/>
          <w:sz w:val="24"/>
          <w:szCs w:val="24"/>
          <w:lang w:val="en-GB" w:eastAsia="da-DK"/>
        </w:rPr>
        <w:t>this may add to the analysis by highlighting relational aspects of the data.  Here, we first describe how we performed this study’s literature search and then how we performed our thematic network analysis.</w:t>
      </w:r>
    </w:p>
    <w:p w14:paraId="2A70F1AA" w14:textId="77777777" w:rsidR="00C868E0" w:rsidRPr="003E7744" w:rsidRDefault="00C868E0" w:rsidP="00C868E0">
      <w:pPr>
        <w:spacing w:after="0" w:line="360" w:lineRule="auto"/>
        <w:jc w:val="both"/>
        <w:rPr>
          <w:rFonts w:ascii="Times New Roman" w:eastAsia="Times New Roman" w:hAnsi="Times New Roman" w:cs="Times New Roman"/>
          <w:sz w:val="24"/>
          <w:szCs w:val="24"/>
          <w:lang w:val="en-GB" w:eastAsia="da-DK"/>
        </w:rPr>
      </w:pPr>
    </w:p>
    <w:p w14:paraId="657F6607" w14:textId="77777777" w:rsidR="003E7744" w:rsidRPr="003E7744" w:rsidRDefault="003E7744" w:rsidP="00C868E0">
      <w:pPr>
        <w:spacing w:after="80" w:line="360" w:lineRule="auto"/>
        <w:jc w:val="both"/>
        <w:outlineLvl w:val="1"/>
        <w:rPr>
          <w:rFonts w:ascii="Times New Roman" w:eastAsia="Times New Roman" w:hAnsi="Times New Roman" w:cs="Times New Roman"/>
          <w:b/>
          <w:bCs/>
          <w:sz w:val="36"/>
          <w:szCs w:val="36"/>
          <w:lang w:val="en-GB" w:eastAsia="da-DK"/>
        </w:rPr>
      </w:pPr>
      <w:r w:rsidRPr="003E7744">
        <w:rPr>
          <w:rFonts w:ascii="Times New Roman" w:eastAsia="Times New Roman" w:hAnsi="Times New Roman" w:cs="Times New Roman"/>
          <w:color w:val="000000"/>
          <w:sz w:val="32"/>
          <w:szCs w:val="32"/>
          <w:lang w:val="en-GB" w:eastAsia="da-DK"/>
        </w:rPr>
        <w:t>Literature search</w:t>
      </w:r>
    </w:p>
    <w:p w14:paraId="23F6534E" w14:textId="71C774A8" w:rsidR="00F50A3B" w:rsidRDefault="003E7744" w:rsidP="00C868E0">
      <w:pPr>
        <w:spacing w:after="240" w:line="360" w:lineRule="auto"/>
        <w:jc w:val="both"/>
        <w:rPr>
          <w:rFonts w:ascii="Times New Roman" w:eastAsia="Times New Roman" w:hAnsi="Times New Roman" w:cs="Times New Roman"/>
          <w:color w:val="000000"/>
          <w:sz w:val="24"/>
          <w:szCs w:val="24"/>
          <w:lang w:val="en-GB" w:eastAsia="da-DK"/>
        </w:rPr>
      </w:pPr>
      <w:r w:rsidRPr="00B70931">
        <w:rPr>
          <w:rFonts w:ascii="Times New Roman" w:eastAsia="Times New Roman" w:hAnsi="Times New Roman" w:cs="Times New Roman"/>
          <w:color w:val="000000"/>
          <w:sz w:val="24"/>
          <w:szCs w:val="24"/>
          <w:lang w:val="en-GB" w:eastAsia="da-DK"/>
        </w:rPr>
        <w:t xml:space="preserve">We performed a literature search to identify studies with relevant ECIBSE focus inspired by </w:t>
      </w:r>
      <w:proofErr w:type="spellStart"/>
      <w:r w:rsidRPr="00B70931">
        <w:rPr>
          <w:rFonts w:ascii="Times New Roman" w:eastAsia="Times New Roman" w:hAnsi="Times New Roman" w:cs="Times New Roman"/>
          <w:color w:val="000000"/>
          <w:sz w:val="24"/>
          <w:szCs w:val="24"/>
          <w:lang w:val="en-GB" w:eastAsia="da-DK"/>
        </w:rPr>
        <w:t>Petticrew</w:t>
      </w:r>
      <w:proofErr w:type="spellEnd"/>
      <w:r w:rsidRPr="00B70931">
        <w:rPr>
          <w:rFonts w:ascii="Times New Roman" w:eastAsia="Times New Roman" w:hAnsi="Times New Roman" w:cs="Times New Roman"/>
          <w:color w:val="000000"/>
          <w:sz w:val="24"/>
          <w:szCs w:val="24"/>
          <w:lang w:val="en-GB" w:eastAsia="da-DK"/>
        </w:rPr>
        <w:t xml:space="preserve"> &amp; Roberts (2008, p. 27) stages for systematic reviews. We started by carefully reading previous reviews of IBSE and ECIBSE. </w:t>
      </w:r>
      <w:proofErr w:type="spellStart"/>
      <w:r w:rsidRPr="005B0EC4">
        <w:rPr>
          <w:rFonts w:ascii="Times New Roman" w:eastAsia="Times New Roman" w:hAnsi="Times New Roman" w:cs="Times New Roman"/>
          <w:color w:val="000000"/>
          <w:sz w:val="24"/>
          <w:szCs w:val="24"/>
          <w:lang w:eastAsia="da-DK"/>
        </w:rPr>
        <w:t>We</w:t>
      </w:r>
      <w:proofErr w:type="spellEnd"/>
      <w:r w:rsidRPr="005B0EC4">
        <w:rPr>
          <w:rFonts w:ascii="Times New Roman" w:eastAsia="Times New Roman" w:hAnsi="Times New Roman" w:cs="Times New Roman"/>
          <w:color w:val="000000"/>
          <w:sz w:val="24"/>
          <w:szCs w:val="24"/>
          <w:lang w:eastAsia="da-DK"/>
        </w:rPr>
        <w:t xml:space="preserve"> </w:t>
      </w:r>
      <w:proofErr w:type="spellStart"/>
      <w:r w:rsidRPr="005B0EC4">
        <w:rPr>
          <w:rFonts w:ascii="Times New Roman" w:eastAsia="Times New Roman" w:hAnsi="Times New Roman" w:cs="Times New Roman"/>
          <w:color w:val="000000"/>
          <w:sz w:val="24"/>
          <w:szCs w:val="24"/>
          <w:lang w:eastAsia="da-DK"/>
        </w:rPr>
        <w:t>focused</w:t>
      </w:r>
      <w:proofErr w:type="spellEnd"/>
      <w:r w:rsidRPr="005B0EC4">
        <w:rPr>
          <w:rFonts w:ascii="Times New Roman" w:eastAsia="Times New Roman" w:hAnsi="Times New Roman" w:cs="Times New Roman"/>
          <w:color w:val="000000"/>
          <w:sz w:val="24"/>
          <w:szCs w:val="24"/>
          <w:lang w:eastAsia="da-DK"/>
        </w:rPr>
        <w:t xml:space="preserve"> on </w:t>
      </w:r>
      <w:proofErr w:type="spellStart"/>
      <w:r w:rsidRPr="005B0EC4">
        <w:rPr>
          <w:rFonts w:ascii="Times New Roman" w:eastAsia="Times New Roman" w:hAnsi="Times New Roman" w:cs="Times New Roman"/>
          <w:color w:val="000000"/>
          <w:sz w:val="24"/>
          <w:szCs w:val="24"/>
          <w:lang w:eastAsia="da-DK"/>
        </w:rPr>
        <w:t>Alake-Tuenter</w:t>
      </w:r>
      <w:proofErr w:type="spellEnd"/>
      <w:r w:rsidR="004A6C3D" w:rsidRPr="005B0EC4">
        <w:rPr>
          <w:rFonts w:ascii="Times New Roman" w:eastAsia="Times New Roman" w:hAnsi="Times New Roman" w:cs="Times New Roman"/>
          <w:color w:val="000000"/>
          <w:sz w:val="24"/>
          <w:szCs w:val="24"/>
          <w:lang w:eastAsia="da-DK"/>
        </w:rPr>
        <w:t xml:space="preserve"> (</w:t>
      </w:r>
      <w:r w:rsidRPr="005B0EC4">
        <w:rPr>
          <w:rFonts w:ascii="Times New Roman" w:eastAsia="Times New Roman" w:hAnsi="Times New Roman" w:cs="Times New Roman"/>
          <w:color w:val="000000"/>
          <w:sz w:val="24"/>
          <w:szCs w:val="24"/>
          <w:lang w:eastAsia="da-DK"/>
        </w:rPr>
        <w:t>2012</w:t>
      </w:r>
      <w:r w:rsidR="004A6C3D" w:rsidRPr="005B0EC4">
        <w:rPr>
          <w:rFonts w:ascii="Times New Roman" w:eastAsia="Times New Roman" w:hAnsi="Times New Roman" w:cs="Times New Roman"/>
          <w:color w:val="000000"/>
          <w:sz w:val="24"/>
          <w:szCs w:val="24"/>
          <w:lang w:eastAsia="da-DK"/>
        </w:rPr>
        <w:t>)</w:t>
      </w:r>
      <w:r w:rsidRPr="005B0EC4">
        <w:rPr>
          <w:rFonts w:ascii="Times New Roman" w:eastAsia="Times New Roman" w:hAnsi="Times New Roman" w:cs="Times New Roman"/>
          <w:color w:val="000000"/>
          <w:sz w:val="24"/>
          <w:szCs w:val="24"/>
          <w:lang w:eastAsia="da-DK"/>
        </w:rPr>
        <w:t xml:space="preserve">; </w:t>
      </w:r>
      <w:proofErr w:type="spellStart"/>
      <w:r w:rsidRPr="005B0EC4">
        <w:rPr>
          <w:rFonts w:ascii="Times New Roman" w:eastAsia="Times New Roman" w:hAnsi="Times New Roman" w:cs="Times New Roman"/>
          <w:color w:val="000000"/>
          <w:sz w:val="24"/>
          <w:szCs w:val="24"/>
          <w:lang w:eastAsia="da-DK"/>
        </w:rPr>
        <w:t>Furtak</w:t>
      </w:r>
      <w:proofErr w:type="spellEnd"/>
      <w:r w:rsidR="004A6C3D" w:rsidRPr="005B0EC4">
        <w:rPr>
          <w:rFonts w:ascii="Times New Roman" w:eastAsia="Times New Roman" w:hAnsi="Times New Roman" w:cs="Times New Roman"/>
          <w:color w:val="000000"/>
          <w:sz w:val="24"/>
          <w:szCs w:val="24"/>
          <w:lang w:eastAsia="da-DK"/>
        </w:rPr>
        <w:t xml:space="preserve"> et al. (</w:t>
      </w:r>
      <w:r w:rsidRPr="005B0EC4">
        <w:rPr>
          <w:rFonts w:ascii="Times New Roman" w:eastAsia="Times New Roman" w:hAnsi="Times New Roman" w:cs="Times New Roman"/>
          <w:color w:val="000000"/>
          <w:sz w:val="24"/>
          <w:szCs w:val="24"/>
          <w:lang w:eastAsia="da-DK"/>
        </w:rPr>
        <w:t>2012</w:t>
      </w:r>
      <w:r w:rsidR="004A6C3D" w:rsidRPr="005B0EC4">
        <w:rPr>
          <w:rFonts w:ascii="Times New Roman" w:eastAsia="Times New Roman" w:hAnsi="Times New Roman" w:cs="Times New Roman"/>
          <w:color w:val="000000"/>
          <w:sz w:val="24"/>
          <w:szCs w:val="24"/>
          <w:lang w:eastAsia="da-DK"/>
        </w:rPr>
        <w:t>)</w:t>
      </w:r>
      <w:r w:rsidRPr="005B0EC4">
        <w:rPr>
          <w:rFonts w:ascii="Times New Roman" w:eastAsia="Times New Roman" w:hAnsi="Times New Roman" w:cs="Times New Roman"/>
          <w:color w:val="000000"/>
          <w:sz w:val="24"/>
          <w:szCs w:val="24"/>
          <w:lang w:eastAsia="da-DK"/>
        </w:rPr>
        <w:t xml:space="preserve">; </w:t>
      </w:r>
      <w:proofErr w:type="spellStart"/>
      <w:r w:rsidRPr="005B0EC4">
        <w:rPr>
          <w:rFonts w:ascii="Times New Roman" w:eastAsia="Times New Roman" w:hAnsi="Times New Roman" w:cs="Times New Roman"/>
          <w:color w:val="000000"/>
          <w:sz w:val="24"/>
          <w:szCs w:val="24"/>
          <w:lang w:eastAsia="da-DK"/>
        </w:rPr>
        <w:t>Minner</w:t>
      </w:r>
      <w:proofErr w:type="spellEnd"/>
      <w:r w:rsidR="004A6C3D" w:rsidRPr="005B0EC4">
        <w:rPr>
          <w:rFonts w:ascii="Times New Roman" w:eastAsia="Times New Roman" w:hAnsi="Times New Roman" w:cs="Times New Roman"/>
          <w:color w:val="000000"/>
          <w:sz w:val="24"/>
          <w:szCs w:val="24"/>
          <w:lang w:eastAsia="da-DK"/>
        </w:rPr>
        <w:t xml:space="preserve"> et</w:t>
      </w:r>
      <w:r w:rsidR="004A6C3D" w:rsidRPr="004A6C3D">
        <w:rPr>
          <w:rFonts w:ascii="Times New Roman" w:eastAsia="Times New Roman" w:hAnsi="Times New Roman" w:cs="Times New Roman"/>
          <w:color w:val="000000"/>
          <w:sz w:val="24"/>
          <w:szCs w:val="24"/>
          <w:lang w:eastAsia="da-DK"/>
        </w:rPr>
        <w:t xml:space="preserve"> al. (</w:t>
      </w:r>
      <w:r w:rsidRPr="004A6C3D">
        <w:rPr>
          <w:rFonts w:ascii="Times New Roman" w:eastAsia="Times New Roman" w:hAnsi="Times New Roman" w:cs="Times New Roman"/>
          <w:color w:val="000000"/>
          <w:sz w:val="24"/>
          <w:szCs w:val="24"/>
          <w:lang w:eastAsia="da-DK"/>
        </w:rPr>
        <w:t>2010</w:t>
      </w:r>
      <w:r w:rsidR="004A6C3D" w:rsidRPr="004A6C3D">
        <w:rPr>
          <w:rFonts w:ascii="Times New Roman" w:eastAsia="Times New Roman" w:hAnsi="Times New Roman" w:cs="Times New Roman"/>
          <w:color w:val="000000"/>
          <w:sz w:val="24"/>
          <w:szCs w:val="24"/>
          <w:lang w:eastAsia="da-DK"/>
        </w:rPr>
        <w:t>)</w:t>
      </w:r>
      <w:r w:rsidRPr="004A6C3D">
        <w:rPr>
          <w:rFonts w:ascii="Times New Roman" w:eastAsia="Times New Roman" w:hAnsi="Times New Roman" w:cs="Times New Roman"/>
          <w:color w:val="000000"/>
          <w:sz w:val="24"/>
          <w:szCs w:val="24"/>
          <w:lang w:eastAsia="da-DK"/>
        </w:rPr>
        <w:t xml:space="preserve">; </w:t>
      </w:r>
      <w:proofErr w:type="spellStart"/>
      <w:r w:rsidRPr="004A6C3D">
        <w:rPr>
          <w:rFonts w:ascii="Times New Roman" w:eastAsia="Times New Roman" w:hAnsi="Times New Roman" w:cs="Times New Roman"/>
          <w:color w:val="000000"/>
          <w:sz w:val="24"/>
          <w:szCs w:val="24"/>
          <w:lang w:eastAsia="da-DK"/>
        </w:rPr>
        <w:t>Pedaste</w:t>
      </w:r>
      <w:proofErr w:type="spellEnd"/>
      <w:r w:rsidR="004A6C3D" w:rsidRPr="004A6C3D">
        <w:rPr>
          <w:rFonts w:ascii="Times New Roman" w:eastAsia="Times New Roman" w:hAnsi="Times New Roman" w:cs="Times New Roman"/>
          <w:color w:val="000000"/>
          <w:sz w:val="24"/>
          <w:szCs w:val="24"/>
          <w:lang w:eastAsia="da-DK"/>
        </w:rPr>
        <w:t xml:space="preserve"> et al.</w:t>
      </w:r>
      <w:r w:rsidRPr="004A6C3D">
        <w:rPr>
          <w:rFonts w:ascii="Times New Roman" w:eastAsia="Times New Roman" w:hAnsi="Times New Roman" w:cs="Times New Roman"/>
          <w:color w:val="000000"/>
          <w:sz w:val="24"/>
          <w:szCs w:val="24"/>
          <w:lang w:eastAsia="da-DK"/>
        </w:rPr>
        <w:t xml:space="preserve"> </w:t>
      </w:r>
      <w:r w:rsidR="004A6C3D" w:rsidRPr="0061398E">
        <w:rPr>
          <w:rFonts w:ascii="Times New Roman" w:eastAsia="Times New Roman" w:hAnsi="Times New Roman" w:cs="Times New Roman"/>
          <w:color w:val="000000"/>
          <w:sz w:val="24"/>
          <w:szCs w:val="24"/>
          <w:lang w:val="en-US" w:eastAsia="da-DK"/>
        </w:rPr>
        <w:t>(</w:t>
      </w:r>
      <w:r w:rsidRPr="0061398E">
        <w:rPr>
          <w:rFonts w:ascii="Times New Roman" w:eastAsia="Times New Roman" w:hAnsi="Times New Roman" w:cs="Times New Roman"/>
          <w:color w:val="000000"/>
          <w:sz w:val="24"/>
          <w:szCs w:val="24"/>
          <w:lang w:val="en-US" w:eastAsia="da-DK"/>
        </w:rPr>
        <w:t>2015</w:t>
      </w:r>
      <w:r w:rsidR="004A6C3D" w:rsidRPr="0061398E">
        <w:rPr>
          <w:rFonts w:ascii="Times New Roman" w:eastAsia="Times New Roman" w:hAnsi="Times New Roman" w:cs="Times New Roman"/>
          <w:color w:val="000000"/>
          <w:sz w:val="24"/>
          <w:szCs w:val="24"/>
          <w:lang w:val="en-US" w:eastAsia="da-DK"/>
        </w:rPr>
        <w:t>) and</w:t>
      </w:r>
      <w:r w:rsidRPr="0061398E">
        <w:rPr>
          <w:rFonts w:ascii="Times New Roman" w:eastAsia="Times New Roman" w:hAnsi="Times New Roman" w:cs="Times New Roman"/>
          <w:color w:val="000000"/>
          <w:sz w:val="24"/>
          <w:szCs w:val="24"/>
          <w:lang w:val="en-US" w:eastAsia="da-DK"/>
        </w:rPr>
        <w:t xml:space="preserve"> </w:t>
      </w:r>
      <w:proofErr w:type="spellStart"/>
      <w:r w:rsidRPr="0061398E">
        <w:rPr>
          <w:rFonts w:ascii="Times New Roman" w:eastAsia="Times New Roman" w:hAnsi="Times New Roman" w:cs="Times New Roman"/>
          <w:color w:val="000000"/>
          <w:sz w:val="24"/>
          <w:szCs w:val="24"/>
          <w:lang w:val="en-US" w:eastAsia="da-DK"/>
        </w:rPr>
        <w:t>Rönnebeck</w:t>
      </w:r>
      <w:proofErr w:type="spellEnd"/>
      <w:r w:rsidR="004A6C3D" w:rsidRPr="0061398E">
        <w:rPr>
          <w:rFonts w:ascii="Times New Roman" w:eastAsia="Times New Roman" w:hAnsi="Times New Roman" w:cs="Times New Roman"/>
          <w:color w:val="000000"/>
          <w:sz w:val="24"/>
          <w:szCs w:val="24"/>
          <w:lang w:val="en-US" w:eastAsia="da-DK"/>
        </w:rPr>
        <w:t xml:space="preserve"> et al.</w:t>
      </w:r>
      <w:r w:rsidRPr="0061398E">
        <w:rPr>
          <w:rFonts w:ascii="Times New Roman" w:eastAsia="Times New Roman" w:hAnsi="Times New Roman" w:cs="Times New Roman"/>
          <w:color w:val="000000"/>
          <w:sz w:val="24"/>
          <w:szCs w:val="24"/>
          <w:lang w:val="en-US" w:eastAsia="da-DK"/>
        </w:rPr>
        <w:t xml:space="preserve"> </w:t>
      </w:r>
      <w:r w:rsidR="004A6C3D" w:rsidRPr="0061398E">
        <w:rPr>
          <w:rFonts w:ascii="Times New Roman" w:eastAsia="Times New Roman" w:hAnsi="Times New Roman" w:cs="Times New Roman"/>
          <w:color w:val="000000"/>
          <w:sz w:val="24"/>
          <w:szCs w:val="24"/>
          <w:lang w:val="en-US" w:eastAsia="da-DK"/>
        </w:rPr>
        <w:t>(</w:t>
      </w:r>
      <w:r w:rsidRPr="0061398E">
        <w:rPr>
          <w:rFonts w:ascii="Times New Roman" w:eastAsia="Times New Roman" w:hAnsi="Times New Roman" w:cs="Times New Roman"/>
          <w:color w:val="000000"/>
          <w:sz w:val="24"/>
          <w:szCs w:val="24"/>
          <w:lang w:val="en-US" w:eastAsia="da-DK"/>
        </w:rPr>
        <w:t>2016</w:t>
      </w:r>
      <w:r w:rsidR="004A6C3D" w:rsidRPr="0061398E">
        <w:rPr>
          <w:rFonts w:ascii="Times New Roman" w:eastAsia="Times New Roman" w:hAnsi="Times New Roman" w:cs="Times New Roman"/>
          <w:color w:val="000000"/>
          <w:sz w:val="24"/>
          <w:szCs w:val="24"/>
          <w:lang w:val="en-US" w:eastAsia="da-DK"/>
        </w:rPr>
        <w:t>)</w:t>
      </w:r>
      <w:r w:rsidRPr="0061398E">
        <w:rPr>
          <w:rFonts w:ascii="Times New Roman" w:eastAsia="Times New Roman" w:hAnsi="Times New Roman" w:cs="Times New Roman"/>
          <w:color w:val="000000"/>
          <w:sz w:val="24"/>
          <w:szCs w:val="24"/>
          <w:lang w:val="en-US" w:eastAsia="da-DK"/>
        </w:rPr>
        <w:t xml:space="preserve">. </w:t>
      </w:r>
      <w:r w:rsidRPr="003E7744">
        <w:rPr>
          <w:rFonts w:ascii="Times New Roman" w:eastAsia="Times New Roman" w:hAnsi="Times New Roman" w:cs="Times New Roman"/>
          <w:color w:val="000000"/>
          <w:sz w:val="24"/>
          <w:szCs w:val="24"/>
          <w:lang w:val="en-GB" w:eastAsia="da-DK"/>
        </w:rPr>
        <w:t xml:space="preserve">These reviews provided information about gaps in the field and relevant keywords, which we used to identify relevant papers. </w:t>
      </w:r>
      <w:del w:id="19" w:author="Stine Mariegaard" w:date="2020-11-15T19:23:00Z">
        <w:r w:rsidRPr="003E7744" w:rsidDel="00B1101D">
          <w:rPr>
            <w:rFonts w:ascii="Times New Roman" w:eastAsia="Times New Roman" w:hAnsi="Times New Roman" w:cs="Times New Roman"/>
            <w:color w:val="000000"/>
            <w:sz w:val="24"/>
            <w:szCs w:val="24"/>
            <w:lang w:val="en-GB" w:eastAsia="da-DK"/>
          </w:rPr>
          <w:delText>Informed by research question 2, we decided to include only papers with empirical (qualitative, quantitative, or mixed) data from practical settings.</w:delText>
        </w:r>
        <w:r w:rsidR="00DC1F80" w:rsidDel="00B1101D">
          <w:rPr>
            <w:rFonts w:ascii="Times New Roman" w:eastAsia="Times New Roman" w:hAnsi="Times New Roman" w:cs="Times New Roman"/>
            <w:color w:val="000000"/>
            <w:sz w:val="24"/>
            <w:szCs w:val="24"/>
            <w:lang w:val="en-GB" w:eastAsia="da-DK"/>
          </w:rPr>
          <w:delText xml:space="preserve"> </w:delText>
        </w:r>
        <w:r w:rsidRPr="003E7744" w:rsidDel="00B1101D">
          <w:rPr>
            <w:rFonts w:ascii="Times New Roman" w:eastAsia="Times New Roman" w:hAnsi="Times New Roman" w:cs="Times New Roman"/>
            <w:color w:val="000000"/>
            <w:sz w:val="24"/>
            <w:szCs w:val="24"/>
            <w:lang w:val="en-GB" w:eastAsia="da-DK"/>
          </w:rPr>
          <w:delText xml:space="preserve">Inspired by Petticrew </w:delText>
        </w:r>
        <w:r w:rsidR="004A6C3D" w:rsidDel="00B1101D">
          <w:rPr>
            <w:rFonts w:ascii="Times New Roman" w:eastAsia="Times New Roman" w:hAnsi="Times New Roman" w:cs="Times New Roman"/>
            <w:color w:val="000000"/>
            <w:sz w:val="24"/>
            <w:szCs w:val="24"/>
            <w:lang w:val="en-GB" w:eastAsia="da-DK"/>
          </w:rPr>
          <w:delText xml:space="preserve">&amp; </w:delText>
        </w:r>
        <w:r w:rsidRPr="003E7744" w:rsidDel="00B1101D">
          <w:rPr>
            <w:rFonts w:ascii="Times New Roman" w:eastAsia="Times New Roman" w:hAnsi="Times New Roman" w:cs="Times New Roman"/>
            <w:color w:val="000000"/>
            <w:sz w:val="24"/>
            <w:szCs w:val="24"/>
            <w:lang w:val="en-GB" w:eastAsia="da-DK"/>
          </w:rPr>
          <w:delText>Roberts</w:delText>
        </w:r>
        <w:r w:rsidR="00B70931" w:rsidDel="00B1101D">
          <w:rPr>
            <w:rFonts w:ascii="Times New Roman" w:eastAsia="Times New Roman" w:hAnsi="Times New Roman" w:cs="Times New Roman"/>
            <w:color w:val="000000"/>
            <w:sz w:val="24"/>
            <w:szCs w:val="24"/>
            <w:lang w:val="en-GB" w:eastAsia="da-DK"/>
          </w:rPr>
          <w:delText xml:space="preserve"> </w:delText>
        </w:r>
        <w:r w:rsidRPr="003E7744" w:rsidDel="00B1101D">
          <w:rPr>
            <w:rFonts w:ascii="Times New Roman" w:eastAsia="Times New Roman" w:hAnsi="Times New Roman" w:cs="Times New Roman"/>
            <w:color w:val="000000"/>
            <w:sz w:val="24"/>
            <w:szCs w:val="24"/>
            <w:lang w:val="en-GB" w:eastAsia="da-DK"/>
          </w:rPr>
          <w:delText xml:space="preserve">(2008, p 38) four search </w:delText>
        </w:r>
        <w:commentRangeStart w:id="20"/>
        <w:r w:rsidRPr="003E7744" w:rsidDel="00B1101D">
          <w:rPr>
            <w:rFonts w:ascii="Times New Roman" w:eastAsia="Times New Roman" w:hAnsi="Times New Roman" w:cs="Times New Roman"/>
            <w:color w:val="000000"/>
            <w:sz w:val="24"/>
            <w:szCs w:val="24"/>
            <w:lang w:val="en-GB" w:eastAsia="da-DK"/>
          </w:rPr>
          <w:delText>strings</w:delText>
        </w:r>
      </w:del>
      <w:commentRangeEnd w:id="20"/>
      <w:r w:rsidR="00B1101D">
        <w:rPr>
          <w:rStyle w:val="CommentReference"/>
        </w:rPr>
        <w:commentReference w:id="20"/>
      </w:r>
      <w:del w:id="21" w:author="Stine Mariegaard" w:date="2020-11-15T19:23:00Z">
        <w:r w:rsidRPr="003E7744" w:rsidDel="00B1101D">
          <w:rPr>
            <w:rFonts w:ascii="Times New Roman" w:eastAsia="Times New Roman" w:hAnsi="Times New Roman" w:cs="Times New Roman"/>
            <w:color w:val="000000"/>
            <w:sz w:val="24"/>
            <w:szCs w:val="24"/>
            <w:lang w:val="en-GB" w:eastAsia="da-DK"/>
          </w:rPr>
          <w:delText xml:space="preserve">. </w:delText>
        </w:r>
      </w:del>
      <w:r w:rsidRPr="003E7744">
        <w:rPr>
          <w:rFonts w:ascii="Times New Roman" w:eastAsia="Times New Roman" w:hAnsi="Times New Roman" w:cs="Times New Roman"/>
          <w:color w:val="000000"/>
          <w:sz w:val="24"/>
          <w:szCs w:val="24"/>
          <w:lang w:val="en-GB" w:eastAsia="da-DK"/>
        </w:rPr>
        <w:t>We selected 2 strings </w:t>
      </w:r>
      <w:proofErr w:type="spellStart"/>
      <w:r w:rsidRPr="003E7744">
        <w:rPr>
          <w:rFonts w:ascii="Times New Roman" w:eastAsia="Times New Roman" w:hAnsi="Times New Roman" w:cs="Times New Roman"/>
          <w:color w:val="000000"/>
          <w:sz w:val="24"/>
          <w:szCs w:val="24"/>
          <w:lang w:val="en-GB" w:eastAsia="da-DK"/>
        </w:rPr>
        <w:t>i</w:t>
      </w:r>
      <w:proofErr w:type="spellEnd"/>
      <w:r w:rsidRPr="003E7744">
        <w:rPr>
          <w:rFonts w:ascii="Times New Roman" w:eastAsia="Times New Roman" w:hAnsi="Times New Roman" w:cs="Times New Roman"/>
          <w:color w:val="000000"/>
          <w:sz w:val="24"/>
          <w:szCs w:val="24"/>
          <w:lang w:val="en-GB" w:eastAsia="da-DK"/>
        </w:rPr>
        <w:t>) Population ii) Intervention. We omitted search string iii) Outcome and iv) Comparison because our research questions do not pertain to outcomes or relation between intervention and outcome.</w:t>
      </w:r>
      <w:r w:rsidR="00DC1F80">
        <w:rPr>
          <w:rFonts w:ascii="Times New Roman" w:eastAsia="Times New Roman" w:hAnsi="Times New Roman" w:cs="Times New Roman"/>
          <w:color w:val="000000"/>
          <w:sz w:val="24"/>
          <w:szCs w:val="24"/>
          <w:lang w:val="en-GB" w:eastAsia="da-DK"/>
        </w:rPr>
        <w:t xml:space="preserve"> </w:t>
      </w:r>
    </w:p>
    <w:p w14:paraId="31DA61D4" w14:textId="4A90027E" w:rsidR="003E7744" w:rsidRDefault="00F50A3B" w:rsidP="00C868E0">
      <w:pPr>
        <w:spacing w:after="240" w:line="360" w:lineRule="auto"/>
        <w:jc w:val="both"/>
        <w:rPr>
          <w:rFonts w:ascii="Times New Roman" w:eastAsia="Times New Roman" w:hAnsi="Times New Roman" w:cs="Times New Roman"/>
          <w:color w:val="000000"/>
          <w:sz w:val="24"/>
          <w:szCs w:val="24"/>
          <w:lang w:val="en-GB" w:eastAsia="da-DK"/>
        </w:rPr>
      </w:pPr>
      <w:r>
        <w:rPr>
          <w:rFonts w:ascii="Times New Roman" w:eastAsia="Times New Roman" w:hAnsi="Times New Roman" w:cs="Times New Roman"/>
          <w:color w:val="000000"/>
          <w:sz w:val="24"/>
          <w:szCs w:val="24"/>
          <w:lang w:val="en-GB" w:eastAsia="da-DK"/>
        </w:rPr>
        <w:t>IBSE</w:t>
      </w:r>
      <w:r w:rsidR="003E7744" w:rsidRPr="003E7744">
        <w:rPr>
          <w:rFonts w:ascii="Times New Roman" w:eastAsia="Times New Roman" w:hAnsi="Times New Roman" w:cs="Times New Roman"/>
          <w:color w:val="000000"/>
          <w:sz w:val="24"/>
          <w:szCs w:val="24"/>
          <w:lang w:val="en-GB" w:eastAsia="da-DK"/>
        </w:rPr>
        <w:t xml:space="preserve"> approaches to teaching are varied both in formats, in terms used and in names given to approaches. We argue that there are several terms for the same overall core ideas.  For example, the United States official bodies have moved away from using the term </w:t>
      </w:r>
      <w:r>
        <w:rPr>
          <w:rFonts w:ascii="Times New Roman" w:eastAsia="Times New Roman" w:hAnsi="Times New Roman" w:cs="Times New Roman"/>
          <w:color w:val="000000"/>
          <w:sz w:val="24"/>
          <w:szCs w:val="24"/>
          <w:lang w:val="en-GB" w:eastAsia="da-DK"/>
        </w:rPr>
        <w:t>‘</w:t>
      </w:r>
      <w:r w:rsidR="003E7744" w:rsidRPr="00DC1F80">
        <w:rPr>
          <w:rFonts w:ascii="Times New Roman" w:eastAsia="Times New Roman" w:hAnsi="Times New Roman" w:cs="Times New Roman"/>
          <w:color w:val="000000"/>
          <w:sz w:val="24"/>
          <w:szCs w:val="24"/>
          <w:lang w:val="en-GB" w:eastAsia="da-DK"/>
        </w:rPr>
        <w:t>inquiry</w:t>
      </w:r>
      <w:r>
        <w:rPr>
          <w:rFonts w:ascii="Times New Roman" w:eastAsia="Times New Roman" w:hAnsi="Times New Roman" w:cs="Times New Roman"/>
          <w:color w:val="000000"/>
          <w:sz w:val="24"/>
          <w:szCs w:val="24"/>
          <w:lang w:val="en-GB" w:eastAsia="da-DK"/>
        </w:rPr>
        <w:t>’</w:t>
      </w:r>
      <w:r w:rsidR="003E7744" w:rsidRPr="00DC1F80">
        <w:rPr>
          <w:rFonts w:ascii="Times New Roman" w:eastAsia="Times New Roman" w:hAnsi="Times New Roman" w:cs="Times New Roman"/>
          <w:color w:val="000000"/>
          <w:sz w:val="24"/>
          <w:szCs w:val="24"/>
          <w:lang w:val="en-GB" w:eastAsia="da-DK"/>
        </w:rPr>
        <w:t xml:space="preserve"> </w:t>
      </w:r>
      <w:r w:rsidR="003E7744" w:rsidRPr="003E7744">
        <w:rPr>
          <w:rFonts w:ascii="Times New Roman" w:eastAsia="Times New Roman" w:hAnsi="Times New Roman" w:cs="Times New Roman"/>
          <w:color w:val="000000"/>
          <w:sz w:val="24"/>
          <w:szCs w:val="24"/>
          <w:lang w:val="en-GB" w:eastAsia="da-DK"/>
        </w:rPr>
        <w:t xml:space="preserve">and now refers to scientific practices instead </w:t>
      </w:r>
      <w:r w:rsidR="00DC1F80" w:rsidRPr="00DC1F80">
        <w:rPr>
          <w:rFonts w:ascii="Times New Roman" w:eastAsia="Times New Roman" w:hAnsi="Times New Roman" w:cs="Times New Roman"/>
          <w:color w:val="000000"/>
          <w:sz w:val="24"/>
          <w:szCs w:val="24"/>
          <w:lang w:val="en-GB" w:eastAsia="da-DK"/>
        </w:rPr>
        <w:t>(National Research Council, 2012)</w:t>
      </w:r>
      <w:r w:rsidR="003E7744" w:rsidRPr="003E7744">
        <w:rPr>
          <w:rFonts w:ascii="Times New Roman" w:eastAsia="Times New Roman" w:hAnsi="Times New Roman" w:cs="Times New Roman"/>
          <w:color w:val="000000"/>
          <w:sz w:val="24"/>
          <w:szCs w:val="24"/>
          <w:lang w:val="en-GB" w:eastAsia="da-DK"/>
        </w:rPr>
        <w:t>. Thus, to not lose important information, in our search, we included inquiry-based education as well as related terms. </w:t>
      </w:r>
    </w:p>
    <w:p w14:paraId="03838888" w14:textId="68196E7E" w:rsidR="004A6C3D" w:rsidRDefault="004A6C3D" w:rsidP="00C868E0">
      <w:pPr>
        <w:spacing w:after="240" w:line="360" w:lineRule="auto"/>
        <w:jc w:val="both"/>
        <w:rPr>
          <w:rFonts w:ascii="Times New Roman" w:eastAsia="Times New Roman" w:hAnsi="Times New Roman" w:cs="Times New Roman"/>
          <w:color w:val="000000"/>
          <w:sz w:val="24"/>
          <w:szCs w:val="24"/>
          <w:lang w:val="en-GB" w:eastAsia="da-DK"/>
        </w:rPr>
      </w:pPr>
    </w:p>
    <w:p w14:paraId="32B0D49B" w14:textId="44D90950" w:rsidR="004A6C3D" w:rsidRDefault="004A6C3D" w:rsidP="00C868E0">
      <w:pPr>
        <w:spacing w:after="240" w:line="360" w:lineRule="auto"/>
        <w:jc w:val="both"/>
        <w:rPr>
          <w:rFonts w:ascii="Times New Roman" w:eastAsia="Times New Roman" w:hAnsi="Times New Roman" w:cs="Times New Roman"/>
          <w:color w:val="000000"/>
          <w:sz w:val="24"/>
          <w:szCs w:val="24"/>
          <w:lang w:val="en-GB" w:eastAsia="da-DK"/>
        </w:rPr>
      </w:pPr>
    </w:p>
    <w:p w14:paraId="55471515" w14:textId="77777777" w:rsidR="004A6C3D" w:rsidRPr="003E7744" w:rsidRDefault="004A6C3D" w:rsidP="00C868E0">
      <w:pPr>
        <w:spacing w:after="240" w:line="360" w:lineRule="auto"/>
        <w:jc w:val="both"/>
        <w:rPr>
          <w:rFonts w:ascii="Times New Roman" w:eastAsia="Times New Roman" w:hAnsi="Times New Roman" w:cs="Times New Roman"/>
          <w:sz w:val="24"/>
          <w:szCs w:val="24"/>
          <w:lang w:val="en-GB" w:eastAsia="da-DK"/>
        </w:rPr>
      </w:pPr>
    </w:p>
    <w:p w14:paraId="29F19835" w14:textId="6B945C31" w:rsidR="00871219" w:rsidRPr="004A6C3D" w:rsidRDefault="003E7744" w:rsidP="00C868E0">
      <w:pPr>
        <w:spacing w:after="240" w:line="360" w:lineRule="auto"/>
        <w:jc w:val="both"/>
        <w:rPr>
          <w:rFonts w:ascii="Times New Roman" w:eastAsia="Times New Roman" w:hAnsi="Times New Roman" w:cs="Times New Roman"/>
          <w:i/>
          <w:iCs/>
          <w:color w:val="000000"/>
          <w:sz w:val="20"/>
          <w:szCs w:val="20"/>
          <w:lang w:val="en-GB" w:eastAsia="da-DK"/>
        </w:rPr>
      </w:pPr>
      <w:r w:rsidRPr="004A6C3D">
        <w:rPr>
          <w:rFonts w:ascii="Times New Roman" w:eastAsia="Times New Roman" w:hAnsi="Times New Roman" w:cs="Times New Roman"/>
          <w:i/>
          <w:iCs/>
          <w:color w:val="000000"/>
          <w:sz w:val="20"/>
          <w:szCs w:val="20"/>
          <w:lang w:val="en-GB" w:eastAsia="da-DK"/>
        </w:rPr>
        <w:t>Table 1: Summary of literature search criteria</w:t>
      </w:r>
    </w:p>
    <w:tbl>
      <w:tblPr>
        <w:tblW w:w="0" w:type="auto"/>
        <w:tblCellMar>
          <w:top w:w="15" w:type="dxa"/>
          <w:left w:w="15" w:type="dxa"/>
          <w:bottom w:w="15" w:type="dxa"/>
          <w:right w:w="15" w:type="dxa"/>
        </w:tblCellMar>
        <w:tblLook w:val="04A0" w:firstRow="1" w:lastRow="0" w:firstColumn="1" w:lastColumn="0" w:noHBand="0" w:noVBand="1"/>
      </w:tblPr>
      <w:tblGrid>
        <w:gridCol w:w="1982"/>
        <w:gridCol w:w="3117"/>
        <w:gridCol w:w="2641"/>
        <w:gridCol w:w="1878"/>
      </w:tblGrid>
      <w:tr w:rsidR="003E7744" w:rsidRPr="003E7744" w14:paraId="4E4F3E59" w14:textId="77777777" w:rsidTr="003E7744">
        <w:trPr>
          <w:trHeight w:val="8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5504A"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Date 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60F2E"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01.01.2008-31.01.2019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151EB"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Literature language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08806"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English</w:t>
            </w:r>
          </w:p>
        </w:tc>
      </w:tr>
      <w:tr w:rsidR="003E7744" w:rsidRPr="00CA2744" w14:paraId="3237B204" w14:textId="77777777" w:rsidTr="003E7744">
        <w:trPr>
          <w:trHeight w:val="1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7B306"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lastRenderedPageBreak/>
              <w:t>Database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BCD17"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proofErr w:type="spellStart"/>
            <w:r w:rsidRPr="003E7744">
              <w:rPr>
                <w:rFonts w:ascii="Times New Roman" w:eastAsia="Times New Roman" w:hAnsi="Times New Roman" w:cs="Times New Roman"/>
                <w:color w:val="000000"/>
                <w:sz w:val="24"/>
                <w:szCs w:val="24"/>
                <w:lang w:val="en-GB" w:eastAsia="da-DK"/>
              </w:rPr>
              <w:t>EbscoHost</w:t>
            </w:r>
            <w:proofErr w:type="spellEnd"/>
            <w:r w:rsidRPr="003E7744">
              <w:rPr>
                <w:rFonts w:ascii="Times New Roman" w:eastAsia="Times New Roman" w:hAnsi="Times New Roman" w:cs="Times New Roman"/>
                <w:color w:val="000000"/>
                <w:sz w:val="24"/>
                <w:szCs w:val="24"/>
                <w:lang w:val="en-GB" w:eastAsia="da-DK"/>
              </w:rPr>
              <w:t xml:space="preserve"> (Education): Academic Search Complete, Education Research Complete, ERIC, Psychology and Behavioural Sciences Collection and </w:t>
            </w:r>
            <w:proofErr w:type="spellStart"/>
            <w:r w:rsidRPr="003E7744">
              <w:rPr>
                <w:rFonts w:ascii="Times New Roman" w:eastAsia="Times New Roman" w:hAnsi="Times New Roman" w:cs="Times New Roman"/>
                <w:color w:val="000000"/>
                <w:sz w:val="24"/>
                <w:szCs w:val="24"/>
                <w:lang w:val="en-GB" w:eastAsia="da-DK"/>
              </w:rPr>
              <w:t>SocINDEX</w:t>
            </w:r>
            <w:proofErr w:type="spellEnd"/>
            <w:r w:rsidRPr="003E7744">
              <w:rPr>
                <w:rFonts w:ascii="Times New Roman" w:eastAsia="Times New Roman" w:hAnsi="Times New Roman" w:cs="Times New Roman"/>
                <w:color w:val="000000"/>
                <w:sz w:val="24"/>
                <w:szCs w:val="24"/>
                <w:lang w:val="en-GB" w:eastAsia="da-DK"/>
              </w:rPr>
              <w:t xml:space="preserve"> with Full Text.</w:t>
            </w:r>
          </w:p>
        </w:tc>
      </w:tr>
      <w:tr w:rsidR="003E7744" w:rsidRPr="003E7744" w14:paraId="5E9C0C0E" w14:textId="77777777" w:rsidTr="003E7744">
        <w:trPr>
          <w:trHeight w:val="11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501F2"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Search string name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8671F"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Keywords in 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8F1AA"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Syntax</w:t>
            </w:r>
          </w:p>
        </w:tc>
      </w:tr>
      <w:tr w:rsidR="003E7744" w:rsidRPr="00CA2744" w14:paraId="54487CD4" w14:textId="77777777" w:rsidTr="003E7744">
        <w:trPr>
          <w:trHeight w:val="19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75452"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POPULATION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AA276"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Primary school, Kindergarten, Primary education, Child*, Preschool, Early childhood, Preschool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74616"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"OR” separated items in block</w:t>
            </w:r>
          </w:p>
        </w:tc>
      </w:tr>
      <w:tr w:rsidR="003E7744" w:rsidRPr="003E7744" w14:paraId="4ACDD4B3" w14:textId="77777777" w:rsidTr="003E7744">
        <w:trPr>
          <w:trHeight w:val="25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9ABC0"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INTERVENTION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EE3AE"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Inquiry based teaching, Inquiry based science education, Inquiry cycle*, Inquiry-based learning*, Inquiry phases, (IBL), (IBSE), Inquiry learning process*, Inquiry based instruction, Inquiry model, Scientific inquiry, Scientific practices, (IBI), Inquiry based learning framework.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158AA"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"OR” separated items in block</w:t>
            </w:r>
          </w:p>
          <w:p w14:paraId="0D532C0E"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w:t>
            </w:r>
          </w:p>
        </w:tc>
      </w:tr>
      <w:tr w:rsidR="003E7744" w:rsidRPr="00CD34D6" w14:paraId="35DD6743" w14:textId="77777777" w:rsidTr="003E7744">
        <w:trPr>
          <w:trHeight w:val="8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5B908"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Search syntax</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52304" w14:textId="09C78786" w:rsidR="004A6C3D" w:rsidRDefault="003E7744" w:rsidP="004A6C3D">
            <w:pPr>
              <w:spacing w:after="0" w:line="360" w:lineRule="auto"/>
              <w:jc w:val="both"/>
              <w:rPr>
                <w:rFonts w:ascii="Times New Roman" w:eastAsia="Times New Roman" w:hAnsi="Times New Roman" w:cs="Times New Roman"/>
                <w:color w:val="000000"/>
                <w:sz w:val="24"/>
                <w:szCs w:val="24"/>
                <w:lang w:val="en-GB" w:eastAsia="da-DK"/>
              </w:rPr>
            </w:pPr>
            <w:r w:rsidRPr="003E7744">
              <w:rPr>
                <w:rFonts w:ascii="Times New Roman" w:eastAsia="Times New Roman" w:hAnsi="Times New Roman" w:cs="Times New Roman"/>
                <w:color w:val="000000"/>
                <w:sz w:val="24"/>
                <w:szCs w:val="24"/>
                <w:lang w:val="en-GB" w:eastAsia="da-DK"/>
              </w:rPr>
              <w:t>POPULATION keywords “AND” INTERVENTION keyword</w:t>
            </w:r>
            <w:r w:rsidR="004A6C3D">
              <w:rPr>
                <w:rFonts w:ascii="Times New Roman" w:eastAsia="Times New Roman" w:hAnsi="Times New Roman" w:cs="Times New Roman"/>
                <w:color w:val="000000"/>
                <w:sz w:val="24"/>
                <w:szCs w:val="24"/>
                <w:lang w:val="en-GB" w:eastAsia="da-DK"/>
              </w:rPr>
              <w:t>s</w:t>
            </w:r>
          </w:p>
          <w:p w14:paraId="3A785839" w14:textId="3C3C55D2" w:rsidR="004A6C3D" w:rsidRPr="004A6C3D" w:rsidRDefault="004A6C3D" w:rsidP="004A6C3D">
            <w:pPr>
              <w:rPr>
                <w:rFonts w:ascii="Times New Roman" w:eastAsia="Times New Roman" w:hAnsi="Times New Roman" w:cs="Times New Roman"/>
                <w:sz w:val="24"/>
                <w:szCs w:val="24"/>
                <w:lang w:val="en-GB" w:eastAsia="da-DK"/>
              </w:rPr>
            </w:pPr>
          </w:p>
        </w:tc>
      </w:tr>
    </w:tbl>
    <w:p w14:paraId="09CF460B" w14:textId="77777777"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w:t>
      </w:r>
    </w:p>
    <w:p w14:paraId="6FBEB928" w14:textId="5B95D67F"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Table 1 summarizes our search criteria, indicating date range, language keywords and database. The POPULATION and INTERVENTION keywords were combined to yield the intersection between </w:t>
      </w:r>
      <w:r w:rsidR="008B54A7">
        <w:rPr>
          <w:rFonts w:ascii="Times New Roman" w:eastAsia="Times New Roman" w:hAnsi="Times New Roman" w:cs="Times New Roman"/>
          <w:color w:val="000000"/>
          <w:sz w:val="24"/>
          <w:szCs w:val="24"/>
          <w:lang w:val="en-GB" w:eastAsia="da-DK"/>
        </w:rPr>
        <w:t xml:space="preserve">ECE </w:t>
      </w:r>
      <w:r w:rsidRPr="003E7744">
        <w:rPr>
          <w:rFonts w:ascii="Times New Roman" w:eastAsia="Times New Roman" w:hAnsi="Times New Roman" w:cs="Times New Roman"/>
          <w:color w:val="000000"/>
          <w:sz w:val="24"/>
          <w:szCs w:val="24"/>
          <w:lang w:val="en-GB" w:eastAsia="da-DK"/>
        </w:rPr>
        <w:t xml:space="preserve">and </w:t>
      </w:r>
      <w:r w:rsidR="008B54A7">
        <w:rPr>
          <w:rFonts w:ascii="Times New Roman" w:eastAsia="Times New Roman" w:hAnsi="Times New Roman" w:cs="Times New Roman"/>
          <w:color w:val="000000"/>
          <w:sz w:val="24"/>
          <w:szCs w:val="24"/>
          <w:lang w:val="en-GB" w:eastAsia="da-DK"/>
        </w:rPr>
        <w:t>IBSE</w:t>
      </w:r>
      <w:r w:rsidRPr="003E7744">
        <w:rPr>
          <w:rFonts w:ascii="Times New Roman" w:eastAsia="Times New Roman" w:hAnsi="Times New Roman" w:cs="Times New Roman"/>
          <w:color w:val="000000"/>
          <w:sz w:val="24"/>
          <w:szCs w:val="24"/>
          <w:lang w:val="en-GB" w:eastAsia="da-DK"/>
        </w:rPr>
        <w:t>. We limited ourselves to English-language literature because preliminary searches indicated very few non-English publications. In doing so, we accept the possible exclusion of regions without strong traditions for publishing internationally.</w:t>
      </w:r>
    </w:p>
    <w:p w14:paraId="02D23756" w14:textId="77777777"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lastRenderedPageBreak/>
        <w:t> </w:t>
      </w:r>
      <w:r w:rsidRPr="003E7744">
        <w:rPr>
          <w:rFonts w:ascii="Times New Roman" w:eastAsia="Times New Roman" w:hAnsi="Times New Roman" w:cs="Times New Roman"/>
          <w:noProof/>
          <w:color w:val="000000"/>
          <w:sz w:val="24"/>
          <w:szCs w:val="24"/>
          <w:bdr w:val="none" w:sz="0" w:space="0" w:color="auto" w:frame="1"/>
          <w:lang w:val="en-GB" w:eastAsia="da-DK"/>
        </w:rPr>
        <w:drawing>
          <wp:inline distT="0" distB="0" distL="0" distR="0" wp14:anchorId="29BD72B9" wp14:editId="63E6F03B">
            <wp:extent cx="5734050" cy="2143125"/>
            <wp:effectExtent l="0" t="0" r="0"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4050" cy="2143125"/>
                    </a:xfrm>
                    <a:prstGeom prst="rect">
                      <a:avLst/>
                    </a:prstGeom>
                    <a:noFill/>
                    <a:ln>
                      <a:noFill/>
                    </a:ln>
                  </pic:spPr>
                </pic:pic>
              </a:graphicData>
            </a:graphic>
          </wp:inline>
        </w:drawing>
      </w:r>
    </w:p>
    <w:p w14:paraId="55A17ED6" w14:textId="20A7997E" w:rsidR="003E7744" w:rsidRPr="004A6C3D" w:rsidRDefault="003E7744" w:rsidP="00C868E0">
      <w:pPr>
        <w:spacing w:after="240" w:line="360" w:lineRule="auto"/>
        <w:jc w:val="both"/>
        <w:rPr>
          <w:rFonts w:ascii="Times New Roman" w:eastAsia="Times New Roman" w:hAnsi="Times New Roman" w:cs="Times New Roman"/>
          <w:sz w:val="20"/>
          <w:szCs w:val="20"/>
          <w:lang w:val="en-GB" w:eastAsia="da-DK"/>
        </w:rPr>
      </w:pPr>
      <w:r w:rsidRPr="004A6C3D">
        <w:rPr>
          <w:rFonts w:ascii="Times New Roman" w:eastAsia="Times New Roman" w:hAnsi="Times New Roman" w:cs="Times New Roman"/>
          <w:b/>
          <w:bCs/>
          <w:i/>
          <w:iCs/>
          <w:color w:val="000000"/>
          <w:sz w:val="20"/>
          <w:szCs w:val="20"/>
          <w:lang w:val="en-GB" w:eastAsia="da-DK"/>
        </w:rPr>
        <w:t>Figure 1</w:t>
      </w:r>
      <w:r w:rsidR="004A6C3D" w:rsidRPr="004A6C3D">
        <w:rPr>
          <w:rFonts w:ascii="Times New Roman" w:eastAsia="Times New Roman" w:hAnsi="Times New Roman" w:cs="Times New Roman"/>
          <w:b/>
          <w:bCs/>
          <w:i/>
          <w:iCs/>
          <w:color w:val="000000"/>
          <w:sz w:val="20"/>
          <w:szCs w:val="20"/>
          <w:lang w:val="en-GB" w:eastAsia="da-DK"/>
        </w:rPr>
        <w:t>:</w:t>
      </w:r>
      <w:r w:rsidRPr="004A6C3D">
        <w:rPr>
          <w:rFonts w:ascii="Times New Roman" w:eastAsia="Times New Roman" w:hAnsi="Times New Roman" w:cs="Times New Roman"/>
          <w:color w:val="000000"/>
          <w:sz w:val="20"/>
          <w:szCs w:val="20"/>
          <w:lang w:val="en-GB" w:eastAsia="da-DK"/>
        </w:rPr>
        <w:t xml:space="preserve"> A visualisation of the process leading to the final corpus.</w:t>
      </w:r>
    </w:p>
    <w:p w14:paraId="2F8BB21C" w14:textId="07DAE0A6"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Figure 1 summarizes how we arrived at the final corpus of articles used in this study. We excluded more than a fifth of the initial papers based on reading headlines (</w:t>
      </w:r>
      <w:proofErr w:type="spellStart"/>
      <w:r w:rsidRPr="003E7744">
        <w:rPr>
          <w:rFonts w:ascii="Times New Roman" w:eastAsia="Times New Roman" w:hAnsi="Times New Roman" w:cs="Times New Roman"/>
          <w:color w:val="000000"/>
          <w:sz w:val="24"/>
          <w:szCs w:val="24"/>
          <w:lang w:val="en-GB" w:eastAsia="da-DK"/>
        </w:rPr>
        <w:t>Petticrew</w:t>
      </w:r>
      <w:proofErr w:type="spellEnd"/>
      <w:r w:rsidR="004A6C3D">
        <w:rPr>
          <w:rFonts w:ascii="Times New Roman" w:eastAsia="Times New Roman" w:hAnsi="Times New Roman" w:cs="Times New Roman"/>
          <w:color w:val="000000"/>
          <w:sz w:val="24"/>
          <w:szCs w:val="24"/>
          <w:lang w:val="en-GB" w:eastAsia="da-DK"/>
        </w:rPr>
        <w:t xml:space="preserve"> </w:t>
      </w:r>
      <w:r w:rsidR="004A6C3D" w:rsidRPr="003E7744">
        <w:rPr>
          <w:rFonts w:ascii="Times New Roman" w:eastAsia="Times New Roman" w:hAnsi="Times New Roman" w:cs="Times New Roman"/>
          <w:color w:val="000000"/>
          <w:sz w:val="24"/>
          <w:szCs w:val="24"/>
          <w:lang w:val="en-GB" w:eastAsia="da-DK"/>
        </w:rPr>
        <w:t>&amp; Roberts</w:t>
      </w:r>
      <w:r w:rsidRPr="003E7744">
        <w:rPr>
          <w:rFonts w:ascii="Times New Roman" w:eastAsia="Times New Roman" w:hAnsi="Times New Roman" w:cs="Times New Roman"/>
          <w:color w:val="000000"/>
          <w:sz w:val="24"/>
          <w:szCs w:val="24"/>
          <w:lang w:val="en-GB" w:eastAsia="da-DK"/>
        </w:rPr>
        <w:t>, 2008). A further reading of abstracts resulted in a corpus of 35 peer-reviewed research articles, all of which featured theoretical sections and empirical descriptions of an intervention, where a teacher taught/facilitated learning for 4-8-year-olds.</w:t>
      </w:r>
    </w:p>
    <w:p w14:paraId="1D3CA8E7" w14:textId="77777777" w:rsidR="003E7744" w:rsidRPr="003E7744" w:rsidRDefault="003E7744" w:rsidP="00C868E0">
      <w:pPr>
        <w:spacing w:after="240" w:line="360" w:lineRule="auto"/>
        <w:jc w:val="both"/>
        <w:outlineLvl w:val="1"/>
        <w:rPr>
          <w:rFonts w:ascii="Times New Roman" w:eastAsia="Times New Roman" w:hAnsi="Times New Roman" w:cs="Times New Roman"/>
          <w:b/>
          <w:bCs/>
          <w:sz w:val="36"/>
          <w:szCs w:val="36"/>
          <w:lang w:val="en-GB" w:eastAsia="da-DK"/>
        </w:rPr>
      </w:pPr>
      <w:r w:rsidRPr="003E7744">
        <w:rPr>
          <w:rFonts w:ascii="Times New Roman" w:eastAsia="Times New Roman" w:hAnsi="Times New Roman" w:cs="Times New Roman"/>
          <w:color w:val="000000"/>
          <w:sz w:val="32"/>
          <w:szCs w:val="32"/>
          <w:lang w:val="en-GB" w:eastAsia="da-DK"/>
        </w:rPr>
        <w:t>Selection of excerpts</w:t>
      </w:r>
    </w:p>
    <w:p w14:paraId="3B285965" w14:textId="0E462BD6"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We made a strategic choice to focus on sections and passages which were clearly part of a theoretical positioning and sections and phrases which were clearly part of an empirical exposition. </w:t>
      </w:r>
      <w:del w:id="22" w:author="Stine Mariegaard" w:date="2020-11-15T19:33:00Z">
        <w:r w:rsidRPr="003E7744" w:rsidDel="00061C0F">
          <w:rPr>
            <w:rFonts w:ascii="Times New Roman" w:eastAsia="Times New Roman" w:hAnsi="Times New Roman" w:cs="Times New Roman"/>
            <w:color w:val="000000"/>
            <w:sz w:val="24"/>
            <w:szCs w:val="24"/>
            <w:lang w:val="en-GB" w:eastAsia="da-DK"/>
          </w:rPr>
          <w:delText xml:space="preserve">This choice led to two sub-corpuses, a theoretical and an empirical. </w:delText>
        </w:r>
      </w:del>
      <w:r w:rsidRPr="003E7744">
        <w:rPr>
          <w:rFonts w:ascii="Times New Roman" w:eastAsia="Times New Roman" w:hAnsi="Times New Roman" w:cs="Times New Roman"/>
          <w:color w:val="000000"/>
          <w:sz w:val="24"/>
          <w:szCs w:val="24"/>
          <w:lang w:val="en-GB" w:eastAsia="da-DK"/>
        </w:rPr>
        <w:t xml:space="preserve">First author read through each article multiple times and extracted </w:t>
      </w:r>
      <w:del w:id="23" w:author="Stine Mariegaard" w:date="2020-11-15T19:33:00Z">
        <w:r w:rsidRPr="003E7744" w:rsidDel="00061C0F">
          <w:rPr>
            <w:rFonts w:ascii="Times New Roman" w:eastAsia="Times New Roman" w:hAnsi="Times New Roman" w:cs="Times New Roman"/>
            <w:color w:val="000000"/>
            <w:sz w:val="24"/>
            <w:szCs w:val="24"/>
            <w:lang w:val="en-GB" w:eastAsia="da-DK"/>
          </w:rPr>
          <w:delText xml:space="preserve">first </w:delText>
        </w:r>
      </w:del>
      <w:r w:rsidRPr="003E7744">
        <w:rPr>
          <w:rFonts w:ascii="Times New Roman" w:eastAsia="Times New Roman" w:hAnsi="Times New Roman" w:cs="Times New Roman"/>
          <w:color w:val="000000"/>
          <w:sz w:val="24"/>
          <w:szCs w:val="24"/>
          <w:lang w:val="en-GB" w:eastAsia="da-DK"/>
        </w:rPr>
        <w:t xml:space="preserve">theoretical </w:t>
      </w:r>
      <w:del w:id="24" w:author="Stine Mariegaard" w:date="2020-11-15T19:33:00Z">
        <w:r w:rsidRPr="003E7744" w:rsidDel="00061C0F">
          <w:rPr>
            <w:rFonts w:ascii="Times New Roman" w:eastAsia="Times New Roman" w:hAnsi="Times New Roman" w:cs="Times New Roman"/>
            <w:color w:val="000000"/>
            <w:sz w:val="24"/>
            <w:szCs w:val="24"/>
            <w:lang w:val="en-GB" w:eastAsia="da-DK"/>
          </w:rPr>
          <w:delText xml:space="preserve">and then empirical </w:delText>
        </w:r>
      </w:del>
      <w:r w:rsidRPr="003E7744">
        <w:rPr>
          <w:rFonts w:ascii="Times New Roman" w:eastAsia="Times New Roman" w:hAnsi="Times New Roman" w:cs="Times New Roman"/>
          <w:color w:val="000000"/>
          <w:sz w:val="24"/>
          <w:szCs w:val="24"/>
          <w:lang w:val="en-GB" w:eastAsia="da-DK"/>
        </w:rPr>
        <w:t>excerpts and passages. See also the supplemental materials. </w:t>
      </w:r>
      <w:ins w:id="25" w:author="Stine Mariegaard" w:date="2020-11-15T19:41:00Z">
        <w:r w:rsidR="00D146CE">
          <w:rPr>
            <w:rFonts w:ascii="Times New Roman" w:eastAsia="Times New Roman" w:hAnsi="Times New Roman" w:cs="Times New Roman"/>
            <w:color w:val="000000"/>
            <w:sz w:val="24"/>
            <w:szCs w:val="24"/>
            <w:lang w:val="en-GB" w:eastAsia="da-DK"/>
          </w:rPr>
          <w:t xml:space="preserve">In the reading process first author systematically were aware of </w:t>
        </w:r>
        <w:proofErr w:type="spellStart"/>
        <w:r w:rsidR="00D146CE">
          <w:rPr>
            <w:rFonts w:ascii="Times New Roman" w:eastAsia="Times New Roman" w:hAnsi="Times New Roman" w:cs="Times New Roman"/>
            <w:color w:val="000000"/>
            <w:sz w:val="24"/>
            <w:szCs w:val="24"/>
            <w:lang w:val="en-GB" w:eastAsia="da-DK"/>
          </w:rPr>
          <w:t>intracoder</w:t>
        </w:r>
        <w:proofErr w:type="spellEnd"/>
        <w:r w:rsidR="00D146CE">
          <w:rPr>
            <w:rFonts w:ascii="Times New Roman" w:eastAsia="Times New Roman" w:hAnsi="Times New Roman" w:cs="Times New Roman"/>
            <w:color w:val="000000"/>
            <w:sz w:val="24"/>
            <w:szCs w:val="24"/>
            <w:lang w:val="en-GB" w:eastAsia="da-DK"/>
          </w:rPr>
          <w:t xml:space="preserve"> reliability. </w:t>
        </w:r>
        <w:proofErr w:type="spellStart"/>
        <w:r w:rsidR="00D146CE">
          <w:rPr>
            <w:rFonts w:ascii="Times New Roman" w:eastAsia="Times New Roman" w:hAnsi="Times New Roman" w:cs="Times New Roman"/>
            <w:color w:val="000000"/>
            <w:sz w:val="24"/>
            <w:szCs w:val="24"/>
            <w:lang w:val="en-GB" w:eastAsia="da-DK"/>
          </w:rPr>
          <w:t>Intracoder</w:t>
        </w:r>
        <w:proofErr w:type="spellEnd"/>
        <w:r w:rsidR="00D146CE">
          <w:rPr>
            <w:rFonts w:ascii="Times New Roman" w:eastAsia="Times New Roman" w:hAnsi="Times New Roman" w:cs="Times New Roman"/>
            <w:color w:val="000000"/>
            <w:sz w:val="24"/>
            <w:szCs w:val="24"/>
            <w:lang w:val="en-GB" w:eastAsia="da-DK"/>
          </w:rPr>
          <w:t xml:space="preserve"> reliability refers to consistency within a single individual in coding or selecting excerpts (Johnson, </w:t>
        </w:r>
        <w:commentRangeStart w:id="26"/>
        <w:r w:rsidR="00D146CE">
          <w:rPr>
            <w:rFonts w:ascii="Times New Roman" w:eastAsia="Times New Roman" w:hAnsi="Times New Roman" w:cs="Times New Roman"/>
            <w:color w:val="000000"/>
            <w:sz w:val="24"/>
            <w:szCs w:val="24"/>
            <w:lang w:val="en-GB" w:eastAsia="da-DK"/>
          </w:rPr>
          <w:t>2014</w:t>
        </w:r>
        <w:commentRangeEnd w:id="26"/>
        <w:r w:rsidR="00D146CE">
          <w:rPr>
            <w:rStyle w:val="CommentReference"/>
          </w:rPr>
          <w:commentReference w:id="26"/>
        </w:r>
        <w:r w:rsidR="00D146CE">
          <w:rPr>
            <w:rFonts w:ascii="Times New Roman" w:eastAsia="Times New Roman" w:hAnsi="Times New Roman" w:cs="Times New Roman"/>
            <w:color w:val="000000"/>
            <w:sz w:val="24"/>
            <w:szCs w:val="24"/>
            <w:lang w:val="en-GB" w:eastAsia="da-DK"/>
          </w:rPr>
          <w:t xml:space="preserve">). </w:t>
        </w:r>
      </w:ins>
      <w:ins w:id="27" w:author="Stine Mariegaard" w:date="2020-11-15T19:37:00Z">
        <w:r w:rsidR="00D146CE">
          <w:rPr>
            <w:rFonts w:ascii="Times New Roman" w:eastAsia="Times New Roman" w:hAnsi="Times New Roman" w:cs="Times New Roman"/>
            <w:color w:val="000000"/>
            <w:sz w:val="24"/>
            <w:szCs w:val="24"/>
            <w:lang w:val="en-GB" w:eastAsia="da-DK"/>
          </w:rPr>
          <w:t xml:space="preserve"> </w:t>
        </w:r>
      </w:ins>
    </w:p>
    <w:p w14:paraId="15FA495E" w14:textId="77777777" w:rsidR="003E7744" w:rsidRPr="003E7744" w:rsidRDefault="003E7744" w:rsidP="00C868E0">
      <w:pPr>
        <w:spacing w:after="120" w:line="360" w:lineRule="auto"/>
        <w:jc w:val="both"/>
        <w:outlineLvl w:val="1"/>
        <w:rPr>
          <w:rFonts w:ascii="Times New Roman" w:eastAsia="Times New Roman" w:hAnsi="Times New Roman" w:cs="Times New Roman"/>
          <w:b/>
          <w:bCs/>
          <w:sz w:val="36"/>
          <w:szCs w:val="36"/>
          <w:lang w:val="en-GB" w:eastAsia="da-DK"/>
        </w:rPr>
      </w:pPr>
      <w:r w:rsidRPr="003E7744">
        <w:rPr>
          <w:rFonts w:ascii="Times New Roman" w:eastAsia="Times New Roman" w:hAnsi="Times New Roman" w:cs="Times New Roman"/>
          <w:color w:val="000000"/>
          <w:sz w:val="32"/>
          <w:szCs w:val="32"/>
          <w:lang w:val="en-GB" w:eastAsia="da-DK"/>
        </w:rPr>
        <w:t>Thematic network analysis</w:t>
      </w:r>
    </w:p>
    <w:p w14:paraId="3DDD4E2D" w14:textId="18C6C8BE"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We analysed the selected excerpts via a modification of thematic discourse network analysis </w:t>
      </w:r>
      <w:r w:rsidR="004D5DBF">
        <w:rPr>
          <w:rFonts w:ascii="Times New Roman" w:eastAsia="Times New Roman" w:hAnsi="Times New Roman" w:cs="Times New Roman"/>
          <w:color w:val="000000"/>
          <w:sz w:val="24"/>
          <w:szCs w:val="24"/>
          <w:lang w:val="en-GB" w:eastAsia="da-DK"/>
        </w:rPr>
        <w:t xml:space="preserve">(TDNA). </w:t>
      </w:r>
      <w:r w:rsidRPr="003E7744">
        <w:rPr>
          <w:rFonts w:ascii="Times New Roman" w:eastAsia="Times New Roman" w:hAnsi="Times New Roman" w:cs="Times New Roman"/>
          <w:color w:val="000000"/>
          <w:sz w:val="24"/>
          <w:szCs w:val="24"/>
          <w:lang w:val="en-GB" w:eastAsia="da-DK"/>
        </w:rPr>
        <w:t xml:space="preserve">TDNA is an iterative </w:t>
      </w:r>
      <w:del w:id="28" w:author="Stine Mariegaard" w:date="2020-11-15T19:43:00Z">
        <w:r w:rsidRPr="003E7744" w:rsidDel="00D146CE">
          <w:rPr>
            <w:rFonts w:ascii="Times New Roman" w:eastAsia="Times New Roman" w:hAnsi="Times New Roman" w:cs="Times New Roman"/>
            <w:color w:val="000000"/>
            <w:sz w:val="24"/>
            <w:szCs w:val="24"/>
            <w:lang w:val="en-GB" w:eastAsia="da-DK"/>
          </w:rPr>
          <w:delText xml:space="preserve">mixed </w:delText>
        </w:r>
      </w:del>
      <w:r w:rsidRPr="003E7744">
        <w:rPr>
          <w:rFonts w:ascii="Times New Roman" w:eastAsia="Times New Roman" w:hAnsi="Times New Roman" w:cs="Times New Roman"/>
          <w:color w:val="000000"/>
          <w:sz w:val="24"/>
          <w:szCs w:val="24"/>
          <w:lang w:val="en-GB" w:eastAsia="da-DK"/>
        </w:rPr>
        <w:t xml:space="preserve">methods approach to analysing and visualising relationships in textual data </w:t>
      </w:r>
      <w:r w:rsidR="00215DF7">
        <w:rPr>
          <w:rFonts w:ascii="Times New Roman" w:eastAsia="Times New Roman" w:hAnsi="Times New Roman" w:cs="Times New Roman"/>
          <w:color w:val="000000"/>
          <w:sz w:val="24"/>
          <w:szCs w:val="24"/>
          <w:lang w:val="en-GB" w:eastAsia="da-DK"/>
        </w:rPr>
        <w:t>(</w:t>
      </w:r>
      <w:r w:rsidR="008F4313">
        <w:rPr>
          <w:rFonts w:ascii="Times New Roman" w:eastAsia="Times New Roman" w:hAnsi="Times New Roman" w:cs="Times New Roman"/>
          <w:color w:val="000000"/>
          <w:sz w:val="24"/>
          <w:szCs w:val="24"/>
          <w:lang w:val="en-GB" w:eastAsia="da-DK"/>
        </w:rPr>
        <w:t>AUTHOR</w:t>
      </w:r>
      <w:r w:rsidR="008F4313" w:rsidRPr="003E7744">
        <w:rPr>
          <w:rFonts w:ascii="Times New Roman" w:eastAsia="Times New Roman" w:hAnsi="Times New Roman" w:cs="Times New Roman"/>
          <w:color w:val="000000"/>
          <w:sz w:val="24"/>
          <w:szCs w:val="24"/>
          <w:lang w:val="en-GB" w:eastAsia="da-DK"/>
        </w:rPr>
        <w:t xml:space="preserve"> et al.</w:t>
      </w:r>
      <w:r w:rsidR="008F4313">
        <w:rPr>
          <w:rFonts w:ascii="Times New Roman" w:eastAsia="Times New Roman" w:hAnsi="Times New Roman" w:cs="Times New Roman"/>
          <w:color w:val="000000"/>
          <w:sz w:val="24"/>
          <w:szCs w:val="24"/>
          <w:lang w:val="en-GB" w:eastAsia="da-DK"/>
        </w:rPr>
        <w:t>,</w:t>
      </w:r>
      <w:r w:rsidR="008F4313" w:rsidRPr="003E7744">
        <w:rPr>
          <w:rFonts w:ascii="Times New Roman" w:eastAsia="Times New Roman" w:hAnsi="Times New Roman" w:cs="Times New Roman"/>
          <w:color w:val="000000"/>
          <w:sz w:val="24"/>
          <w:szCs w:val="24"/>
          <w:lang w:val="en-GB" w:eastAsia="da-DK"/>
        </w:rPr>
        <w:t xml:space="preserve"> 2019; </w:t>
      </w:r>
      <w:r w:rsidR="008F4313">
        <w:rPr>
          <w:rFonts w:ascii="Times New Roman" w:eastAsia="Times New Roman" w:hAnsi="Times New Roman" w:cs="Times New Roman"/>
          <w:color w:val="000000"/>
          <w:sz w:val="24"/>
          <w:szCs w:val="24"/>
          <w:lang w:val="en-GB" w:eastAsia="da-DK"/>
        </w:rPr>
        <w:t xml:space="preserve">AUTHOR </w:t>
      </w:r>
      <w:r w:rsidR="008F4313" w:rsidRPr="003E7744">
        <w:rPr>
          <w:rFonts w:ascii="Times New Roman" w:eastAsia="Times New Roman" w:hAnsi="Times New Roman" w:cs="Times New Roman"/>
          <w:color w:val="000000"/>
          <w:sz w:val="24"/>
          <w:szCs w:val="24"/>
          <w:lang w:val="en-GB" w:eastAsia="da-DK"/>
        </w:rPr>
        <w:t>et al. in press</w:t>
      </w:r>
      <w:r w:rsidR="00215DF7">
        <w:rPr>
          <w:rFonts w:ascii="Times New Roman" w:eastAsia="Times New Roman" w:hAnsi="Times New Roman" w:cs="Times New Roman"/>
          <w:color w:val="000000"/>
          <w:sz w:val="24"/>
          <w:szCs w:val="24"/>
          <w:lang w:val="en-GB" w:eastAsia="da-DK"/>
        </w:rPr>
        <w:t>)</w:t>
      </w:r>
      <w:r w:rsidR="004D5DBF">
        <w:rPr>
          <w:rFonts w:ascii="Times New Roman" w:eastAsia="Times New Roman" w:hAnsi="Times New Roman" w:cs="Times New Roman"/>
          <w:color w:val="000000"/>
          <w:sz w:val="24"/>
          <w:szCs w:val="24"/>
          <w:lang w:val="en-GB" w:eastAsia="da-DK"/>
        </w:rPr>
        <w:t xml:space="preserve">. </w:t>
      </w:r>
      <w:r w:rsidRPr="003E7744">
        <w:rPr>
          <w:rFonts w:ascii="Times New Roman" w:eastAsia="Times New Roman" w:hAnsi="Times New Roman" w:cs="Times New Roman"/>
          <w:color w:val="000000"/>
          <w:sz w:val="24"/>
          <w:szCs w:val="24"/>
          <w:lang w:val="en-GB" w:eastAsia="da-DK"/>
        </w:rPr>
        <w:t>Our modified approach mirrors Braun &amp; Clarke’s (2006) thematic analysis in that we seek to “minimally organise and describe [our] data set in [rich] detail” (p. 79), and want to couple that organisation and description with our reading of the literature to create a convincing narrative about theoretical and empirical descriptions of ECIBSE.</w:t>
      </w:r>
    </w:p>
    <w:p w14:paraId="6E0CE292" w14:textId="77777777"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lastRenderedPageBreak/>
        <w:t>In contrast to Braun &amp; Clarke (2006), we rely on using computer software for creating linguistic networks and maps. Thus, the phases of our approach differ somewhat from Braun (2006). While the description below appears ordered in a linear fashion, our movement from phase to phase was not. For example, we at times went through multiple small loops of generating networks and generating algorithmic rules for changing texts, before generating new thematic maps.</w:t>
      </w:r>
    </w:p>
    <w:p w14:paraId="7F5CED27" w14:textId="0FB330A7"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8B4EE3">
        <w:rPr>
          <w:rFonts w:ascii="Times New Roman" w:eastAsia="Times New Roman" w:hAnsi="Times New Roman" w:cs="Times New Roman"/>
          <w:color w:val="000000"/>
          <w:sz w:val="24"/>
          <w:szCs w:val="24"/>
          <w:lang w:val="en-GB" w:eastAsia="da-DK"/>
        </w:rPr>
        <w:t xml:space="preserve">Throughout our analyses, we have used software Gephi 0.9.2 (Bastian, </w:t>
      </w:r>
      <w:proofErr w:type="spellStart"/>
      <w:proofErr w:type="gramStart"/>
      <w:r w:rsidRPr="008B4EE3">
        <w:rPr>
          <w:rFonts w:ascii="Times New Roman" w:eastAsia="Times New Roman" w:hAnsi="Times New Roman" w:cs="Times New Roman"/>
          <w:color w:val="000000"/>
          <w:sz w:val="24"/>
          <w:szCs w:val="24"/>
          <w:lang w:val="en-GB" w:eastAsia="da-DK"/>
        </w:rPr>
        <w:t>Heymann</w:t>
      </w:r>
      <w:proofErr w:type="spellEnd"/>
      <w:r w:rsidRPr="008B4EE3">
        <w:rPr>
          <w:rFonts w:ascii="Times New Roman" w:eastAsia="Times New Roman" w:hAnsi="Times New Roman" w:cs="Times New Roman"/>
          <w:color w:val="000000"/>
          <w:sz w:val="24"/>
          <w:szCs w:val="24"/>
          <w:lang w:val="en-GB" w:eastAsia="da-DK"/>
        </w:rPr>
        <w:t>,&amp;</w:t>
      </w:r>
      <w:proofErr w:type="gramEnd"/>
      <w:r w:rsidRPr="008B4EE3">
        <w:rPr>
          <w:rFonts w:ascii="Times New Roman" w:eastAsia="Times New Roman" w:hAnsi="Times New Roman" w:cs="Times New Roman"/>
          <w:color w:val="000000"/>
          <w:sz w:val="24"/>
          <w:szCs w:val="24"/>
          <w:lang w:val="en-GB" w:eastAsia="da-DK"/>
        </w:rPr>
        <w:t xml:space="preserve"> </w:t>
      </w:r>
      <w:proofErr w:type="spellStart"/>
      <w:r w:rsidRPr="008B4EE3">
        <w:rPr>
          <w:rFonts w:ascii="Times New Roman" w:eastAsia="Times New Roman" w:hAnsi="Times New Roman" w:cs="Times New Roman"/>
          <w:color w:val="000000"/>
          <w:sz w:val="24"/>
          <w:szCs w:val="24"/>
          <w:lang w:val="en-GB" w:eastAsia="da-DK"/>
        </w:rPr>
        <w:t>Jacomy</w:t>
      </w:r>
      <w:proofErr w:type="spellEnd"/>
      <w:r w:rsidR="004A6C3D" w:rsidRPr="008B4EE3">
        <w:rPr>
          <w:rFonts w:ascii="Times New Roman" w:eastAsia="Times New Roman" w:hAnsi="Times New Roman" w:cs="Times New Roman"/>
          <w:color w:val="000000"/>
          <w:sz w:val="24"/>
          <w:szCs w:val="24"/>
          <w:lang w:val="en-GB" w:eastAsia="da-DK"/>
        </w:rPr>
        <w:t>,</w:t>
      </w:r>
      <w:r w:rsidRPr="008B4EE3">
        <w:rPr>
          <w:rFonts w:ascii="Times New Roman" w:eastAsia="Times New Roman" w:hAnsi="Times New Roman" w:cs="Times New Roman"/>
          <w:color w:val="000000"/>
          <w:sz w:val="24"/>
          <w:szCs w:val="24"/>
          <w:lang w:val="en-GB" w:eastAsia="da-DK"/>
        </w:rPr>
        <w:t xml:space="preserve"> 2009), R (R Core Team</w:t>
      </w:r>
      <w:r w:rsidR="0076467B">
        <w:rPr>
          <w:rFonts w:ascii="Times New Roman" w:eastAsia="Times New Roman" w:hAnsi="Times New Roman" w:cs="Times New Roman"/>
          <w:color w:val="000000"/>
          <w:sz w:val="24"/>
          <w:szCs w:val="24"/>
          <w:lang w:val="en-GB" w:eastAsia="da-DK"/>
        </w:rPr>
        <w:t>,</w:t>
      </w:r>
      <w:r w:rsidR="00C927F5">
        <w:rPr>
          <w:rFonts w:ascii="Times New Roman" w:eastAsia="Times New Roman" w:hAnsi="Times New Roman" w:cs="Times New Roman"/>
          <w:color w:val="000000"/>
          <w:sz w:val="24"/>
          <w:szCs w:val="24"/>
          <w:lang w:val="en-GB" w:eastAsia="da-DK"/>
        </w:rPr>
        <w:t xml:space="preserve"> 2019</w:t>
      </w:r>
      <w:r w:rsidRPr="008B4EE3">
        <w:rPr>
          <w:rFonts w:ascii="Times New Roman" w:eastAsia="Times New Roman" w:hAnsi="Times New Roman" w:cs="Times New Roman"/>
          <w:color w:val="000000"/>
          <w:sz w:val="24"/>
          <w:szCs w:val="24"/>
          <w:lang w:val="en-GB" w:eastAsia="da-DK"/>
        </w:rPr>
        <w:t xml:space="preserve">), and RStudio (R </w:t>
      </w:r>
      <w:proofErr w:type="spellStart"/>
      <w:r w:rsidRPr="008B4EE3">
        <w:rPr>
          <w:rFonts w:ascii="Times New Roman" w:eastAsia="Times New Roman" w:hAnsi="Times New Roman" w:cs="Times New Roman"/>
          <w:color w:val="000000"/>
          <w:sz w:val="24"/>
          <w:szCs w:val="24"/>
          <w:lang w:val="en-GB" w:eastAsia="da-DK"/>
        </w:rPr>
        <w:t>StudioTeam</w:t>
      </w:r>
      <w:proofErr w:type="spellEnd"/>
      <w:r w:rsidR="0076467B">
        <w:rPr>
          <w:rFonts w:ascii="Times New Roman" w:eastAsia="Times New Roman" w:hAnsi="Times New Roman" w:cs="Times New Roman"/>
          <w:color w:val="000000"/>
          <w:sz w:val="24"/>
          <w:szCs w:val="24"/>
          <w:lang w:val="en-GB" w:eastAsia="da-DK"/>
        </w:rPr>
        <w:t>,</w:t>
      </w:r>
      <w:r w:rsidRPr="008B4EE3">
        <w:rPr>
          <w:rFonts w:ascii="Times New Roman" w:eastAsia="Times New Roman" w:hAnsi="Times New Roman" w:cs="Times New Roman"/>
          <w:color w:val="000000"/>
          <w:sz w:val="24"/>
          <w:szCs w:val="24"/>
          <w:lang w:val="en-GB" w:eastAsia="da-DK"/>
        </w:rPr>
        <w:t xml:space="preserve"> 2020). In</w:t>
      </w:r>
      <w:r w:rsidRPr="003E7744">
        <w:rPr>
          <w:rFonts w:ascii="Times New Roman" w:eastAsia="Times New Roman" w:hAnsi="Times New Roman" w:cs="Times New Roman"/>
          <w:color w:val="000000"/>
          <w:sz w:val="24"/>
          <w:szCs w:val="24"/>
          <w:lang w:val="en-GB" w:eastAsia="da-DK"/>
        </w:rPr>
        <w:t xml:space="preserve"> R, we have used packages: </w:t>
      </w:r>
      <w:proofErr w:type="spellStart"/>
      <w:r w:rsidRPr="003E7744">
        <w:rPr>
          <w:rFonts w:ascii="Times New Roman" w:eastAsia="Times New Roman" w:hAnsi="Times New Roman" w:cs="Times New Roman"/>
          <w:color w:val="000000"/>
          <w:sz w:val="24"/>
          <w:szCs w:val="24"/>
          <w:lang w:val="en-GB" w:eastAsia="da-DK"/>
        </w:rPr>
        <w:t>Igraph</w:t>
      </w:r>
      <w:proofErr w:type="spellEnd"/>
      <w:r w:rsidRPr="003E7744">
        <w:rPr>
          <w:rFonts w:ascii="Times New Roman" w:eastAsia="Times New Roman" w:hAnsi="Times New Roman" w:cs="Times New Roman"/>
          <w:color w:val="000000"/>
          <w:sz w:val="24"/>
          <w:szCs w:val="24"/>
          <w:lang w:val="en-GB" w:eastAsia="da-DK"/>
        </w:rPr>
        <w:t xml:space="preserve"> (</w:t>
      </w:r>
      <w:proofErr w:type="spellStart"/>
      <w:r w:rsidRPr="003E7744">
        <w:rPr>
          <w:rFonts w:ascii="Times New Roman" w:eastAsia="Times New Roman" w:hAnsi="Times New Roman" w:cs="Times New Roman"/>
          <w:color w:val="000000"/>
          <w:sz w:val="24"/>
          <w:szCs w:val="24"/>
          <w:lang w:val="en-GB" w:eastAsia="da-DK"/>
        </w:rPr>
        <w:t>Csardi</w:t>
      </w:r>
      <w:proofErr w:type="spellEnd"/>
      <w:r w:rsidRPr="003E7744">
        <w:rPr>
          <w:rFonts w:ascii="Times New Roman" w:eastAsia="Times New Roman" w:hAnsi="Times New Roman" w:cs="Times New Roman"/>
          <w:color w:val="000000"/>
          <w:sz w:val="24"/>
          <w:szCs w:val="24"/>
          <w:lang w:val="en-GB" w:eastAsia="da-DK"/>
        </w:rPr>
        <w:t xml:space="preserve"> &amp; </w:t>
      </w:r>
      <w:proofErr w:type="spellStart"/>
      <w:r w:rsidRPr="003E7744">
        <w:rPr>
          <w:rFonts w:ascii="Times New Roman" w:eastAsia="Times New Roman" w:hAnsi="Times New Roman" w:cs="Times New Roman"/>
          <w:color w:val="000000"/>
          <w:sz w:val="24"/>
          <w:szCs w:val="24"/>
          <w:lang w:val="en-GB" w:eastAsia="da-DK"/>
        </w:rPr>
        <w:t>Nepusz</w:t>
      </w:r>
      <w:proofErr w:type="spellEnd"/>
      <w:r w:rsidR="0076467B">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2006) and tm (</w:t>
      </w:r>
      <w:proofErr w:type="spellStart"/>
      <w:r w:rsidRPr="003E7744">
        <w:rPr>
          <w:rFonts w:ascii="Times New Roman" w:eastAsia="Times New Roman" w:hAnsi="Times New Roman" w:cs="Times New Roman"/>
          <w:color w:val="000000"/>
          <w:sz w:val="24"/>
          <w:szCs w:val="24"/>
          <w:lang w:val="en-GB" w:eastAsia="da-DK"/>
        </w:rPr>
        <w:t>Feinerer</w:t>
      </w:r>
      <w:proofErr w:type="spellEnd"/>
      <w:r w:rsidRPr="003E7744">
        <w:rPr>
          <w:rFonts w:ascii="Times New Roman" w:eastAsia="Times New Roman" w:hAnsi="Times New Roman" w:cs="Times New Roman"/>
          <w:color w:val="000000"/>
          <w:sz w:val="24"/>
          <w:szCs w:val="24"/>
          <w:lang w:val="en-GB" w:eastAsia="da-DK"/>
        </w:rPr>
        <w:t xml:space="preserve"> &amp; </w:t>
      </w:r>
      <w:proofErr w:type="spellStart"/>
      <w:r w:rsidRPr="003E7744">
        <w:rPr>
          <w:rFonts w:ascii="Times New Roman" w:eastAsia="Times New Roman" w:hAnsi="Times New Roman" w:cs="Times New Roman"/>
          <w:color w:val="000000"/>
          <w:sz w:val="24"/>
          <w:szCs w:val="24"/>
          <w:lang w:val="en-GB" w:eastAsia="da-DK"/>
        </w:rPr>
        <w:t>Hornik</w:t>
      </w:r>
      <w:proofErr w:type="spellEnd"/>
      <w:r w:rsidR="0076467B">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2019). Our detailed work can be found at GitHub [repository name released upon acceptance of present manuscript; directory attached as supplemental file].</w:t>
      </w:r>
    </w:p>
    <w:p w14:paraId="2F7AD87D" w14:textId="1F0B433D" w:rsidR="007E54F5" w:rsidRPr="003E7744" w:rsidRDefault="003E7744" w:rsidP="007E54F5">
      <w:pPr>
        <w:spacing w:after="80" w:line="360" w:lineRule="auto"/>
        <w:jc w:val="both"/>
        <w:outlineLvl w:val="2"/>
        <w:rPr>
          <w:rFonts w:ascii="Times New Roman" w:eastAsia="Times New Roman" w:hAnsi="Times New Roman" w:cs="Times New Roman"/>
          <w:b/>
          <w:bCs/>
          <w:sz w:val="27"/>
          <w:szCs w:val="27"/>
          <w:lang w:val="en-GB" w:eastAsia="da-DK"/>
        </w:rPr>
      </w:pPr>
      <w:r w:rsidRPr="003E7744">
        <w:rPr>
          <w:rFonts w:ascii="Times New Roman" w:eastAsia="Times New Roman" w:hAnsi="Times New Roman" w:cs="Times New Roman"/>
          <w:color w:val="434343"/>
          <w:sz w:val="28"/>
          <w:szCs w:val="28"/>
          <w:lang w:val="en-GB" w:eastAsia="da-DK"/>
        </w:rPr>
        <w:t>Familiarising with data</w:t>
      </w:r>
      <w:r w:rsidR="007E54F5">
        <w:rPr>
          <w:rFonts w:ascii="Times New Roman" w:eastAsia="Times New Roman" w:hAnsi="Times New Roman" w:cs="Times New Roman"/>
          <w:color w:val="434343"/>
          <w:sz w:val="28"/>
          <w:szCs w:val="28"/>
          <w:lang w:val="en-GB" w:eastAsia="da-DK"/>
        </w:rPr>
        <w:t xml:space="preserve"> and</w:t>
      </w:r>
      <w:r w:rsidR="007E54F5" w:rsidRPr="007E54F5">
        <w:rPr>
          <w:rFonts w:ascii="Times New Roman" w:eastAsia="Times New Roman" w:hAnsi="Times New Roman" w:cs="Times New Roman"/>
          <w:color w:val="434343"/>
          <w:sz w:val="28"/>
          <w:szCs w:val="28"/>
          <w:lang w:val="en-GB" w:eastAsia="da-DK"/>
        </w:rPr>
        <w:t xml:space="preserve"> </w:t>
      </w:r>
      <w:r w:rsidR="007E54F5">
        <w:rPr>
          <w:rFonts w:ascii="Times New Roman" w:eastAsia="Times New Roman" w:hAnsi="Times New Roman" w:cs="Times New Roman"/>
          <w:color w:val="434343"/>
          <w:sz w:val="28"/>
          <w:szCs w:val="28"/>
          <w:lang w:val="en-GB" w:eastAsia="da-DK"/>
        </w:rPr>
        <w:t>g</w:t>
      </w:r>
      <w:r w:rsidR="007E54F5" w:rsidRPr="003E7744">
        <w:rPr>
          <w:rFonts w:ascii="Times New Roman" w:eastAsia="Times New Roman" w:hAnsi="Times New Roman" w:cs="Times New Roman"/>
          <w:color w:val="434343"/>
          <w:sz w:val="28"/>
          <w:szCs w:val="28"/>
          <w:lang w:val="en-GB" w:eastAsia="da-DK"/>
        </w:rPr>
        <w:t>enerate linguistic networks</w:t>
      </w:r>
    </w:p>
    <w:p w14:paraId="28E1B30E" w14:textId="77777777"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In this study, this step was closely connected to the selection of excerpts. The first author built on her reading and selection to identify candidate themes and connections in the data. </w:t>
      </w:r>
    </w:p>
    <w:p w14:paraId="6E87EF09" w14:textId="76FFA7CC"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As a precursor to generating the linguistic networks, we first implemented any grammatical reductions decided upon (see below). Then, we created weighted and directed linguistic networks where “a directed link is established from </w:t>
      </w:r>
      <w:r w:rsidRPr="003E7744">
        <w:rPr>
          <w:rFonts w:ascii="Times New Roman" w:eastAsia="Times New Roman" w:hAnsi="Times New Roman" w:cs="Times New Roman"/>
          <w:i/>
          <w:iCs/>
          <w:color w:val="000000"/>
          <w:sz w:val="24"/>
          <w:szCs w:val="24"/>
          <w:lang w:val="en-GB" w:eastAsia="da-DK"/>
        </w:rPr>
        <w:t>Word A</w:t>
      </w:r>
      <w:r w:rsidRPr="003E7744">
        <w:rPr>
          <w:rFonts w:ascii="Times New Roman" w:eastAsia="Times New Roman" w:hAnsi="Times New Roman" w:cs="Times New Roman"/>
          <w:color w:val="000000"/>
          <w:sz w:val="24"/>
          <w:szCs w:val="24"/>
          <w:lang w:val="en-GB" w:eastAsia="da-DK"/>
        </w:rPr>
        <w:t xml:space="preserve"> to </w:t>
      </w:r>
      <w:r w:rsidRPr="003E7744">
        <w:rPr>
          <w:rFonts w:ascii="Times New Roman" w:eastAsia="Times New Roman" w:hAnsi="Times New Roman" w:cs="Times New Roman"/>
          <w:i/>
          <w:iCs/>
          <w:color w:val="000000"/>
          <w:sz w:val="24"/>
          <w:szCs w:val="24"/>
          <w:lang w:val="en-GB" w:eastAsia="da-DK"/>
        </w:rPr>
        <w:t>Word B</w:t>
      </w:r>
      <w:r w:rsidRPr="003E7744">
        <w:rPr>
          <w:rFonts w:ascii="Times New Roman" w:eastAsia="Times New Roman" w:hAnsi="Times New Roman" w:cs="Times New Roman"/>
          <w:color w:val="000000"/>
          <w:sz w:val="24"/>
          <w:szCs w:val="24"/>
          <w:lang w:val="en-GB" w:eastAsia="da-DK"/>
        </w:rPr>
        <w:t xml:space="preserve"> if </w:t>
      </w:r>
      <w:r w:rsidRPr="003E7744">
        <w:rPr>
          <w:rFonts w:ascii="Times New Roman" w:eastAsia="Times New Roman" w:hAnsi="Times New Roman" w:cs="Times New Roman"/>
          <w:i/>
          <w:iCs/>
          <w:color w:val="000000"/>
          <w:sz w:val="24"/>
          <w:szCs w:val="24"/>
          <w:lang w:val="en-GB" w:eastAsia="da-DK"/>
        </w:rPr>
        <w:t>Word B</w:t>
      </w:r>
      <w:r w:rsidRPr="003E7744">
        <w:rPr>
          <w:rFonts w:ascii="Times New Roman" w:eastAsia="Times New Roman" w:hAnsi="Times New Roman" w:cs="Times New Roman"/>
          <w:color w:val="000000"/>
          <w:sz w:val="24"/>
          <w:szCs w:val="24"/>
          <w:lang w:val="en-GB" w:eastAsia="da-DK"/>
        </w:rPr>
        <w:t xml:space="preserve"> follows </w:t>
      </w:r>
      <w:r w:rsidRPr="003E7744">
        <w:rPr>
          <w:rFonts w:ascii="Times New Roman" w:eastAsia="Times New Roman" w:hAnsi="Times New Roman" w:cs="Times New Roman"/>
          <w:i/>
          <w:iCs/>
          <w:color w:val="000000"/>
          <w:sz w:val="24"/>
          <w:szCs w:val="24"/>
          <w:lang w:val="en-GB" w:eastAsia="da-DK"/>
        </w:rPr>
        <w:t>Word A</w:t>
      </w:r>
      <w:r w:rsidRPr="003E7744">
        <w:rPr>
          <w:rFonts w:ascii="Times New Roman" w:eastAsia="Times New Roman" w:hAnsi="Times New Roman" w:cs="Times New Roman"/>
          <w:color w:val="000000"/>
          <w:sz w:val="24"/>
          <w:szCs w:val="24"/>
          <w:lang w:val="en-GB" w:eastAsia="da-DK"/>
        </w:rPr>
        <w:t xml:space="preserve"> in the pre-processed [text]” (Bruun et al. 2019, p. </w:t>
      </w:r>
      <w:r w:rsidR="009A5B26">
        <w:rPr>
          <w:rFonts w:ascii="Times New Roman" w:eastAsia="Times New Roman" w:hAnsi="Times New Roman" w:cs="Times New Roman"/>
          <w:color w:val="000000"/>
          <w:sz w:val="24"/>
          <w:szCs w:val="24"/>
          <w:lang w:val="en-GB" w:eastAsia="da-DK"/>
        </w:rPr>
        <w:t>323</w:t>
      </w:r>
      <w:r w:rsidRPr="003E7744">
        <w:rPr>
          <w:rFonts w:ascii="Times New Roman" w:eastAsia="Times New Roman" w:hAnsi="Times New Roman" w:cs="Times New Roman"/>
          <w:color w:val="000000"/>
          <w:sz w:val="24"/>
          <w:szCs w:val="24"/>
          <w:lang w:val="en-GB" w:eastAsia="da-DK"/>
        </w:rPr>
        <w:t>). We created two linguistic networks, a ‘theoretical’ and an ‘empirical’. Each network was an amalgamation of excerpts from articles. For example, the combined theoretical network contained all connections in all pre-processed theoretical excerpts from all articles.</w:t>
      </w:r>
    </w:p>
    <w:p w14:paraId="6FEA1AA3" w14:textId="77777777" w:rsidR="003E7744" w:rsidRPr="003E7744" w:rsidRDefault="003E7744" w:rsidP="00C868E0">
      <w:pPr>
        <w:spacing w:after="80" w:line="360" w:lineRule="auto"/>
        <w:jc w:val="both"/>
        <w:outlineLvl w:val="2"/>
        <w:rPr>
          <w:rFonts w:ascii="Times New Roman" w:eastAsia="Times New Roman" w:hAnsi="Times New Roman" w:cs="Times New Roman"/>
          <w:b/>
          <w:bCs/>
          <w:sz w:val="27"/>
          <w:szCs w:val="27"/>
          <w:lang w:val="en-GB" w:eastAsia="da-DK"/>
        </w:rPr>
      </w:pPr>
      <w:r w:rsidRPr="003E7744">
        <w:rPr>
          <w:rFonts w:ascii="Times New Roman" w:eastAsia="Times New Roman" w:hAnsi="Times New Roman" w:cs="Times New Roman"/>
          <w:color w:val="434343"/>
          <w:sz w:val="28"/>
          <w:szCs w:val="28"/>
          <w:lang w:val="en-GB" w:eastAsia="da-DK"/>
        </w:rPr>
        <w:t>Generate algorithmic rules for changing texts</w:t>
      </w:r>
    </w:p>
    <w:p w14:paraId="030CCE7D" w14:textId="4905CC52"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In this critical phase, we decided on grammatical reductions </w:t>
      </w:r>
      <w:r w:rsidR="0057171A" w:rsidRPr="003E7744">
        <w:rPr>
          <w:rFonts w:ascii="Times New Roman" w:eastAsia="Times New Roman" w:hAnsi="Times New Roman" w:cs="Times New Roman"/>
          <w:color w:val="000000"/>
          <w:sz w:val="24"/>
          <w:szCs w:val="24"/>
          <w:lang w:val="en-GB" w:eastAsia="da-DK"/>
        </w:rPr>
        <w:t>(</w:t>
      </w:r>
      <w:r w:rsidR="0057171A">
        <w:rPr>
          <w:rFonts w:ascii="Times New Roman" w:eastAsia="Times New Roman" w:hAnsi="Times New Roman" w:cs="Times New Roman"/>
          <w:color w:val="000000"/>
          <w:sz w:val="24"/>
          <w:szCs w:val="24"/>
          <w:lang w:val="en-GB" w:eastAsia="da-DK"/>
        </w:rPr>
        <w:t>AUTHOR</w:t>
      </w:r>
      <w:r w:rsidR="0057171A" w:rsidRPr="003E7744">
        <w:rPr>
          <w:rFonts w:ascii="Times New Roman" w:eastAsia="Times New Roman" w:hAnsi="Times New Roman" w:cs="Times New Roman"/>
          <w:color w:val="000000"/>
          <w:sz w:val="24"/>
          <w:szCs w:val="24"/>
          <w:lang w:val="en-GB" w:eastAsia="da-DK"/>
        </w:rPr>
        <w:t xml:space="preserve"> et al</w:t>
      </w:r>
      <w:r w:rsidR="0057171A">
        <w:rPr>
          <w:rFonts w:ascii="Times New Roman" w:eastAsia="Times New Roman" w:hAnsi="Times New Roman" w:cs="Times New Roman"/>
          <w:color w:val="000000"/>
          <w:sz w:val="24"/>
          <w:szCs w:val="24"/>
          <w:lang w:val="en-GB" w:eastAsia="da-DK"/>
        </w:rPr>
        <w:t xml:space="preserve">., </w:t>
      </w:r>
      <w:r w:rsidR="0057171A" w:rsidRPr="003E7744">
        <w:rPr>
          <w:rFonts w:ascii="Times New Roman" w:eastAsia="Times New Roman" w:hAnsi="Times New Roman" w:cs="Times New Roman"/>
          <w:color w:val="000000"/>
          <w:sz w:val="24"/>
          <w:szCs w:val="24"/>
          <w:lang w:val="en-GB" w:eastAsia="da-DK"/>
        </w:rPr>
        <w:t xml:space="preserve">2019), </w:t>
      </w:r>
      <w:r w:rsidRPr="003E7744">
        <w:rPr>
          <w:rFonts w:ascii="Times New Roman" w:eastAsia="Times New Roman" w:hAnsi="Times New Roman" w:cs="Times New Roman"/>
          <w:color w:val="000000"/>
          <w:sz w:val="24"/>
          <w:szCs w:val="24"/>
          <w:lang w:val="en-GB" w:eastAsia="da-DK"/>
        </w:rPr>
        <w:t>such as removing words and deciding on simplified forms.  The rationale for these reductions came from our evolving qualitative analysis. In both early and later stages of the analytical process, we would return to the excerpts before making decisions to see how words were used in the contexts of the different articles.</w:t>
      </w:r>
    </w:p>
    <w:p w14:paraId="1D5A3AD9" w14:textId="77777777" w:rsidR="003E7744" w:rsidRPr="003E7744" w:rsidRDefault="003E7744" w:rsidP="00C868E0">
      <w:pPr>
        <w:spacing w:after="80" w:line="360" w:lineRule="auto"/>
        <w:jc w:val="both"/>
        <w:outlineLvl w:val="2"/>
        <w:rPr>
          <w:rFonts w:ascii="Times New Roman" w:eastAsia="Times New Roman" w:hAnsi="Times New Roman" w:cs="Times New Roman"/>
          <w:b/>
          <w:bCs/>
          <w:sz w:val="27"/>
          <w:szCs w:val="27"/>
          <w:lang w:val="en-GB" w:eastAsia="da-DK"/>
        </w:rPr>
      </w:pPr>
      <w:r w:rsidRPr="003E7744">
        <w:rPr>
          <w:rFonts w:ascii="Times New Roman" w:eastAsia="Times New Roman" w:hAnsi="Times New Roman" w:cs="Times New Roman"/>
          <w:color w:val="434343"/>
          <w:sz w:val="28"/>
          <w:szCs w:val="28"/>
          <w:lang w:val="en-GB" w:eastAsia="da-DK"/>
        </w:rPr>
        <w:t>Generate thematic maps</w:t>
      </w:r>
    </w:p>
    <w:p w14:paraId="29905B78" w14:textId="6CFBE5D4"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lastRenderedPageBreak/>
        <w:t>The purpose of this phase was to reduce the complexity of the network representation of the data while still preserving critical relationships. Inspired b</w:t>
      </w:r>
      <w:r w:rsidR="00F373DA">
        <w:rPr>
          <w:rFonts w:ascii="Times New Roman" w:eastAsia="Times New Roman" w:hAnsi="Times New Roman" w:cs="Times New Roman"/>
          <w:color w:val="000000"/>
          <w:sz w:val="24"/>
          <w:szCs w:val="24"/>
          <w:lang w:val="en-GB" w:eastAsia="da-DK"/>
        </w:rPr>
        <w:t>y</w:t>
      </w:r>
      <w:r w:rsidRPr="003E7744">
        <w:rPr>
          <w:rFonts w:ascii="Times New Roman" w:eastAsia="Times New Roman" w:hAnsi="Times New Roman" w:cs="Times New Roman"/>
          <w:color w:val="000000"/>
          <w:sz w:val="24"/>
          <w:szCs w:val="24"/>
          <w:lang w:val="en-GB" w:eastAsia="da-DK"/>
        </w:rPr>
        <w:t xml:space="preserve"> </w:t>
      </w:r>
      <w:r w:rsidR="00F373DA">
        <w:rPr>
          <w:rFonts w:ascii="Times New Roman" w:eastAsia="Times New Roman" w:hAnsi="Times New Roman" w:cs="Times New Roman"/>
          <w:color w:val="000000"/>
          <w:sz w:val="24"/>
          <w:szCs w:val="24"/>
          <w:lang w:val="en-GB" w:eastAsia="da-DK"/>
        </w:rPr>
        <w:t>AUTHOR</w:t>
      </w:r>
      <w:r w:rsidR="00F373DA" w:rsidRPr="003E7744">
        <w:rPr>
          <w:rFonts w:ascii="Times New Roman" w:eastAsia="Times New Roman" w:hAnsi="Times New Roman" w:cs="Times New Roman"/>
          <w:color w:val="000000"/>
          <w:sz w:val="24"/>
          <w:szCs w:val="24"/>
          <w:lang w:val="en-GB" w:eastAsia="da-DK"/>
        </w:rPr>
        <w:t xml:space="preserve"> et al</w:t>
      </w:r>
      <w:r w:rsidR="00F373DA">
        <w:rPr>
          <w:rFonts w:ascii="Times New Roman" w:eastAsia="Times New Roman" w:hAnsi="Times New Roman" w:cs="Times New Roman"/>
          <w:color w:val="000000"/>
          <w:sz w:val="24"/>
          <w:szCs w:val="24"/>
          <w:lang w:val="en-GB" w:eastAsia="da-DK"/>
        </w:rPr>
        <w:t>. (</w:t>
      </w:r>
      <w:r w:rsidR="00F373DA" w:rsidRPr="003E7744">
        <w:rPr>
          <w:rFonts w:ascii="Times New Roman" w:eastAsia="Times New Roman" w:hAnsi="Times New Roman" w:cs="Times New Roman"/>
          <w:color w:val="000000"/>
          <w:sz w:val="24"/>
          <w:szCs w:val="24"/>
          <w:lang w:val="en-GB" w:eastAsia="da-DK"/>
        </w:rPr>
        <w:t xml:space="preserve">2019), </w:t>
      </w:r>
      <w:r w:rsidRPr="003E7744">
        <w:rPr>
          <w:rFonts w:ascii="Times New Roman" w:eastAsia="Times New Roman" w:hAnsi="Times New Roman" w:cs="Times New Roman"/>
          <w:color w:val="000000"/>
          <w:sz w:val="24"/>
          <w:szCs w:val="24"/>
          <w:lang w:val="en-GB" w:eastAsia="da-DK"/>
        </w:rPr>
        <w:t>we used ‘fast-and-greedy community detection’ (</w:t>
      </w:r>
      <w:proofErr w:type="spellStart"/>
      <w:r w:rsidRPr="003E7744">
        <w:rPr>
          <w:rFonts w:ascii="Times New Roman" w:eastAsia="Times New Roman" w:hAnsi="Times New Roman" w:cs="Times New Roman"/>
          <w:color w:val="000000"/>
          <w:sz w:val="24"/>
          <w:szCs w:val="24"/>
          <w:lang w:val="en-GB" w:eastAsia="da-DK"/>
        </w:rPr>
        <w:t>Clauset</w:t>
      </w:r>
      <w:proofErr w:type="spellEnd"/>
      <w:r w:rsidR="004A6C3D">
        <w:rPr>
          <w:rFonts w:ascii="Times New Roman" w:eastAsia="Times New Roman" w:hAnsi="Times New Roman" w:cs="Times New Roman"/>
          <w:color w:val="000000"/>
          <w:sz w:val="24"/>
          <w:szCs w:val="24"/>
          <w:lang w:val="en-GB" w:eastAsia="da-DK"/>
        </w:rPr>
        <w:t xml:space="preserve"> et al.,</w:t>
      </w:r>
      <w:r w:rsidRPr="003E7744">
        <w:rPr>
          <w:rFonts w:ascii="Times New Roman" w:eastAsia="Times New Roman" w:hAnsi="Times New Roman" w:cs="Times New Roman"/>
          <w:color w:val="000000"/>
          <w:sz w:val="24"/>
          <w:szCs w:val="24"/>
          <w:lang w:val="en-GB" w:eastAsia="da-DK"/>
        </w:rPr>
        <w:t xml:space="preserve"> 2004) to find clusters of tightly knit words. These clusters were seen as representations of candidate themes. We then calculated links between clusters/candidate themes by counting the number of word-links between themes. We visualised the map showing only the most prevalent connections (</w:t>
      </w:r>
      <w:proofErr w:type="spellStart"/>
      <w:r w:rsidRPr="003E7744">
        <w:rPr>
          <w:rFonts w:ascii="Times New Roman" w:eastAsia="Times New Roman" w:hAnsi="Times New Roman" w:cs="Times New Roman"/>
          <w:color w:val="000000"/>
          <w:sz w:val="24"/>
          <w:szCs w:val="24"/>
          <w:lang w:val="en-GB" w:eastAsia="da-DK"/>
        </w:rPr>
        <w:t>Foti</w:t>
      </w:r>
      <w:proofErr w:type="spellEnd"/>
      <w:r w:rsidRPr="003E7744">
        <w:rPr>
          <w:rFonts w:ascii="Times New Roman" w:eastAsia="Times New Roman" w:hAnsi="Times New Roman" w:cs="Times New Roman"/>
          <w:color w:val="000000"/>
          <w:sz w:val="24"/>
          <w:szCs w:val="24"/>
          <w:lang w:val="en-GB" w:eastAsia="da-DK"/>
        </w:rPr>
        <w:t xml:space="preserve"> et al</w:t>
      </w:r>
      <w:r w:rsidR="004A6C3D">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2011) and, applying community detection again but now on the thematic map, were able to find clusters of themes (represented in colour in Figure 2).</w:t>
      </w:r>
    </w:p>
    <w:p w14:paraId="2211E3C3" w14:textId="77777777"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noProof/>
          <w:color w:val="000000"/>
          <w:sz w:val="24"/>
          <w:szCs w:val="24"/>
          <w:bdr w:val="none" w:sz="0" w:space="0" w:color="auto" w:frame="1"/>
          <w:lang w:val="en-GB" w:eastAsia="da-DK"/>
        </w:rPr>
        <w:drawing>
          <wp:inline distT="0" distB="0" distL="0" distR="0" wp14:anchorId="2D9AFD26" wp14:editId="2DEE5BFE">
            <wp:extent cx="5734050" cy="605790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050" cy="6057900"/>
                    </a:xfrm>
                    <a:prstGeom prst="rect">
                      <a:avLst/>
                    </a:prstGeom>
                    <a:noFill/>
                    <a:ln>
                      <a:noFill/>
                    </a:ln>
                  </pic:spPr>
                </pic:pic>
              </a:graphicData>
            </a:graphic>
          </wp:inline>
        </w:drawing>
      </w:r>
    </w:p>
    <w:p w14:paraId="235B6929" w14:textId="1D0FF16D" w:rsidR="003E7744" w:rsidRDefault="003E7744" w:rsidP="004A6C3D">
      <w:pPr>
        <w:spacing w:after="240" w:line="240" w:lineRule="auto"/>
        <w:jc w:val="both"/>
        <w:rPr>
          <w:rFonts w:ascii="Times New Roman" w:eastAsia="Times New Roman" w:hAnsi="Times New Roman" w:cs="Times New Roman"/>
          <w:i/>
          <w:iCs/>
          <w:color w:val="000000"/>
          <w:sz w:val="20"/>
          <w:szCs w:val="20"/>
          <w:lang w:val="en-GB" w:eastAsia="da-DK"/>
        </w:rPr>
      </w:pPr>
      <w:r w:rsidRPr="004A6C3D">
        <w:rPr>
          <w:rFonts w:ascii="Times New Roman" w:eastAsia="Times New Roman" w:hAnsi="Times New Roman" w:cs="Times New Roman"/>
          <w:b/>
          <w:bCs/>
          <w:i/>
          <w:iCs/>
          <w:color w:val="000000"/>
          <w:sz w:val="20"/>
          <w:szCs w:val="20"/>
          <w:lang w:val="en-GB" w:eastAsia="da-DK"/>
        </w:rPr>
        <w:lastRenderedPageBreak/>
        <w:t>Figure 2</w:t>
      </w:r>
      <w:r w:rsidR="004A6C3D" w:rsidRPr="004A6C3D">
        <w:rPr>
          <w:rFonts w:ascii="Times New Roman" w:eastAsia="Times New Roman" w:hAnsi="Times New Roman" w:cs="Times New Roman"/>
          <w:b/>
          <w:bCs/>
          <w:i/>
          <w:iCs/>
          <w:color w:val="000000"/>
          <w:sz w:val="20"/>
          <w:szCs w:val="20"/>
          <w:lang w:val="en-GB" w:eastAsia="da-DK"/>
        </w:rPr>
        <w:t>:</w:t>
      </w:r>
      <w:r w:rsidRPr="004A6C3D">
        <w:rPr>
          <w:rFonts w:ascii="Times New Roman" w:eastAsia="Times New Roman" w:hAnsi="Times New Roman" w:cs="Times New Roman"/>
          <w:i/>
          <w:iCs/>
          <w:color w:val="000000"/>
          <w:sz w:val="20"/>
          <w:szCs w:val="20"/>
          <w:lang w:val="en-GB" w:eastAsia="da-DK"/>
        </w:rPr>
        <w:t xml:space="preserve"> Thematic map for </w:t>
      </w:r>
      <w:del w:id="29" w:author="Stine Mariegaard" w:date="2020-11-15T19:45:00Z">
        <w:r w:rsidRPr="004A6C3D" w:rsidDel="00D146CE">
          <w:rPr>
            <w:rFonts w:ascii="Times New Roman" w:eastAsia="Times New Roman" w:hAnsi="Times New Roman" w:cs="Times New Roman"/>
            <w:i/>
            <w:iCs/>
            <w:color w:val="000000"/>
            <w:sz w:val="20"/>
            <w:szCs w:val="20"/>
            <w:lang w:val="en-GB" w:eastAsia="da-DK"/>
          </w:rPr>
          <w:delText xml:space="preserve">theoretical </w:delText>
        </w:r>
      </w:del>
      <w:r w:rsidRPr="004A6C3D">
        <w:rPr>
          <w:rFonts w:ascii="Times New Roman" w:eastAsia="Times New Roman" w:hAnsi="Times New Roman" w:cs="Times New Roman"/>
          <w:i/>
          <w:iCs/>
          <w:color w:val="000000"/>
          <w:sz w:val="20"/>
          <w:szCs w:val="20"/>
          <w:lang w:val="en-GB" w:eastAsia="da-DK"/>
        </w:rPr>
        <w:t>excerpts. Each circle represents a cluster of words/candidate theme, and each arrow represents word-connections between clusters. Size of circles indicates the number of words contained in that cluster. Circle colours represent clusters of themes found by applying community detection on the map.</w:t>
      </w:r>
    </w:p>
    <w:p w14:paraId="72CC1257" w14:textId="77777777" w:rsidR="004A6C3D" w:rsidRPr="004A6C3D" w:rsidRDefault="004A6C3D" w:rsidP="004A6C3D">
      <w:pPr>
        <w:spacing w:after="240" w:line="240" w:lineRule="auto"/>
        <w:jc w:val="both"/>
        <w:rPr>
          <w:rFonts w:ascii="Times New Roman" w:eastAsia="Times New Roman" w:hAnsi="Times New Roman" w:cs="Times New Roman"/>
          <w:sz w:val="20"/>
          <w:szCs w:val="20"/>
          <w:lang w:val="en-GB" w:eastAsia="da-DK"/>
        </w:rPr>
      </w:pPr>
    </w:p>
    <w:p w14:paraId="04DE2204" w14:textId="77777777" w:rsidR="003E7744" w:rsidRPr="003E7744" w:rsidRDefault="003E7744" w:rsidP="00C868E0">
      <w:pPr>
        <w:spacing w:after="80" w:line="360" w:lineRule="auto"/>
        <w:jc w:val="both"/>
        <w:outlineLvl w:val="2"/>
        <w:rPr>
          <w:rFonts w:ascii="Times New Roman" w:eastAsia="Times New Roman" w:hAnsi="Times New Roman" w:cs="Times New Roman"/>
          <w:b/>
          <w:bCs/>
          <w:sz w:val="27"/>
          <w:szCs w:val="27"/>
          <w:lang w:val="en-GB" w:eastAsia="da-DK"/>
        </w:rPr>
      </w:pPr>
      <w:r w:rsidRPr="003E7744">
        <w:rPr>
          <w:rFonts w:ascii="Times New Roman" w:eastAsia="Times New Roman" w:hAnsi="Times New Roman" w:cs="Times New Roman"/>
          <w:color w:val="434343"/>
          <w:sz w:val="28"/>
          <w:szCs w:val="28"/>
          <w:lang w:val="en-GB" w:eastAsia="da-DK"/>
        </w:rPr>
        <w:t>Critical review of themes and thematic maps</w:t>
      </w:r>
    </w:p>
    <w:p w14:paraId="58CB97F1" w14:textId="77777777"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This phase involved close comparison between the original excerpt texts and both the thematic maps and the internal structure of themes (each theme is a sub-network of the original network). We scrutinized connections between words and themes, questioned why particular words appeared central or prevalent in the network, and why particular words had been clustered together. This led to new algorithmic rules that were implemented; the results scrutinized again.</w:t>
      </w:r>
    </w:p>
    <w:p w14:paraId="1590E400" w14:textId="77777777" w:rsidR="003E7744" w:rsidRPr="003E7744" w:rsidRDefault="003E7744" w:rsidP="00C868E0">
      <w:pPr>
        <w:spacing w:after="80" w:line="360" w:lineRule="auto"/>
        <w:jc w:val="both"/>
        <w:outlineLvl w:val="2"/>
        <w:rPr>
          <w:rFonts w:ascii="Times New Roman" w:eastAsia="Times New Roman" w:hAnsi="Times New Roman" w:cs="Times New Roman"/>
          <w:b/>
          <w:bCs/>
          <w:sz w:val="27"/>
          <w:szCs w:val="27"/>
          <w:lang w:val="en-GB" w:eastAsia="da-DK"/>
        </w:rPr>
      </w:pPr>
      <w:r w:rsidRPr="003E7744">
        <w:rPr>
          <w:rFonts w:ascii="Times New Roman" w:eastAsia="Times New Roman" w:hAnsi="Times New Roman" w:cs="Times New Roman"/>
          <w:color w:val="434343"/>
          <w:sz w:val="28"/>
          <w:szCs w:val="28"/>
          <w:lang w:val="en-GB" w:eastAsia="da-DK"/>
        </w:rPr>
        <w:t>Naming and describing themes and between theme patterns</w:t>
      </w:r>
    </w:p>
    <w:p w14:paraId="7287999B" w14:textId="77777777"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To name a theme, we looked for the most prevalent connections between words and used our evolving understanding as well as less prevalent connections to guide the naming. For example, the theme </w:t>
      </w:r>
      <w:r w:rsidRPr="003E7744">
        <w:rPr>
          <w:rFonts w:ascii="Times New Roman" w:eastAsia="Times New Roman" w:hAnsi="Times New Roman" w:cs="Times New Roman"/>
          <w:i/>
          <w:iCs/>
          <w:color w:val="000000"/>
          <w:sz w:val="24"/>
          <w:szCs w:val="24"/>
          <w:lang w:val="en-GB" w:eastAsia="da-DK"/>
        </w:rPr>
        <w:t>Learn science through inquiry</w:t>
      </w:r>
      <w:r w:rsidRPr="003E7744">
        <w:rPr>
          <w:rFonts w:ascii="Times New Roman" w:eastAsia="Times New Roman" w:hAnsi="Times New Roman" w:cs="Times New Roman"/>
          <w:color w:val="000000"/>
          <w:sz w:val="24"/>
          <w:szCs w:val="24"/>
          <w:lang w:val="en-GB" w:eastAsia="da-DK"/>
        </w:rPr>
        <w:t xml:space="preserve"> on Figure 2, contained the prevalent connections </w:t>
      </w:r>
      <w:r w:rsidRPr="003E7744">
        <w:rPr>
          <w:rFonts w:ascii="Times New Roman" w:eastAsia="Times New Roman" w:hAnsi="Times New Roman" w:cs="Times New Roman"/>
          <w:i/>
          <w:iCs/>
          <w:color w:val="000000"/>
          <w:sz w:val="24"/>
          <w:szCs w:val="24"/>
          <w:lang w:val="en-GB" w:eastAsia="da-DK"/>
        </w:rPr>
        <w:t xml:space="preserve">science -&gt; learn </w:t>
      </w:r>
      <w:r w:rsidRPr="003E7744">
        <w:rPr>
          <w:rFonts w:ascii="Times New Roman" w:eastAsia="Times New Roman" w:hAnsi="Times New Roman" w:cs="Times New Roman"/>
          <w:color w:val="000000"/>
          <w:sz w:val="24"/>
          <w:szCs w:val="24"/>
          <w:lang w:val="en-GB" w:eastAsia="da-DK"/>
        </w:rPr>
        <w:t xml:space="preserve">and </w:t>
      </w:r>
      <w:r w:rsidRPr="003E7744">
        <w:rPr>
          <w:rFonts w:ascii="Times New Roman" w:eastAsia="Times New Roman" w:hAnsi="Times New Roman" w:cs="Times New Roman"/>
          <w:i/>
          <w:iCs/>
          <w:color w:val="000000"/>
          <w:sz w:val="24"/>
          <w:szCs w:val="24"/>
          <w:lang w:val="en-GB" w:eastAsia="da-DK"/>
        </w:rPr>
        <w:t xml:space="preserve">learn-&gt;inquiry, </w:t>
      </w:r>
      <w:r w:rsidRPr="003E7744">
        <w:rPr>
          <w:rFonts w:ascii="Times New Roman" w:eastAsia="Times New Roman" w:hAnsi="Times New Roman" w:cs="Times New Roman"/>
          <w:color w:val="000000"/>
          <w:sz w:val="24"/>
          <w:szCs w:val="24"/>
          <w:lang w:val="en-GB" w:eastAsia="da-DK"/>
        </w:rPr>
        <w:t xml:space="preserve">but also less prevalent ones such as </w:t>
      </w:r>
      <w:r w:rsidRPr="003E7744">
        <w:rPr>
          <w:rFonts w:ascii="Times New Roman" w:eastAsia="Times New Roman" w:hAnsi="Times New Roman" w:cs="Times New Roman"/>
          <w:i/>
          <w:iCs/>
          <w:color w:val="000000"/>
          <w:sz w:val="24"/>
          <w:szCs w:val="24"/>
          <w:lang w:val="en-GB" w:eastAsia="da-DK"/>
        </w:rPr>
        <w:t>guide-&gt;inquiry</w:t>
      </w:r>
      <w:r w:rsidRPr="003E7744">
        <w:rPr>
          <w:rFonts w:ascii="Times New Roman" w:eastAsia="Times New Roman" w:hAnsi="Times New Roman" w:cs="Times New Roman"/>
          <w:color w:val="000000"/>
          <w:sz w:val="24"/>
          <w:szCs w:val="24"/>
          <w:lang w:val="en-GB" w:eastAsia="da-DK"/>
        </w:rPr>
        <w:t xml:space="preserve"> and </w:t>
      </w:r>
      <w:r w:rsidRPr="003E7744">
        <w:rPr>
          <w:rFonts w:ascii="Times New Roman" w:eastAsia="Times New Roman" w:hAnsi="Times New Roman" w:cs="Times New Roman"/>
          <w:i/>
          <w:iCs/>
          <w:color w:val="000000"/>
          <w:sz w:val="24"/>
          <w:szCs w:val="24"/>
          <w:lang w:val="en-GB" w:eastAsia="da-DK"/>
        </w:rPr>
        <w:t xml:space="preserve">understand -&gt; science, </w:t>
      </w:r>
      <w:r w:rsidRPr="003E7744">
        <w:rPr>
          <w:rFonts w:ascii="Times New Roman" w:eastAsia="Times New Roman" w:hAnsi="Times New Roman" w:cs="Times New Roman"/>
          <w:color w:val="000000"/>
          <w:sz w:val="24"/>
          <w:szCs w:val="24"/>
          <w:lang w:val="en-GB" w:eastAsia="da-DK"/>
        </w:rPr>
        <w:t>as well as numerous minor connections supported that interpretation. This interpretation corresponded with our reading of the original articles. </w:t>
      </w:r>
    </w:p>
    <w:p w14:paraId="571CC5B2" w14:textId="77777777" w:rsidR="003E7744" w:rsidRPr="003E7744" w:rsidRDefault="003E7744" w:rsidP="00C868E0">
      <w:pPr>
        <w:spacing w:after="80" w:line="360" w:lineRule="auto"/>
        <w:jc w:val="both"/>
        <w:outlineLvl w:val="2"/>
        <w:rPr>
          <w:rFonts w:ascii="Times New Roman" w:eastAsia="Times New Roman" w:hAnsi="Times New Roman" w:cs="Times New Roman"/>
          <w:b/>
          <w:bCs/>
          <w:sz w:val="27"/>
          <w:szCs w:val="27"/>
          <w:lang w:val="en-GB" w:eastAsia="da-DK"/>
        </w:rPr>
      </w:pPr>
      <w:r w:rsidRPr="003E7744">
        <w:rPr>
          <w:rFonts w:ascii="Times New Roman" w:eastAsia="Times New Roman" w:hAnsi="Times New Roman" w:cs="Times New Roman"/>
          <w:color w:val="434343"/>
          <w:sz w:val="28"/>
          <w:szCs w:val="28"/>
          <w:lang w:val="en-GB" w:eastAsia="da-DK"/>
        </w:rPr>
        <w:t>Producing report</w:t>
      </w:r>
    </w:p>
    <w:p w14:paraId="05D91735" w14:textId="6411505E" w:rsidR="003E7744" w:rsidRDefault="003E7744" w:rsidP="00C868E0">
      <w:pPr>
        <w:spacing w:after="0" w:line="360" w:lineRule="auto"/>
        <w:jc w:val="both"/>
        <w:rPr>
          <w:rFonts w:ascii="Times New Roman" w:eastAsia="Times New Roman" w:hAnsi="Times New Roman" w:cs="Times New Roman"/>
          <w:color w:val="000000"/>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In reporting our findings, we found that a theme </w:t>
      </w:r>
      <w:del w:id="30" w:author="Stine Mariegaard" w:date="2020-11-15T19:46:00Z">
        <w:r w:rsidRPr="003E7744" w:rsidDel="00D146CE">
          <w:rPr>
            <w:rFonts w:ascii="Times New Roman" w:eastAsia="Times New Roman" w:hAnsi="Times New Roman" w:cs="Times New Roman"/>
            <w:color w:val="000000"/>
            <w:sz w:val="24"/>
            <w:szCs w:val="24"/>
            <w:lang w:val="en-GB" w:eastAsia="da-DK"/>
          </w:rPr>
          <w:delText xml:space="preserve">in the theoretical map </w:delText>
        </w:r>
      </w:del>
      <w:r w:rsidRPr="003E7744">
        <w:rPr>
          <w:rFonts w:ascii="Times New Roman" w:eastAsia="Times New Roman" w:hAnsi="Times New Roman" w:cs="Times New Roman"/>
          <w:color w:val="000000"/>
          <w:sz w:val="24"/>
          <w:szCs w:val="24"/>
          <w:lang w:val="en-GB" w:eastAsia="da-DK"/>
        </w:rPr>
        <w:t xml:space="preserve">was too prevalent. The theme </w:t>
      </w:r>
      <w:r w:rsidRPr="003E7744">
        <w:rPr>
          <w:rFonts w:ascii="Times New Roman" w:eastAsia="Times New Roman" w:hAnsi="Times New Roman" w:cs="Times New Roman"/>
          <w:i/>
          <w:iCs/>
          <w:color w:val="000000"/>
          <w:sz w:val="24"/>
          <w:szCs w:val="24"/>
          <w:lang w:val="en-GB" w:eastAsia="da-DK"/>
        </w:rPr>
        <w:t>Learning science through inquiry</w:t>
      </w:r>
      <w:r w:rsidRPr="003E7744">
        <w:rPr>
          <w:rFonts w:ascii="Times New Roman" w:eastAsia="Times New Roman" w:hAnsi="Times New Roman" w:cs="Times New Roman"/>
          <w:color w:val="000000"/>
          <w:sz w:val="24"/>
          <w:szCs w:val="24"/>
          <w:lang w:val="en-GB" w:eastAsia="da-DK"/>
        </w:rPr>
        <w:t xml:space="preserve"> drew attention away from possible underlying hidden patterns relevant for understanding </w:t>
      </w:r>
      <w:del w:id="31" w:author="Stine Mariegaard" w:date="2020-11-15T19:46:00Z">
        <w:r w:rsidRPr="003E7744" w:rsidDel="00D146CE">
          <w:rPr>
            <w:rFonts w:ascii="Times New Roman" w:eastAsia="Times New Roman" w:hAnsi="Times New Roman" w:cs="Times New Roman"/>
            <w:color w:val="000000"/>
            <w:sz w:val="24"/>
            <w:szCs w:val="24"/>
            <w:lang w:val="en-GB" w:eastAsia="da-DK"/>
          </w:rPr>
          <w:delText xml:space="preserve">theoretical </w:delText>
        </w:r>
      </w:del>
      <w:r w:rsidRPr="003E7744">
        <w:rPr>
          <w:rFonts w:ascii="Times New Roman" w:eastAsia="Times New Roman" w:hAnsi="Times New Roman" w:cs="Times New Roman"/>
          <w:color w:val="000000"/>
          <w:sz w:val="24"/>
          <w:szCs w:val="24"/>
          <w:lang w:val="en-GB" w:eastAsia="da-DK"/>
        </w:rPr>
        <w:t xml:space="preserve">positions. Therefore, in later analyses, we removed this theme from the </w:t>
      </w:r>
      <w:del w:id="32" w:author="Stine Mariegaard" w:date="2020-11-15T19:46:00Z">
        <w:r w:rsidRPr="003E7744" w:rsidDel="00D146CE">
          <w:rPr>
            <w:rFonts w:ascii="Times New Roman" w:eastAsia="Times New Roman" w:hAnsi="Times New Roman" w:cs="Times New Roman"/>
            <w:color w:val="000000"/>
            <w:sz w:val="24"/>
            <w:szCs w:val="24"/>
            <w:lang w:val="en-GB" w:eastAsia="da-DK"/>
          </w:rPr>
          <w:delText xml:space="preserve">theoretical </w:delText>
        </w:r>
      </w:del>
      <w:r w:rsidRPr="003E7744">
        <w:rPr>
          <w:rFonts w:ascii="Times New Roman" w:eastAsia="Times New Roman" w:hAnsi="Times New Roman" w:cs="Times New Roman"/>
          <w:color w:val="000000"/>
          <w:sz w:val="24"/>
          <w:szCs w:val="24"/>
          <w:lang w:val="en-GB" w:eastAsia="da-DK"/>
        </w:rPr>
        <w:t>thematic map and worked with the most prevalent remaining connections between themes. In this paper then, we report on our integrated understanding of the final thematic maps, the network structure of themes, and our careful reading and re-reading of the excerpts. </w:t>
      </w:r>
    </w:p>
    <w:p w14:paraId="07A9BE56" w14:textId="77777777" w:rsidR="004A6C3D" w:rsidRPr="003E7744" w:rsidRDefault="004A6C3D" w:rsidP="00C868E0">
      <w:pPr>
        <w:spacing w:after="0" w:line="360" w:lineRule="auto"/>
        <w:jc w:val="both"/>
        <w:rPr>
          <w:rFonts w:ascii="Times New Roman" w:eastAsia="Times New Roman" w:hAnsi="Times New Roman" w:cs="Times New Roman"/>
          <w:sz w:val="24"/>
          <w:szCs w:val="24"/>
          <w:lang w:val="en-GB" w:eastAsia="da-DK"/>
        </w:rPr>
      </w:pPr>
    </w:p>
    <w:p w14:paraId="745C020D" w14:textId="77777777" w:rsidR="003E7744" w:rsidRPr="003E7744" w:rsidRDefault="003E7744" w:rsidP="00C868E0">
      <w:pPr>
        <w:spacing w:after="120" w:line="360" w:lineRule="auto"/>
        <w:jc w:val="both"/>
        <w:outlineLvl w:val="0"/>
        <w:rPr>
          <w:rFonts w:ascii="Times New Roman" w:eastAsia="Times New Roman" w:hAnsi="Times New Roman" w:cs="Times New Roman"/>
          <w:b/>
          <w:bCs/>
          <w:kern w:val="36"/>
          <w:sz w:val="48"/>
          <w:szCs w:val="48"/>
          <w:lang w:val="en-GB" w:eastAsia="da-DK"/>
        </w:rPr>
      </w:pPr>
      <w:r w:rsidRPr="003E7744">
        <w:rPr>
          <w:rFonts w:ascii="Times New Roman" w:eastAsia="Times New Roman" w:hAnsi="Times New Roman" w:cs="Times New Roman"/>
          <w:color w:val="000000"/>
          <w:kern w:val="36"/>
          <w:sz w:val="40"/>
          <w:szCs w:val="40"/>
          <w:lang w:val="en-GB" w:eastAsia="da-DK"/>
        </w:rPr>
        <w:t>Themes found with Thematic Network Analysis </w:t>
      </w:r>
    </w:p>
    <w:p w14:paraId="08C7969A" w14:textId="074507A2"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Here, we report on our thematic network analysis (TNA) of theoretical </w:t>
      </w:r>
      <w:del w:id="33" w:author="Stine Mariegaard" w:date="2020-11-15T19:47:00Z">
        <w:r w:rsidRPr="003E7744" w:rsidDel="00D146CE">
          <w:rPr>
            <w:rFonts w:ascii="Times New Roman" w:eastAsia="Times New Roman" w:hAnsi="Times New Roman" w:cs="Times New Roman"/>
            <w:color w:val="000000"/>
            <w:sz w:val="24"/>
            <w:szCs w:val="24"/>
            <w:lang w:val="en-GB" w:eastAsia="da-DK"/>
          </w:rPr>
          <w:delText xml:space="preserve">and empirical </w:delText>
        </w:r>
      </w:del>
      <w:r w:rsidRPr="003E7744">
        <w:rPr>
          <w:rFonts w:ascii="Times New Roman" w:eastAsia="Times New Roman" w:hAnsi="Times New Roman" w:cs="Times New Roman"/>
          <w:color w:val="000000"/>
          <w:sz w:val="24"/>
          <w:szCs w:val="24"/>
          <w:lang w:val="en-GB" w:eastAsia="da-DK"/>
        </w:rPr>
        <w:t>excerpts in turn. In each case, we present our final thematic map and then elaborate on themes shown in the map and their connections.  </w:t>
      </w:r>
    </w:p>
    <w:p w14:paraId="6BE93862" w14:textId="77777777" w:rsidR="003E7744" w:rsidRPr="003E7744" w:rsidRDefault="003E7744" w:rsidP="00C868E0">
      <w:pPr>
        <w:spacing w:after="120" w:line="360" w:lineRule="auto"/>
        <w:jc w:val="both"/>
        <w:outlineLvl w:val="1"/>
        <w:rPr>
          <w:rFonts w:ascii="Times New Roman" w:eastAsia="Times New Roman" w:hAnsi="Times New Roman" w:cs="Times New Roman"/>
          <w:b/>
          <w:bCs/>
          <w:sz w:val="36"/>
          <w:szCs w:val="36"/>
          <w:lang w:val="en-GB" w:eastAsia="da-DK"/>
        </w:rPr>
      </w:pPr>
      <w:r w:rsidRPr="003E7744">
        <w:rPr>
          <w:rFonts w:ascii="Times New Roman" w:eastAsia="Times New Roman" w:hAnsi="Times New Roman" w:cs="Times New Roman"/>
          <w:color w:val="000000"/>
          <w:sz w:val="32"/>
          <w:szCs w:val="32"/>
          <w:lang w:val="en-GB" w:eastAsia="da-DK"/>
        </w:rPr>
        <w:lastRenderedPageBreak/>
        <w:t>Theoretical Excerpts</w:t>
      </w:r>
    </w:p>
    <w:p w14:paraId="6D24E868"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p>
    <w:p w14:paraId="3BF4D1B2"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noProof/>
          <w:color w:val="000000"/>
          <w:sz w:val="24"/>
          <w:szCs w:val="24"/>
          <w:bdr w:val="none" w:sz="0" w:space="0" w:color="auto" w:frame="1"/>
          <w:lang w:val="en-GB" w:eastAsia="da-DK"/>
        </w:rPr>
        <w:drawing>
          <wp:inline distT="0" distB="0" distL="0" distR="0" wp14:anchorId="2C4BFA2A" wp14:editId="79C8DD65">
            <wp:extent cx="5734050" cy="4638675"/>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4050" cy="4638675"/>
                    </a:xfrm>
                    <a:prstGeom prst="rect">
                      <a:avLst/>
                    </a:prstGeom>
                    <a:noFill/>
                    <a:ln>
                      <a:noFill/>
                    </a:ln>
                  </pic:spPr>
                </pic:pic>
              </a:graphicData>
            </a:graphic>
          </wp:inline>
        </w:drawing>
      </w:r>
    </w:p>
    <w:p w14:paraId="3A1D7381" w14:textId="54844A85" w:rsidR="003E7744" w:rsidRDefault="003E7744" w:rsidP="004A6C3D">
      <w:pPr>
        <w:spacing w:after="240" w:line="240" w:lineRule="auto"/>
        <w:jc w:val="both"/>
        <w:rPr>
          <w:rFonts w:ascii="Times New Roman" w:eastAsia="Times New Roman" w:hAnsi="Times New Roman" w:cs="Times New Roman"/>
          <w:i/>
          <w:iCs/>
          <w:color w:val="000000"/>
          <w:sz w:val="20"/>
          <w:szCs w:val="20"/>
          <w:lang w:val="en-GB" w:eastAsia="da-DK"/>
        </w:rPr>
      </w:pPr>
      <w:r w:rsidRPr="004A6C3D">
        <w:rPr>
          <w:rFonts w:ascii="Times New Roman" w:eastAsia="Times New Roman" w:hAnsi="Times New Roman" w:cs="Times New Roman"/>
          <w:b/>
          <w:bCs/>
          <w:i/>
          <w:iCs/>
          <w:color w:val="000000"/>
          <w:sz w:val="20"/>
          <w:szCs w:val="20"/>
          <w:lang w:val="en-GB" w:eastAsia="da-DK"/>
        </w:rPr>
        <w:t>Figure 3</w:t>
      </w:r>
      <w:r w:rsidR="004A6C3D" w:rsidRPr="004A6C3D">
        <w:rPr>
          <w:rFonts w:ascii="Times New Roman" w:eastAsia="Times New Roman" w:hAnsi="Times New Roman" w:cs="Times New Roman"/>
          <w:b/>
          <w:bCs/>
          <w:i/>
          <w:iCs/>
          <w:color w:val="000000"/>
          <w:sz w:val="20"/>
          <w:szCs w:val="20"/>
          <w:lang w:val="en-GB" w:eastAsia="da-DK"/>
        </w:rPr>
        <w:t>:</w:t>
      </w:r>
      <w:r w:rsidRPr="004A6C3D">
        <w:rPr>
          <w:rFonts w:ascii="Times New Roman" w:eastAsia="Times New Roman" w:hAnsi="Times New Roman" w:cs="Times New Roman"/>
          <w:i/>
          <w:iCs/>
          <w:color w:val="000000"/>
          <w:sz w:val="20"/>
          <w:szCs w:val="20"/>
          <w:lang w:val="en-GB" w:eastAsia="da-DK"/>
        </w:rPr>
        <w:t xml:space="preserve"> This study’s final thematic map of the theoretical excerpts. Overarching themes are colour coded. Size of circles represent the number of words within each (overarching) theme, and the size of arrows represent the number of connections between each (overarching) theme.</w:t>
      </w:r>
    </w:p>
    <w:p w14:paraId="722BA522" w14:textId="77777777" w:rsidR="00DE5363" w:rsidRPr="004A6C3D" w:rsidRDefault="00DE5363" w:rsidP="004A6C3D">
      <w:pPr>
        <w:spacing w:after="240" w:line="240" w:lineRule="auto"/>
        <w:jc w:val="both"/>
        <w:rPr>
          <w:rFonts w:ascii="Times New Roman" w:eastAsia="Times New Roman" w:hAnsi="Times New Roman" w:cs="Times New Roman"/>
          <w:sz w:val="20"/>
          <w:szCs w:val="20"/>
          <w:lang w:val="en-GB" w:eastAsia="da-DK"/>
        </w:rPr>
      </w:pPr>
    </w:p>
    <w:p w14:paraId="16E4ED8A" w14:textId="69152145"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Figure 3 shows our final thematic map for the theoretical excerpts. The map contains 19 themes. Using community detection, we were able to group themes into three clusters of overarching themes shown in colo</w:t>
      </w:r>
      <w:r w:rsidR="008C1EBA">
        <w:rPr>
          <w:rFonts w:ascii="Times New Roman" w:eastAsia="Times New Roman" w:hAnsi="Times New Roman" w:cs="Times New Roman"/>
          <w:color w:val="000000"/>
          <w:sz w:val="24"/>
          <w:szCs w:val="24"/>
          <w:lang w:val="en-GB" w:eastAsia="da-DK"/>
        </w:rPr>
        <w:t>u</w:t>
      </w:r>
      <w:r w:rsidRPr="003E7744">
        <w:rPr>
          <w:rFonts w:ascii="Times New Roman" w:eastAsia="Times New Roman" w:hAnsi="Times New Roman" w:cs="Times New Roman"/>
          <w:color w:val="000000"/>
          <w:sz w:val="24"/>
          <w:szCs w:val="24"/>
          <w:lang w:val="en-GB" w:eastAsia="da-DK"/>
        </w:rPr>
        <w:t xml:space="preserve">r in Figure 3. Overall interpretative description below is followed by a more detailed analysis of each overarching theme. Below, overarching themes are </w:t>
      </w:r>
      <w:r w:rsidRPr="003E7744">
        <w:rPr>
          <w:rFonts w:ascii="Times New Roman" w:eastAsia="Times New Roman" w:hAnsi="Times New Roman" w:cs="Times New Roman"/>
          <w:i/>
          <w:iCs/>
          <w:color w:val="000000"/>
          <w:sz w:val="24"/>
          <w:szCs w:val="24"/>
          <w:u w:val="single"/>
          <w:lang w:val="en-GB" w:eastAsia="da-DK"/>
        </w:rPr>
        <w:t>italicized and underlined</w:t>
      </w:r>
      <w:r w:rsidRPr="003E7744">
        <w:rPr>
          <w:rFonts w:ascii="Times New Roman" w:eastAsia="Times New Roman" w:hAnsi="Times New Roman" w:cs="Times New Roman"/>
          <w:color w:val="000000"/>
          <w:sz w:val="24"/>
          <w:szCs w:val="24"/>
          <w:u w:val="single"/>
          <w:lang w:val="en-GB" w:eastAsia="da-DK"/>
        </w:rPr>
        <w:t xml:space="preserve">, </w:t>
      </w:r>
      <w:r w:rsidRPr="003E7744">
        <w:rPr>
          <w:rFonts w:ascii="Times New Roman" w:eastAsia="Times New Roman" w:hAnsi="Times New Roman" w:cs="Times New Roman"/>
          <w:color w:val="000000"/>
          <w:sz w:val="24"/>
          <w:szCs w:val="24"/>
          <w:lang w:val="en-GB" w:eastAsia="da-DK"/>
        </w:rPr>
        <w:t xml:space="preserve">while themes and words are </w:t>
      </w:r>
      <w:r w:rsidRPr="003E7744">
        <w:rPr>
          <w:rFonts w:ascii="Times New Roman" w:eastAsia="Times New Roman" w:hAnsi="Times New Roman" w:cs="Times New Roman"/>
          <w:i/>
          <w:iCs/>
          <w:color w:val="000000"/>
          <w:sz w:val="24"/>
          <w:szCs w:val="24"/>
          <w:lang w:val="en-GB" w:eastAsia="da-DK"/>
        </w:rPr>
        <w:t>italicized</w:t>
      </w:r>
      <w:r w:rsidRPr="003E7744">
        <w:rPr>
          <w:rFonts w:ascii="Times New Roman" w:eastAsia="Times New Roman" w:hAnsi="Times New Roman" w:cs="Times New Roman"/>
          <w:color w:val="000000"/>
          <w:sz w:val="24"/>
          <w:szCs w:val="24"/>
          <w:lang w:val="en-GB" w:eastAsia="da-DK"/>
        </w:rPr>
        <w:t>.</w:t>
      </w:r>
    </w:p>
    <w:p w14:paraId="67797A28" w14:textId="1679C9D8"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The orange-</w:t>
      </w:r>
      <w:r w:rsidR="008C1EBA" w:rsidRPr="003E7744">
        <w:rPr>
          <w:rFonts w:ascii="Times New Roman" w:eastAsia="Times New Roman" w:hAnsi="Times New Roman" w:cs="Times New Roman"/>
          <w:color w:val="000000"/>
          <w:sz w:val="24"/>
          <w:szCs w:val="24"/>
          <w:lang w:val="en-GB" w:eastAsia="da-DK"/>
        </w:rPr>
        <w:t>coloured</w:t>
      </w:r>
      <w:r w:rsidRPr="003E7744">
        <w:rPr>
          <w:rFonts w:ascii="Times New Roman" w:eastAsia="Times New Roman" w:hAnsi="Times New Roman" w:cs="Times New Roman"/>
          <w:color w:val="000000"/>
          <w:sz w:val="24"/>
          <w:szCs w:val="24"/>
          <w:lang w:val="en-GB" w:eastAsia="da-DK"/>
        </w:rPr>
        <w:t xml:space="preserve"> themes comprise the themes: </w:t>
      </w:r>
      <w:r w:rsidRPr="003E7744">
        <w:rPr>
          <w:rFonts w:ascii="Times New Roman" w:eastAsia="Times New Roman" w:hAnsi="Times New Roman" w:cs="Times New Roman"/>
          <w:i/>
          <w:iCs/>
          <w:color w:val="000000"/>
          <w:sz w:val="24"/>
          <w:szCs w:val="24"/>
          <w:lang w:val="en-GB" w:eastAsia="da-DK"/>
        </w:rPr>
        <w:t xml:space="preserve">Instruction models and evidence, Child inquiry agency, Open-ended investigation, Previous and new knowledge, Inquiry not linear, Ask questions, Hands-on authentic experiences, Child-centred approach, </w:t>
      </w:r>
      <w:r w:rsidRPr="003E7744">
        <w:rPr>
          <w:rFonts w:ascii="Times New Roman" w:eastAsia="Times New Roman" w:hAnsi="Times New Roman" w:cs="Times New Roman"/>
          <w:color w:val="000000"/>
          <w:sz w:val="24"/>
          <w:szCs w:val="24"/>
          <w:lang w:val="en-GB" w:eastAsia="da-DK"/>
        </w:rPr>
        <w:t xml:space="preserve">and </w:t>
      </w:r>
      <w:r w:rsidRPr="003E7744">
        <w:rPr>
          <w:rFonts w:ascii="Times New Roman" w:eastAsia="Times New Roman" w:hAnsi="Times New Roman" w:cs="Times New Roman"/>
          <w:i/>
          <w:iCs/>
          <w:color w:val="000000"/>
          <w:sz w:val="24"/>
          <w:szCs w:val="24"/>
          <w:lang w:val="en-GB" w:eastAsia="da-DK"/>
        </w:rPr>
        <w:t>Influences of mental function</w:t>
      </w:r>
      <w:r w:rsidRPr="003E7744">
        <w:rPr>
          <w:rFonts w:ascii="Times New Roman" w:eastAsia="Times New Roman" w:hAnsi="Times New Roman" w:cs="Times New Roman"/>
          <w:color w:val="000000"/>
          <w:sz w:val="24"/>
          <w:szCs w:val="24"/>
          <w:lang w:val="en-GB" w:eastAsia="da-DK"/>
        </w:rPr>
        <w:t xml:space="preserve">.  As we </w:t>
      </w:r>
      <w:r w:rsidRPr="003E7744">
        <w:rPr>
          <w:rFonts w:ascii="Times New Roman" w:eastAsia="Times New Roman" w:hAnsi="Times New Roman" w:cs="Times New Roman"/>
          <w:color w:val="000000"/>
          <w:sz w:val="24"/>
          <w:szCs w:val="24"/>
          <w:lang w:val="en-GB" w:eastAsia="da-DK"/>
        </w:rPr>
        <w:lastRenderedPageBreak/>
        <w:t xml:space="preserve">will argue below, this overarching theme seems to capture a group of theoretical descriptions of inquiry that aims at modelling science education practice through a phase-driven instructional model. Accordingly, we have named the first overarching theme: </w:t>
      </w:r>
      <w:r w:rsidRPr="003E7744">
        <w:rPr>
          <w:rFonts w:ascii="Times New Roman" w:eastAsia="Times New Roman" w:hAnsi="Times New Roman" w:cs="Times New Roman"/>
          <w:i/>
          <w:iCs/>
          <w:color w:val="000000"/>
          <w:sz w:val="24"/>
          <w:szCs w:val="24"/>
          <w:u w:val="single"/>
          <w:lang w:val="en-GB" w:eastAsia="da-DK"/>
        </w:rPr>
        <w:t>Modelling scientific practice through teaching.</w:t>
      </w:r>
      <w:r w:rsidRPr="003E7744">
        <w:rPr>
          <w:rFonts w:ascii="Times New Roman" w:eastAsia="Times New Roman" w:hAnsi="Times New Roman" w:cs="Times New Roman"/>
          <w:color w:val="000000"/>
          <w:sz w:val="24"/>
          <w:szCs w:val="24"/>
          <w:lang w:val="en-GB" w:eastAsia="da-DK"/>
        </w:rPr>
        <w:t> </w:t>
      </w:r>
    </w:p>
    <w:p w14:paraId="3A50451F" w14:textId="22A7FECB"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The second overarching theme is composed of the three green themes: </w:t>
      </w:r>
      <w:r w:rsidRPr="003E7744">
        <w:rPr>
          <w:rFonts w:ascii="Times New Roman" w:eastAsia="Times New Roman" w:hAnsi="Times New Roman" w:cs="Times New Roman"/>
          <w:i/>
          <w:iCs/>
          <w:color w:val="000000"/>
          <w:sz w:val="24"/>
          <w:szCs w:val="24"/>
          <w:lang w:val="en-GB" w:eastAsia="da-DK"/>
        </w:rPr>
        <w:t xml:space="preserve">Process skill, Problem solving, </w:t>
      </w:r>
      <w:r w:rsidRPr="003E7744">
        <w:rPr>
          <w:rFonts w:ascii="Times New Roman" w:eastAsia="Times New Roman" w:hAnsi="Times New Roman" w:cs="Times New Roman"/>
          <w:color w:val="000000"/>
          <w:sz w:val="24"/>
          <w:szCs w:val="24"/>
          <w:lang w:val="en-GB" w:eastAsia="da-DK"/>
        </w:rPr>
        <w:t xml:space="preserve">and </w:t>
      </w:r>
      <w:r w:rsidRPr="003E7744">
        <w:rPr>
          <w:rFonts w:ascii="Times New Roman" w:eastAsia="Times New Roman" w:hAnsi="Times New Roman" w:cs="Times New Roman"/>
          <w:i/>
          <w:iCs/>
          <w:color w:val="000000"/>
          <w:sz w:val="24"/>
          <w:szCs w:val="24"/>
          <w:lang w:val="en-GB" w:eastAsia="da-DK"/>
        </w:rPr>
        <w:t>Share products with others</w:t>
      </w:r>
      <w:r w:rsidRPr="003E7744">
        <w:rPr>
          <w:rFonts w:ascii="Times New Roman" w:eastAsia="Times New Roman" w:hAnsi="Times New Roman" w:cs="Times New Roman"/>
          <w:color w:val="000000"/>
          <w:sz w:val="24"/>
          <w:szCs w:val="24"/>
          <w:lang w:val="en-GB" w:eastAsia="da-DK"/>
        </w:rPr>
        <w:t xml:space="preserve">. Together, these themes can be seen to encompass competencies that are crucial for learning, and we named the overarching theme </w:t>
      </w:r>
      <w:r w:rsidRPr="003E7744">
        <w:rPr>
          <w:rFonts w:ascii="Times New Roman" w:eastAsia="Times New Roman" w:hAnsi="Times New Roman" w:cs="Times New Roman"/>
          <w:i/>
          <w:iCs/>
          <w:color w:val="000000"/>
          <w:sz w:val="24"/>
          <w:szCs w:val="24"/>
          <w:u w:val="single"/>
          <w:lang w:val="en-GB" w:eastAsia="da-DK"/>
        </w:rPr>
        <w:t>Developing science-related competencies</w:t>
      </w:r>
      <w:r w:rsidRPr="003E7744">
        <w:rPr>
          <w:rFonts w:ascii="Times New Roman" w:eastAsia="Times New Roman" w:hAnsi="Times New Roman" w:cs="Times New Roman"/>
          <w:color w:val="000000"/>
          <w:sz w:val="24"/>
          <w:szCs w:val="24"/>
          <w:lang w:val="en-GB" w:eastAsia="da-DK"/>
        </w:rPr>
        <w:t>; our understanding of competencies include both knowing and doing, individually and with others (</w:t>
      </w:r>
      <w:proofErr w:type="spellStart"/>
      <w:r w:rsidRPr="003E7744">
        <w:rPr>
          <w:rFonts w:ascii="Times New Roman" w:eastAsia="Times New Roman" w:hAnsi="Times New Roman" w:cs="Times New Roman"/>
          <w:color w:val="000000"/>
          <w:sz w:val="24"/>
          <w:szCs w:val="24"/>
          <w:lang w:val="en-GB" w:eastAsia="da-DK"/>
        </w:rPr>
        <w:t>Ropohl</w:t>
      </w:r>
      <w:proofErr w:type="spellEnd"/>
      <w:r w:rsidR="004A6C3D">
        <w:rPr>
          <w:rFonts w:ascii="Times New Roman" w:eastAsia="Times New Roman" w:hAnsi="Times New Roman" w:cs="Times New Roman"/>
          <w:color w:val="000000"/>
          <w:sz w:val="24"/>
          <w:szCs w:val="24"/>
          <w:lang w:val="en-GB" w:eastAsia="da-DK"/>
        </w:rPr>
        <w:t xml:space="preserve"> et al., </w:t>
      </w:r>
      <w:r w:rsidRPr="003E7744">
        <w:rPr>
          <w:rFonts w:ascii="Times New Roman" w:eastAsia="Times New Roman" w:hAnsi="Times New Roman" w:cs="Times New Roman"/>
          <w:color w:val="000000"/>
          <w:sz w:val="24"/>
          <w:szCs w:val="24"/>
          <w:lang w:val="en-GB" w:eastAsia="da-DK"/>
        </w:rPr>
        <w:t>2018, p. 10).  </w:t>
      </w:r>
    </w:p>
    <w:p w14:paraId="34788204" w14:textId="0F6AFADF"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The purple themes constitute the third overarching theme: </w:t>
      </w:r>
      <w:r w:rsidRPr="003E7744">
        <w:rPr>
          <w:rFonts w:ascii="Times New Roman" w:eastAsia="Times New Roman" w:hAnsi="Times New Roman" w:cs="Times New Roman"/>
          <w:i/>
          <w:iCs/>
          <w:color w:val="000000"/>
          <w:sz w:val="24"/>
          <w:szCs w:val="24"/>
          <w:lang w:val="en-GB" w:eastAsia="da-DK"/>
        </w:rPr>
        <w:t xml:space="preserve">Young child explores, Development, Reflective action, Pedagogical tools, Allow student expressiveness, Experiential education, </w:t>
      </w:r>
      <w:r w:rsidRPr="003E7744">
        <w:rPr>
          <w:rFonts w:ascii="Times New Roman" w:eastAsia="Times New Roman" w:hAnsi="Times New Roman" w:cs="Times New Roman"/>
          <w:color w:val="000000"/>
          <w:sz w:val="24"/>
          <w:szCs w:val="24"/>
          <w:lang w:val="en-GB" w:eastAsia="da-DK"/>
        </w:rPr>
        <w:t xml:space="preserve">and </w:t>
      </w:r>
      <w:r w:rsidRPr="003E7744">
        <w:rPr>
          <w:rFonts w:ascii="Times New Roman" w:eastAsia="Times New Roman" w:hAnsi="Times New Roman" w:cs="Times New Roman"/>
          <w:i/>
          <w:iCs/>
          <w:color w:val="000000"/>
          <w:sz w:val="24"/>
          <w:szCs w:val="24"/>
          <w:lang w:val="en-GB" w:eastAsia="da-DK"/>
        </w:rPr>
        <w:t xml:space="preserve">Surrounding world. </w:t>
      </w:r>
      <w:r w:rsidRPr="003E7744">
        <w:rPr>
          <w:rFonts w:ascii="Times New Roman" w:eastAsia="Times New Roman" w:hAnsi="Times New Roman" w:cs="Times New Roman"/>
          <w:color w:val="000000"/>
          <w:sz w:val="24"/>
          <w:szCs w:val="24"/>
          <w:lang w:val="en-GB" w:eastAsia="da-DK"/>
        </w:rPr>
        <w:t xml:space="preserve">These themes emphasise a notion of inquiry, in which the experiences, development, and curiosity of the child takes centre stage as a starting point for inquiry, and in which the child’s playful exploration of the world is central. We named this overarching theme </w:t>
      </w:r>
      <w:r w:rsidRPr="003E7744">
        <w:rPr>
          <w:rFonts w:ascii="Times New Roman" w:eastAsia="Times New Roman" w:hAnsi="Times New Roman" w:cs="Times New Roman"/>
          <w:i/>
          <w:iCs/>
          <w:color w:val="000000"/>
          <w:sz w:val="24"/>
          <w:szCs w:val="24"/>
          <w:u w:val="single"/>
          <w:lang w:val="en-GB" w:eastAsia="da-DK"/>
        </w:rPr>
        <w:t>Child exploration and experience of the world.</w:t>
      </w:r>
    </w:p>
    <w:p w14:paraId="0E209F6F" w14:textId="5941143F"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We argue that the three overarching themes represent theoretical positions with regards to ECIBSE in the literature. In order to relate the map to the literature in detail, we now analyse each conceptualisation in turn linking network representations to the literature.</w:t>
      </w:r>
      <w:r w:rsidRPr="003E7744">
        <w:rPr>
          <w:rFonts w:ascii="Times New Roman" w:eastAsia="Times New Roman" w:hAnsi="Times New Roman" w:cs="Times New Roman"/>
          <w:b/>
          <w:bCs/>
          <w:color w:val="000000"/>
          <w:sz w:val="26"/>
          <w:szCs w:val="26"/>
          <w:lang w:val="en-GB" w:eastAsia="da-DK"/>
        </w:rPr>
        <w:t> </w:t>
      </w:r>
    </w:p>
    <w:p w14:paraId="14911FD9" w14:textId="77777777" w:rsidR="003E7744" w:rsidRPr="003E7744" w:rsidRDefault="003E7744" w:rsidP="00C868E0">
      <w:pPr>
        <w:spacing w:after="80" w:line="360" w:lineRule="auto"/>
        <w:jc w:val="both"/>
        <w:outlineLvl w:val="2"/>
        <w:rPr>
          <w:rFonts w:ascii="Times New Roman" w:eastAsia="Times New Roman" w:hAnsi="Times New Roman" w:cs="Times New Roman"/>
          <w:b/>
          <w:bCs/>
          <w:sz w:val="27"/>
          <w:szCs w:val="27"/>
          <w:lang w:val="en-GB" w:eastAsia="da-DK"/>
        </w:rPr>
      </w:pPr>
      <w:r w:rsidRPr="003E7744">
        <w:rPr>
          <w:rFonts w:ascii="Times New Roman" w:eastAsia="Times New Roman" w:hAnsi="Times New Roman" w:cs="Times New Roman"/>
          <w:color w:val="434343"/>
          <w:sz w:val="28"/>
          <w:szCs w:val="28"/>
          <w:lang w:val="en-GB" w:eastAsia="da-DK"/>
        </w:rPr>
        <w:t xml:space="preserve">The </w:t>
      </w:r>
      <w:r w:rsidRPr="003E7744">
        <w:rPr>
          <w:rFonts w:ascii="Times New Roman" w:eastAsia="Times New Roman" w:hAnsi="Times New Roman" w:cs="Times New Roman"/>
          <w:color w:val="434343"/>
          <w:sz w:val="28"/>
          <w:szCs w:val="28"/>
          <w:u w:val="single"/>
          <w:lang w:val="en-GB" w:eastAsia="da-DK"/>
        </w:rPr>
        <w:t>Modelling scientific practice through teaching</w:t>
      </w:r>
      <w:r w:rsidRPr="003E7744">
        <w:rPr>
          <w:rFonts w:ascii="Times New Roman" w:eastAsia="Times New Roman" w:hAnsi="Times New Roman" w:cs="Times New Roman"/>
          <w:color w:val="434343"/>
          <w:sz w:val="28"/>
          <w:szCs w:val="28"/>
          <w:lang w:val="en-GB" w:eastAsia="da-DK"/>
        </w:rPr>
        <w:t xml:space="preserve"> position</w:t>
      </w:r>
    </w:p>
    <w:p w14:paraId="1ADE408E" w14:textId="329E5D86"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Almost all themes in the overarching theme point at the central </w:t>
      </w:r>
      <w:r w:rsidRPr="003E7744">
        <w:rPr>
          <w:rFonts w:ascii="Times New Roman" w:eastAsia="Times New Roman" w:hAnsi="Times New Roman" w:cs="Times New Roman"/>
          <w:i/>
          <w:iCs/>
          <w:color w:val="000000"/>
          <w:sz w:val="24"/>
          <w:szCs w:val="24"/>
          <w:lang w:val="en-GB" w:eastAsia="da-DK"/>
        </w:rPr>
        <w:t>Instruction models and evidence</w:t>
      </w:r>
      <w:r w:rsidRPr="003E7744">
        <w:rPr>
          <w:rFonts w:ascii="Times New Roman" w:eastAsia="Times New Roman" w:hAnsi="Times New Roman" w:cs="Times New Roman"/>
          <w:color w:val="000000"/>
          <w:sz w:val="24"/>
          <w:szCs w:val="24"/>
          <w:lang w:val="en-GB" w:eastAsia="da-DK"/>
        </w:rPr>
        <w:t>. One way to interpret this structure is to view themes that point to the central theme as elaborations of important aspects of that theme. With this interpretation</w:t>
      </w:r>
      <w:r w:rsidRPr="003E7744">
        <w:rPr>
          <w:rFonts w:ascii="Times New Roman" w:eastAsia="Times New Roman" w:hAnsi="Times New Roman" w:cs="Times New Roman"/>
          <w:i/>
          <w:iCs/>
          <w:color w:val="000000"/>
          <w:sz w:val="24"/>
          <w:szCs w:val="24"/>
          <w:lang w:val="en-GB" w:eastAsia="da-DK"/>
        </w:rPr>
        <w:t xml:space="preserve">, Agency of children during inquiry, Open-ended investigations, Previous and new knowledge, asking questions, </w:t>
      </w:r>
      <w:r w:rsidRPr="003E7744">
        <w:rPr>
          <w:rFonts w:ascii="Times New Roman" w:eastAsia="Times New Roman" w:hAnsi="Times New Roman" w:cs="Times New Roman"/>
          <w:color w:val="000000"/>
          <w:sz w:val="24"/>
          <w:szCs w:val="24"/>
          <w:lang w:val="en-GB" w:eastAsia="da-DK"/>
        </w:rPr>
        <w:t>and</w:t>
      </w:r>
      <w:r w:rsidRPr="003E7744">
        <w:rPr>
          <w:rFonts w:ascii="Times New Roman" w:eastAsia="Times New Roman" w:hAnsi="Times New Roman" w:cs="Times New Roman"/>
          <w:i/>
          <w:iCs/>
          <w:color w:val="000000"/>
          <w:sz w:val="24"/>
          <w:szCs w:val="24"/>
          <w:lang w:val="en-GB" w:eastAsia="da-DK"/>
        </w:rPr>
        <w:t xml:space="preserve"> Hands-on experiences</w:t>
      </w:r>
      <w:r w:rsidRPr="003E7744">
        <w:rPr>
          <w:rFonts w:ascii="Times New Roman" w:eastAsia="Times New Roman" w:hAnsi="Times New Roman" w:cs="Times New Roman"/>
          <w:color w:val="000000"/>
          <w:sz w:val="24"/>
          <w:szCs w:val="24"/>
          <w:lang w:val="en-GB" w:eastAsia="da-DK"/>
        </w:rPr>
        <w:t xml:space="preserve"> are important aspects to consider when applying inquiry instruction models. If we interpret the size of the circles (the number of words in the underlying theme networks) as an indicator of importance, these are roughly equally important. Thus, the three smaller orange themes are not prevalent in the theoretical positioning in the literature. Overall, the patterns in </w:t>
      </w:r>
      <w:r w:rsidRPr="003E7744">
        <w:rPr>
          <w:rFonts w:ascii="Times New Roman" w:eastAsia="Times New Roman" w:hAnsi="Times New Roman" w:cs="Times New Roman"/>
          <w:i/>
          <w:iCs/>
          <w:color w:val="000000"/>
          <w:sz w:val="24"/>
          <w:szCs w:val="24"/>
          <w:u w:val="single"/>
          <w:lang w:val="en-GB" w:eastAsia="da-DK"/>
        </w:rPr>
        <w:t>Modelling scientific practice through teaching</w:t>
      </w:r>
      <w:r w:rsidRPr="003E7744">
        <w:rPr>
          <w:rFonts w:ascii="Times New Roman" w:eastAsia="Times New Roman" w:hAnsi="Times New Roman" w:cs="Times New Roman"/>
          <w:color w:val="000000"/>
          <w:sz w:val="24"/>
          <w:szCs w:val="24"/>
          <w:lang w:val="en-GB" w:eastAsia="da-DK"/>
        </w:rPr>
        <w:t xml:space="preserve"> draw attention to aspects of inquiry processes used by real scientists.</w:t>
      </w:r>
      <w:r w:rsidR="00DE5363">
        <w:rPr>
          <w:rFonts w:ascii="Times New Roman" w:eastAsia="Times New Roman" w:hAnsi="Times New Roman" w:cs="Times New Roman"/>
          <w:sz w:val="24"/>
          <w:szCs w:val="24"/>
          <w:lang w:val="en-GB" w:eastAsia="da-DK"/>
        </w:rPr>
        <w:t xml:space="preserve"> </w:t>
      </w:r>
      <w:r w:rsidRPr="003E7744">
        <w:rPr>
          <w:rFonts w:ascii="Times New Roman" w:eastAsia="Times New Roman" w:hAnsi="Times New Roman" w:cs="Times New Roman"/>
          <w:color w:val="000000"/>
          <w:sz w:val="24"/>
          <w:szCs w:val="24"/>
          <w:lang w:val="en-GB" w:eastAsia="da-DK"/>
        </w:rPr>
        <w:t>García-Carmona et al</w:t>
      </w:r>
      <w:r w:rsidR="00DE5363">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(2017, p. 990) provides an example of how references to scientific practice that is consistent with this conceptualisation:</w:t>
      </w:r>
    </w:p>
    <w:p w14:paraId="5B5F52AA" w14:textId="6354930B" w:rsidR="003E7744" w:rsidRDefault="003E7744" w:rsidP="00C868E0">
      <w:pPr>
        <w:spacing w:after="0" w:line="360" w:lineRule="auto"/>
        <w:ind w:left="1300"/>
        <w:jc w:val="both"/>
        <w:rPr>
          <w:rFonts w:ascii="Times New Roman" w:eastAsia="Times New Roman" w:hAnsi="Times New Roman" w:cs="Times New Roman"/>
          <w:color w:val="000000"/>
          <w:sz w:val="24"/>
          <w:szCs w:val="24"/>
          <w:lang w:val="en-GB" w:eastAsia="da-DK"/>
        </w:rPr>
      </w:pPr>
      <w:r w:rsidRPr="003E7744">
        <w:rPr>
          <w:rFonts w:ascii="Times New Roman" w:eastAsia="Times New Roman" w:hAnsi="Times New Roman" w:cs="Times New Roman"/>
          <w:i/>
          <w:iCs/>
          <w:color w:val="000000"/>
          <w:sz w:val="24"/>
          <w:szCs w:val="24"/>
          <w:lang w:val="en-GB" w:eastAsia="da-DK"/>
        </w:rPr>
        <w:lastRenderedPageBreak/>
        <w:t xml:space="preserve">They </w:t>
      </w:r>
      <w:r w:rsidRPr="003E7744">
        <w:rPr>
          <w:rFonts w:ascii="Times New Roman" w:eastAsia="Times New Roman" w:hAnsi="Times New Roman" w:cs="Times New Roman"/>
          <w:color w:val="000000"/>
          <w:sz w:val="24"/>
          <w:szCs w:val="24"/>
          <w:lang w:val="en-GB" w:eastAsia="da-DK"/>
        </w:rPr>
        <w:t xml:space="preserve">[the children] </w:t>
      </w:r>
      <w:r w:rsidRPr="003E7744">
        <w:rPr>
          <w:rFonts w:ascii="Times New Roman" w:eastAsia="Times New Roman" w:hAnsi="Times New Roman" w:cs="Times New Roman"/>
          <w:i/>
          <w:iCs/>
          <w:color w:val="000000"/>
          <w:sz w:val="24"/>
          <w:szCs w:val="24"/>
          <w:lang w:val="en-GB" w:eastAsia="da-DK"/>
        </w:rPr>
        <w:t xml:space="preserve">use skills employed by scientists such as raising questions, collecting data, reasoning and reviewing evidence in the light of what is already known, drawing conclusions and discussing results. </w:t>
      </w:r>
      <w:r w:rsidRPr="003E7744">
        <w:rPr>
          <w:rFonts w:ascii="Times New Roman" w:eastAsia="Times New Roman" w:hAnsi="Times New Roman" w:cs="Times New Roman"/>
          <w:color w:val="000000"/>
          <w:sz w:val="24"/>
          <w:szCs w:val="24"/>
          <w:lang w:val="en-GB" w:eastAsia="da-DK"/>
        </w:rPr>
        <w:t>(p. 990)</w:t>
      </w:r>
      <w:r w:rsidR="00DE5363">
        <w:rPr>
          <w:rFonts w:ascii="Times New Roman" w:eastAsia="Times New Roman" w:hAnsi="Times New Roman" w:cs="Times New Roman"/>
          <w:color w:val="000000"/>
          <w:sz w:val="24"/>
          <w:szCs w:val="24"/>
          <w:lang w:val="en-GB" w:eastAsia="da-DK"/>
        </w:rPr>
        <w:t>.</w:t>
      </w:r>
    </w:p>
    <w:p w14:paraId="3E99E5A3" w14:textId="77777777" w:rsidR="00DE5363" w:rsidRPr="003E7744" w:rsidRDefault="00DE5363" w:rsidP="00C868E0">
      <w:pPr>
        <w:spacing w:after="0" w:line="360" w:lineRule="auto"/>
        <w:ind w:left="1300"/>
        <w:jc w:val="both"/>
        <w:rPr>
          <w:rFonts w:ascii="Times New Roman" w:eastAsia="Times New Roman" w:hAnsi="Times New Roman" w:cs="Times New Roman"/>
          <w:sz w:val="24"/>
          <w:szCs w:val="24"/>
          <w:lang w:val="en-GB" w:eastAsia="da-DK"/>
        </w:rPr>
      </w:pPr>
    </w:p>
    <w:p w14:paraId="72F31DBE" w14:textId="5E718C54"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The instruction models presented in our literature-search varies from three to eight phases, with five being most prevalent (appearing in 13 papers). However, five-phase models are not identical. For example, in order to accommodate the early childhood age group, </w:t>
      </w:r>
      <w:proofErr w:type="spellStart"/>
      <w:r w:rsidRPr="003E7744">
        <w:rPr>
          <w:rFonts w:ascii="Times New Roman" w:eastAsia="Times New Roman" w:hAnsi="Times New Roman" w:cs="Times New Roman"/>
          <w:color w:val="000000"/>
          <w:sz w:val="24"/>
          <w:szCs w:val="24"/>
          <w:lang w:val="en-GB" w:eastAsia="da-DK"/>
        </w:rPr>
        <w:t>Desouza</w:t>
      </w:r>
      <w:proofErr w:type="spellEnd"/>
      <w:r w:rsidRPr="003E7744">
        <w:rPr>
          <w:rFonts w:ascii="Times New Roman" w:eastAsia="Times New Roman" w:hAnsi="Times New Roman" w:cs="Times New Roman"/>
          <w:color w:val="000000"/>
          <w:sz w:val="24"/>
          <w:szCs w:val="24"/>
          <w:lang w:val="en-GB" w:eastAsia="da-DK"/>
        </w:rPr>
        <w:t xml:space="preserve"> (2017) modifies </w:t>
      </w:r>
      <w:r w:rsidR="00DE5363">
        <w:rPr>
          <w:rFonts w:ascii="Times New Roman" w:eastAsia="Times New Roman" w:hAnsi="Times New Roman" w:cs="Times New Roman"/>
          <w:color w:val="000000"/>
          <w:sz w:val="24"/>
          <w:szCs w:val="24"/>
          <w:lang w:val="en-GB" w:eastAsia="da-DK"/>
        </w:rPr>
        <w:t xml:space="preserve">the 5E model by </w:t>
      </w:r>
      <w:r w:rsidRPr="003E7744">
        <w:rPr>
          <w:rFonts w:ascii="Times New Roman" w:eastAsia="Times New Roman" w:hAnsi="Times New Roman" w:cs="Times New Roman"/>
          <w:color w:val="000000"/>
          <w:sz w:val="24"/>
          <w:szCs w:val="24"/>
          <w:lang w:val="en-GB" w:eastAsia="da-DK"/>
        </w:rPr>
        <w:t>Bybee et al</w:t>
      </w:r>
      <w:r w:rsidR="00DE5363">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(2006).</w:t>
      </w:r>
      <w:r w:rsidRPr="003E7744">
        <w:rPr>
          <w:rFonts w:ascii="Times New Roman" w:eastAsia="Times New Roman" w:hAnsi="Times New Roman" w:cs="Times New Roman"/>
          <w:i/>
          <w:iCs/>
          <w:color w:val="000000"/>
          <w:sz w:val="24"/>
          <w:szCs w:val="24"/>
          <w:lang w:val="en-GB" w:eastAsia="da-DK"/>
        </w:rPr>
        <w:t xml:space="preserve"> </w:t>
      </w:r>
      <w:r w:rsidRPr="003E7744">
        <w:rPr>
          <w:rFonts w:ascii="Times New Roman" w:eastAsia="Times New Roman" w:hAnsi="Times New Roman" w:cs="Times New Roman"/>
          <w:color w:val="000000"/>
          <w:sz w:val="24"/>
          <w:szCs w:val="24"/>
          <w:lang w:val="en-GB" w:eastAsia="da-DK"/>
        </w:rPr>
        <w:t>Three-phase models appear in seven papers as condensed versions of the 5E model. For example, the three-phased model E-E-R contextualizes inquiry and draws out children’s prior knowledge and invites predictions the three phases are engage, explore, and reflect (</w:t>
      </w:r>
      <w:proofErr w:type="spellStart"/>
      <w:r w:rsidRPr="003E7744">
        <w:rPr>
          <w:rFonts w:ascii="Times New Roman" w:eastAsia="Times New Roman" w:hAnsi="Times New Roman" w:cs="Times New Roman"/>
          <w:color w:val="000000"/>
          <w:sz w:val="24"/>
          <w:szCs w:val="24"/>
          <w:lang w:val="en-GB" w:eastAsia="da-DK"/>
        </w:rPr>
        <w:t>Gropen</w:t>
      </w:r>
      <w:proofErr w:type="spellEnd"/>
      <w:r w:rsidR="00DE5363">
        <w:rPr>
          <w:rFonts w:ascii="Times New Roman" w:eastAsia="Times New Roman" w:hAnsi="Times New Roman" w:cs="Times New Roman"/>
          <w:color w:val="000000"/>
          <w:sz w:val="24"/>
          <w:szCs w:val="24"/>
          <w:lang w:val="en-GB" w:eastAsia="da-DK"/>
        </w:rPr>
        <w:t xml:space="preserve"> et al.</w:t>
      </w:r>
      <w:r w:rsidRPr="003E7744">
        <w:rPr>
          <w:rFonts w:ascii="Times New Roman" w:eastAsia="Times New Roman" w:hAnsi="Times New Roman" w:cs="Times New Roman"/>
          <w:color w:val="000000"/>
          <w:sz w:val="24"/>
          <w:szCs w:val="24"/>
          <w:lang w:val="en-GB" w:eastAsia="da-DK"/>
        </w:rPr>
        <w:t>, 2017). The argument for modifying models is the limited cognitive and executive development in the age group (</w:t>
      </w:r>
      <w:proofErr w:type="spellStart"/>
      <w:r w:rsidRPr="003E7744">
        <w:rPr>
          <w:rFonts w:ascii="Times New Roman" w:eastAsia="Times New Roman" w:hAnsi="Times New Roman" w:cs="Times New Roman"/>
          <w:color w:val="000000"/>
          <w:sz w:val="24"/>
          <w:szCs w:val="24"/>
          <w:lang w:val="en-GB" w:eastAsia="da-DK"/>
        </w:rPr>
        <w:t>Gropen</w:t>
      </w:r>
      <w:proofErr w:type="spellEnd"/>
      <w:r w:rsidR="00DE5363">
        <w:rPr>
          <w:rFonts w:ascii="Times New Roman" w:eastAsia="Times New Roman" w:hAnsi="Times New Roman" w:cs="Times New Roman"/>
          <w:color w:val="000000"/>
          <w:sz w:val="24"/>
          <w:szCs w:val="24"/>
          <w:lang w:val="en-GB" w:eastAsia="da-DK"/>
        </w:rPr>
        <w:t xml:space="preserve"> et al.</w:t>
      </w:r>
      <w:r w:rsidRPr="003E7744">
        <w:rPr>
          <w:rFonts w:ascii="Times New Roman" w:eastAsia="Times New Roman" w:hAnsi="Times New Roman" w:cs="Times New Roman"/>
          <w:color w:val="000000"/>
          <w:sz w:val="24"/>
          <w:szCs w:val="24"/>
          <w:lang w:val="en-GB" w:eastAsia="da-DK"/>
        </w:rPr>
        <w:t xml:space="preserve">, 2017, </w:t>
      </w:r>
      <w:proofErr w:type="spellStart"/>
      <w:r w:rsidRPr="003E7744">
        <w:rPr>
          <w:rFonts w:ascii="Times New Roman" w:eastAsia="Times New Roman" w:hAnsi="Times New Roman" w:cs="Times New Roman"/>
          <w:color w:val="000000"/>
          <w:sz w:val="24"/>
          <w:szCs w:val="24"/>
          <w:lang w:val="en-GB" w:eastAsia="da-DK"/>
        </w:rPr>
        <w:t>Leuchter</w:t>
      </w:r>
      <w:proofErr w:type="spellEnd"/>
      <w:r w:rsidR="00DE5363">
        <w:rPr>
          <w:rFonts w:ascii="Times New Roman" w:eastAsia="Times New Roman" w:hAnsi="Times New Roman" w:cs="Times New Roman"/>
          <w:color w:val="000000"/>
          <w:sz w:val="24"/>
          <w:szCs w:val="24"/>
          <w:lang w:val="en-GB" w:eastAsia="da-DK"/>
        </w:rPr>
        <w:t xml:space="preserve"> et al.</w:t>
      </w:r>
      <w:r w:rsidRPr="003E7744">
        <w:rPr>
          <w:rFonts w:ascii="Times New Roman" w:eastAsia="Times New Roman" w:hAnsi="Times New Roman" w:cs="Times New Roman"/>
          <w:color w:val="000000"/>
          <w:sz w:val="24"/>
          <w:szCs w:val="24"/>
          <w:lang w:val="en-GB" w:eastAsia="da-DK"/>
        </w:rPr>
        <w:t>, 2014).</w:t>
      </w:r>
    </w:p>
    <w:p w14:paraId="73C907FE"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Instruction models with varied phases play a role to ensure implementation of processes like real scientists and act as a pedagogical structure to underpin planning of science activities.</w:t>
      </w:r>
    </w:p>
    <w:p w14:paraId="1BBFF812" w14:textId="4D4A5F3E"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i/>
          <w:iCs/>
          <w:color w:val="000000"/>
          <w:sz w:val="24"/>
          <w:szCs w:val="24"/>
          <w:lang w:val="en-GB" w:eastAsia="da-DK"/>
        </w:rPr>
        <w:t xml:space="preserve">Agency of children during inquiry </w:t>
      </w:r>
      <w:r w:rsidRPr="003E7744">
        <w:rPr>
          <w:rFonts w:ascii="Times New Roman" w:eastAsia="Times New Roman" w:hAnsi="Times New Roman" w:cs="Times New Roman"/>
          <w:color w:val="000000"/>
          <w:sz w:val="24"/>
          <w:szCs w:val="24"/>
          <w:lang w:val="en-GB" w:eastAsia="da-DK"/>
        </w:rPr>
        <w:t xml:space="preserve">represents how the child can be seen as an agent in an inquiry lesson. For example, </w:t>
      </w:r>
      <w:proofErr w:type="spellStart"/>
      <w:r w:rsidRPr="003E7744">
        <w:rPr>
          <w:rFonts w:ascii="Times New Roman" w:eastAsia="Times New Roman" w:hAnsi="Times New Roman" w:cs="Times New Roman"/>
          <w:color w:val="000000"/>
          <w:sz w:val="24"/>
          <w:szCs w:val="24"/>
          <w:lang w:val="en-GB" w:eastAsia="da-DK"/>
        </w:rPr>
        <w:t>Marget</w:t>
      </w:r>
      <w:proofErr w:type="spellEnd"/>
      <w:r w:rsidR="003B2065">
        <w:rPr>
          <w:rFonts w:ascii="Times New Roman" w:eastAsia="Times New Roman" w:hAnsi="Times New Roman" w:cs="Times New Roman"/>
          <w:color w:val="000000"/>
          <w:sz w:val="24"/>
          <w:szCs w:val="24"/>
          <w:lang w:val="en-GB" w:eastAsia="da-DK"/>
        </w:rPr>
        <w:t xml:space="preserve"> &amp; </w:t>
      </w:r>
      <w:r w:rsidR="003B2065" w:rsidRPr="003B2065">
        <w:rPr>
          <w:rFonts w:ascii="Times New Roman" w:hAnsi="Times New Roman" w:cs="Times New Roman"/>
          <w:color w:val="000000" w:themeColor="text1"/>
          <w:sz w:val="24"/>
          <w:szCs w:val="24"/>
          <w:lang w:val="en-US"/>
        </w:rPr>
        <w:t>Witherington</w:t>
      </w:r>
      <w:r w:rsidRPr="003B2065">
        <w:rPr>
          <w:rFonts w:ascii="Times New Roman" w:eastAsia="Times New Roman" w:hAnsi="Times New Roman" w:cs="Times New Roman"/>
          <w:color w:val="000000" w:themeColor="text1"/>
          <w:sz w:val="24"/>
          <w:szCs w:val="24"/>
          <w:lang w:val="en-GB" w:eastAsia="da-DK"/>
        </w:rPr>
        <w:t xml:space="preserve"> (</w:t>
      </w:r>
      <w:r w:rsidRPr="003E7744">
        <w:rPr>
          <w:rFonts w:ascii="Times New Roman" w:eastAsia="Times New Roman" w:hAnsi="Times New Roman" w:cs="Times New Roman"/>
          <w:color w:val="000000"/>
          <w:sz w:val="24"/>
          <w:szCs w:val="24"/>
          <w:lang w:val="en-GB" w:eastAsia="da-DK"/>
        </w:rPr>
        <w:t xml:space="preserve">2011) compares what </w:t>
      </w:r>
      <w:proofErr w:type="spellStart"/>
      <w:r w:rsidRPr="003E7744">
        <w:rPr>
          <w:rFonts w:ascii="Times New Roman" w:eastAsia="Times New Roman" w:hAnsi="Times New Roman" w:cs="Times New Roman"/>
          <w:color w:val="000000"/>
          <w:sz w:val="24"/>
          <w:szCs w:val="24"/>
          <w:lang w:val="en-GB" w:eastAsia="da-DK"/>
        </w:rPr>
        <w:t>preschoolers</w:t>
      </w:r>
      <w:proofErr w:type="spellEnd"/>
      <w:r w:rsidRPr="003E7744">
        <w:rPr>
          <w:rFonts w:ascii="Times New Roman" w:eastAsia="Times New Roman" w:hAnsi="Times New Roman" w:cs="Times New Roman"/>
          <w:color w:val="000000"/>
          <w:sz w:val="24"/>
          <w:szCs w:val="24"/>
          <w:lang w:val="en-GB" w:eastAsia="da-DK"/>
        </w:rPr>
        <w:t xml:space="preserve"> do with what adults would do.  </w:t>
      </w:r>
      <w:r w:rsidRPr="003E7744">
        <w:rPr>
          <w:rFonts w:ascii="Times New Roman" w:eastAsia="Times New Roman" w:hAnsi="Times New Roman" w:cs="Times New Roman"/>
          <w:i/>
          <w:iCs/>
          <w:color w:val="000000"/>
          <w:sz w:val="24"/>
          <w:szCs w:val="24"/>
          <w:lang w:val="en-GB" w:eastAsia="da-DK"/>
        </w:rPr>
        <w:t>Open-ended investigation</w:t>
      </w:r>
      <w:r w:rsidRPr="003E7744">
        <w:rPr>
          <w:rFonts w:ascii="Times New Roman" w:eastAsia="Times New Roman" w:hAnsi="Times New Roman" w:cs="Times New Roman"/>
          <w:color w:val="000000"/>
          <w:sz w:val="24"/>
          <w:szCs w:val="24"/>
          <w:lang w:val="en-GB" w:eastAsia="da-DK"/>
        </w:rPr>
        <w:t xml:space="preserve"> covers the view of inquiry through which adults allow students to investigate a prescribed problem, which has more than one correct solution, using their own methods as described in Leonard et al. (2009). Open-ended investigations are often seen as a landmark in instructional models like 5E (Bybee et al.</w:t>
      </w:r>
      <w:r w:rsidR="003B2065">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2006).</w:t>
      </w:r>
    </w:p>
    <w:p w14:paraId="2E9C9638"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i/>
          <w:iCs/>
          <w:color w:val="000000"/>
          <w:sz w:val="24"/>
          <w:szCs w:val="24"/>
          <w:lang w:val="en-GB" w:eastAsia="da-DK"/>
        </w:rPr>
        <w:t>Previous and new knowledge</w:t>
      </w:r>
      <w:r w:rsidRPr="003E7744">
        <w:rPr>
          <w:rFonts w:ascii="Times New Roman" w:eastAsia="Times New Roman" w:hAnsi="Times New Roman" w:cs="Times New Roman"/>
          <w:color w:val="000000"/>
          <w:sz w:val="24"/>
          <w:szCs w:val="24"/>
          <w:lang w:val="en-GB" w:eastAsia="da-DK"/>
        </w:rPr>
        <w:t xml:space="preserve"> is part of an instructional approach to inquiry. The theme contains the word </w:t>
      </w:r>
      <w:r w:rsidRPr="003E7744">
        <w:rPr>
          <w:rFonts w:ascii="Times New Roman" w:eastAsia="Times New Roman" w:hAnsi="Times New Roman" w:cs="Times New Roman"/>
          <w:i/>
          <w:iCs/>
          <w:color w:val="000000"/>
          <w:sz w:val="24"/>
          <w:szCs w:val="24"/>
          <w:lang w:val="en-GB" w:eastAsia="da-DK"/>
        </w:rPr>
        <w:t xml:space="preserve">construct </w:t>
      </w:r>
      <w:r w:rsidRPr="003E7744">
        <w:rPr>
          <w:rFonts w:ascii="Times New Roman" w:eastAsia="Times New Roman" w:hAnsi="Times New Roman" w:cs="Times New Roman"/>
          <w:color w:val="000000"/>
          <w:sz w:val="24"/>
          <w:szCs w:val="24"/>
          <w:lang w:val="en-GB" w:eastAsia="da-DK"/>
        </w:rPr>
        <w:t xml:space="preserve">and the link </w:t>
      </w:r>
      <w:r w:rsidRPr="003E7744">
        <w:rPr>
          <w:rFonts w:ascii="Times New Roman" w:eastAsia="Times New Roman" w:hAnsi="Times New Roman" w:cs="Times New Roman"/>
          <w:i/>
          <w:iCs/>
          <w:color w:val="000000"/>
          <w:sz w:val="24"/>
          <w:szCs w:val="24"/>
          <w:lang w:val="en-GB" w:eastAsia="da-DK"/>
        </w:rPr>
        <w:t xml:space="preserve">construct-&gt;knowledge. </w:t>
      </w:r>
      <w:r w:rsidRPr="003E7744">
        <w:rPr>
          <w:rFonts w:ascii="Times New Roman" w:eastAsia="Times New Roman" w:hAnsi="Times New Roman" w:cs="Times New Roman"/>
          <w:color w:val="000000"/>
          <w:sz w:val="24"/>
          <w:szCs w:val="24"/>
          <w:lang w:val="en-GB" w:eastAsia="da-DK"/>
        </w:rPr>
        <w:t>However, words and connections in the theme also suggest that there are constraints on the new knowledge which fit with modelling scientific practice. For example, formulating hypotheses, constructing explanations, and scientific forms of representation (such as language and symbols) are all part of this theme.</w:t>
      </w:r>
    </w:p>
    <w:p w14:paraId="483BBE5B"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i/>
          <w:iCs/>
          <w:color w:val="000000"/>
          <w:sz w:val="24"/>
          <w:szCs w:val="24"/>
          <w:lang w:val="en-GB" w:eastAsia="da-DK"/>
        </w:rPr>
        <w:t>Scientific practices</w:t>
      </w:r>
      <w:r w:rsidRPr="003E7744">
        <w:rPr>
          <w:rFonts w:ascii="Times New Roman" w:eastAsia="Times New Roman" w:hAnsi="Times New Roman" w:cs="Times New Roman"/>
          <w:color w:val="000000"/>
          <w:sz w:val="24"/>
          <w:szCs w:val="24"/>
          <w:lang w:val="en-GB" w:eastAsia="da-DK"/>
        </w:rPr>
        <w:t xml:space="preserve"> contain links such as </w:t>
      </w:r>
      <w:r w:rsidRPr="00B70931">
        <w:rPr>
          <w:rFonts w:ascii="Times New Roman" w:eastAsia="Times New Roman" w:hAnsi="Times New Roman" w:cs="Times New Roman"/>
          <w:i/>
          <w:color w:val="000000"/>
          <w:sz w:val="24"/>
          <w:szCs w:val="24"/>
          <w:lang w:val="en-GB" w:eastAsia="da-DK"/>
        </w:rPr>
        <w:t>collect-&gt;data</w:t>
      </w:r>
      <w:r w:rsidRPr="003E7744">
        <w:rPr>
          <w:rFonts w:ascii="Times New Roman" w:eastAsia="Times New Roman" w:hAnsi="Times New Roman" w:cs="Times New Roman"/>
          <w:color w:val="000000"/>
          <w:sz w:val="24"/>
          <w:szCs w:val="24"/>
          <w:lang w:val="en-GB" w:eastAsia="da-DK"/>
        </w:rPr>
        <w:t xml:space="preserve">, </w:t>
      </w:r>
      <w:r w:rsidRPr="00B70931">
        <w:rPr>
          <w:rFonts w:ascii="Times New Roman" w:eastAsia="Times New Roman" w:hAnsi="Times New Roman" w:cs="Times New Roman"/>
          <w:i/>
          <w:color w:val="000000"/>
          <w:sz w:val="24"/>
          <w:szCs w:val="24"/>
          <w:lang w:val="en-GB" w:eastAsia="da-DK"/>
        </w:rPr>
        <w:t>ask-&gt;questions</w:t>
      </w:r>
      <w:r w:rsidRPr="003E7744">
        <w:rPr>
          <w:rFonts w:ascii="Times New Roman" w:eastAsia="Times New Roman" w:hAnsi="Times New Roman" w:cs="Times New Roman"/>
          <w:color w:val="000000"/>
          <w:sz w:val="24"/>
          <w:szCs w:val="24"/>
          <w:lang w:val="en-GB" w:eastAsia="da-DK"/>
        </w:rPr>
        <w:t xml:space="preserve">, </w:t>
      </w:r>
      <w:r w:rsidRPr="00B70931">
        <w:rPr>
          <w:rFonts w:ascii="Times New Roman" w:eastAsia="Times New Roman" w:hAnsi="Times New Roman" w:cs="Times New Roman"/>
          <w:i/>
          <w:color w:val="000000"/>
          <w:sz w:val="24"/>
          <w:szCs w:val="24"/>
          <w:lang w:val="en-GB" w:eastAsia="da-DK"/>
        </w:rPr>
        <w:t>make-&gt;observation</w:t>
      </w:r>
      <w:r w:rsidRPr="003E7744">
        <w:rPr>
          <w:rFonts w:ascii="Times New Roman" w:eastAsia="Times New Roman" w:hAnsi="Times New Roman" w:cs="Times New Roman"/>
          <w:color w:val="000000"/>
          <w:sz w:val="24"/>
          <w:szCs w:val="24"/>
          <w:lang w:val="en-GB" w:eastAsia="da-DK"/>
        </w:rPr>
        <w:t xml:space="preserve">, and </w:t>
      </w:r>
      <w:r w:rsidRPr="00B70931">
        <w:rPr>
          <w:rFonts w:ascii="Times New Roman" w:eastAsia="Times New Roman" w:hAnsi="Times New Roman" w:cs="Times New Roman"/>
          <w:i/>
          <w:color w:val="000000"/>
          <w:sz w:val="24"/>
          <w:szCs w:val="24"/>
          <w:lang w:val="en-GB" w:eastAsia="da-DK"/>
        </w:rPr>
        <w:t>interpret-&gt;observation</w:t>
      </w:r>
      <w:r w:rsidRPr="003E7744">
        <w:rPr>
          <w:rFonts w:ascii="Times New Roman" w:eastAsia="Times New Roman" w:hAnsi="Times New Roman" w:cs="Times New Roman"/>
          <w:color w:val="000000"/>
          <w:sz w:val="24"/>
          <w:szCs w:val="24"/>
          <w:lang w:val="en-GB" w:eastAsia="da-DK"/>
        </w:rPr>
        <w:t>. We take this theme to represent the idea that children should engage in science-like practices as part of inquiry instruction.</w:t>
      </w:r>
    </w:p>
    <w:p w14:paraId="370284FF"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i/>
          <w:iCs/>
          <w:color w:val="000000"/>
          <w:sz w:val="24"/>
          <w:szCs w:val="24"/>
          <w:lang w:val="en-GB" w:eastAsia="da-DK"/>
        </w:rPr>
        <w:t>Hands-on and authentic experiences</w:t>
      </w:r>
      <w:r w:rsidRPr="003E7744">
        <w:rPr>
          <w:rFonts w:ascii="Times New Roman" w:eastAsia="Times New Roman" w:hAnsi="Times New Roman" w:cs="Times New Roman"/>
          <w:color w:val="000000"/>
          <w:sz w:val="24"/>
          <w:szCs w:val="24"/>
          <w:lang w:val="en-GB" w:eastAsia="da-DK"/>
        </w:rPr>
        <w:t xml:space="preserve"> may be seen as an elaboration of the nature of the activities, which children should learn from. Other ways of wording this sentiment include “real life” and “phenomena from every-day life.” The theme also highlights that time is a necessary component for such activities.</w:t>
      </w:r>
    </w:p>
    <w:p w14:paraId="76B4FF9A" w14:textId="77777777" w:rsidR="003E7744" w:rsidRPr="003E7744" w:rsidRDefault="003E7744" w:rsidP="00C868E0">
      <w:pPr>
        <w:spacing w:after="80" w:line="360" w:lineRule="auto"/>
        <w:jc w:val="both"/>
        <w:outlineLvl w:val="2"/>
        <w:rPr>
          <w:rFonts w:ascii="Times New Roman" w:eastAsia="Times New Roman" w:hAnsi="Times New Roman" w:cs="Times New Roman"/>
          <w:b/>
          <w:bCs/>
          <w:sz w:val="27"/>
          <w:szCs w:val="27"/>
          <w:lang w:val="en-GB" w:eastAsia="da-DK"/>
        </w:rPr>
      </w:pPr>
      <w:r w:rsidRPr="003E7744">
        <w:rPr>
          <w:rFonts w:ascii="Times New Roman" w:eastAsia="Times New Roman" w:hAnsi="Times New Roman" w:cs="Times New Roman"/>
          <w:color w:val="434343"/>
          <w:sz w:val="26"/>
          <w:szCs w:val="26"/>
          <w:lang w:val="en-GB" w:eastAsia="da-DK"/>
        </w:rPr>
        <w:lastRenderedPageBreak/>
        <w:t xml:space="preserve">The </w:t>
      </w:r>
      <w:r w:rsidRPr="003E7744">
        <w:rPr>
          <w:rFonts w:ascii="Times New Roman" w:eastAsia="Times New Roman" w:hAnsi="Times New Roman" w:cs="Times New Roman"/>
          <w:color w:val="434343"/>
          <w:sz w:val="26"/>
          <w:szCs w:val="26"/>
          <w:u w:val="single"/>
          <w:lang w:val="en-GB" w:eastAsia="da-DK"/>
        </w:rPr>
        <w:t xml:space="preserve">Developing science-related competencies </w:t>
      </w:r>
      <w:r w:rsidRPr="003E7744">
        <w:rPr>
          <w:rFonts w:ascii="Times New Roman" w:eastAsia="Times New Roman" w:hAnsi="Times New Roman" w:cs="Times New Roman"/>
          <w:color w:val="434343"/>
          <w:sz w:val="26"/>
          <w:szCs w:val="26"/>
          <w:lang w:val="en-GB" w:eastAsia="da-DK"/>
        </w:rPr>
        <w:t>position</w:t>
      </w:r>
    </w:p>
    <w:p w14:paraId="18BEB667"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This position concerns the development of skills, literacy, and affect, which children should learn through inquiry. This development points to competencies which are broadly related to science rather than scientific practice. </w:t>
      </w:r>
    </w:p>
    <w:p w14:paraId="67683FD8" w14:textId="61AE8F8C"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The theme </w:t>
      </w:r>
      <w:r w:rsidRPr="003E7744">
        <w:rPr>
          <w:rFonts w:ascii="Times New Roman" w:eastAsia="Times New Roman" w:hAnsi="Times New Roman" w:cs="Times New Roman"/>
          <w:i/>
          <w:iCs/>
          <w:color w:val="000000"/>
          <w:sz w:val="24"/>
          <w:szCs w:val="24"/>
          <w:lang w:val="en-GB" w:eastAsia="da-DK"/>
        </w:rPr>
        <w:t>Process skill</w:t>
      </w:r>
      <w:r w:rsidRPr="003E7744">
        <w:rPr>
          <w:rFonts w:ascii="Times New Roman" w:eastAsia="Times New Roman" w:hAnsi="Times New Roman" w:cs="Times New Roman"/>
          <w:color w:val="000000"/>
          <w:sz w:val="24"/>
          <w:szCs w:val="24"/>
          <w:lang w:val="en-GB" w:eastAsia="da-DK"/>
        </w:rPr>
        <w:t xml:space="preserve"> includes the words </w:t>
      </w:r>
      <w:r w:rsidRPr="003E7744">
        <w:rPr>
          <w:rFonts w:ascii="Times New Roman" w:eastAsia="Times New Roman" w:hAnsi="Times New Roman" w:cs="Times New Roman"/>
          <w:i/>
          <w:iCs/>
          <w:color w:val="000000"/>
          <w:sz w:val="24"/>
          <w:szCs w:val="24"/>
          <w:lang w:val="en-GB" w:eastAsia="da-DK"/>
        </w:rPr>
        <w:t>process</w:t>
      </w:r>
      <w:r w:rsidRPr="003E7744">
        <w:rPr>
          <w:rFonts w:ascii="Times New Roman" w:eastAsia="Times New Roman" w:hAnsi="Times New Roman" w:cs="Times New Roman"/>
          <w:color w:val="000000"/>
          <w:sz w:val="24"/>
          <w:szCs w:val="24"/>
          <w:lang w:val="en-GB" w:eastAsia="da-DK"/>
        </w:rPr>
        <w:t xml:space="preserve">, </w:t>
      </w:r>
      <w:r w:rsidRPr="003E7744">
        <w:rPr>
          <w:rFonts w:ascii="Times New Roman" w:eastAsia="Times New Roman" w:hAnsi="Times New Roman" w:cs="Times New Roman"/>
          <w:i/>
          <w:iCs/>
          <w:color w:val="000000"/>
          <w:sz w:val="24"/>
          <w:szCs w:val="24"/>
          <w:lang w:val="en-GB" w:eastAsia="da-DK"/>
        </w:rPr>
        <w:t>skill</w:t>
      </w:r>
      <w:r w:rsidRPr="003E7744">
        <w:rPr>
          <w:rFonts w:ascii="Times New Roman" w:eastAsia="Times New Roman" w:hAnsi="Times New Roman" w:cs="Times New Roman"/>
          <w:color w:val="000000"/>
          <w:sz w:val="24"/>
          <w:szCs w:val="24"/>
          <w:lang w:val="en-GB" w:eastAsia="da-DK"/>
        </w:rPr>
        <w:t xml:space="preserve">, </w:t>
      </w:r>
      <w:r w:rsidRPr="003E7744">
        <w:rPr>
          <w:rFonts w:ascii="Times New Roman" w:eastAsia="Times New Roman" w:hAnsi="Times New Roman" w:cs="Times New Roman"/>
          <w:i/>
          <w:iCs/>
          <w:color w:val="000000"/>
          <w:sz w:val="24"/>
          <w:szCs w:val="24"/>
          <w:lang w:val="en-GB" w:eastAsia="da-DK"/>
        </w:rPr>
        <w:t>literacy</w:t>
      </w:r>
      <w:r w:rsidRPr="003E7744">
        <w:rPr>
          <w:rFonts w:ascii="Times New Roman" w:eastAsia="Times New Roman" w:hAnsi="Times New Roman" w:cs="Times New Roman"/>
          <w:color w:val="000000"/>
          <w:sz w:val="24"/>
          <w:szCs w:val="24"/>
          <w:lang w:val="en-GB" w:eastAsia="da-DK"/>
        </w:rPr>
        <w:t xml:space="preserve">, </w:t>
      </w:r>
      <w:r w:rsidRPr="003E7744">
        <w:rPr>
          <w:rFonts w:ascii="Times New Roman" w:eastAsia="Times New Roman" w:hAnsi="Times New Roman" w:cs="Times New Roman"/>
          <w:i/>
          <w:iCs/>
          <w:color w:val="000000"/>
          <w:sz w:val="24"/>
          <w:szCs w:val="24"/>
          <w:lang w:val="en-GB" w:eastAsia="da-DK"/>
        </w:rPr>
        <w:t>thinking skill</w:t>
      </w:r>
      <w:r w:rsidRPr="003E7744">
        <w:rPr>
          <w:rFonts w:ascii="Times New Roman" w:eastAsia="Times New Roman" w:hAnsi="Times New Roman" w:cs="Times New Roman"/>
          <w:color w:val="000000"/>
          <w:sz w:val="24"/>
          <w:szCs w:val="24"/>
          <w:lang w:val="en-GB" w:eastAsia="da-DK"/>
        </w:rPr>
        <w:t xml:space="preserve">, </w:t>
      </w:r>
      <w:r w:rsidRPr="003E7744">
        <w:rPr>
          <w:rFonts w:ascii="Times New Roman" w:eastAsia="Times New Roman" w:hAnsi="Times New Roman" w:cs="Times New Roman"/>
          <w:i/>
          <w:iCs/>
          <w:color w:val="000000"/>
          <w:sz w:val="24"/>
          <w:szCs w:val="24"/>
          <w:lang w:val="en-GB" w:eastAsia="da-DK"/>
        </w:rPr>
        <w:t>communication</w:t>
      </w:r>
      <w:r w:rsidRPr="003E7744">
        <w:rPr>
          <w:rFonts w:ascii="Times New Roman" w:eastAsia="Times New Roman" w:hAnsi="Times New Roman" w:cs="Times New Roman"/>
          <w:color w:val="000000"/>
          <w:sz w:val="24"/>
          <w:szCs w:val="24"/>
          <w:lang w:val="en-GB" w:eastAsia="da-DK"/>
        </w:rPr>
        <w:t xml:space="preserve">, and </w:t>
      </w:r>
      <w:r w:rsidRPr="003E7744">
        <w:rPr>
          <w:rFonts w:ascii="Times New Roman" w:eastAsia="Times New Roman" w:hAnsi="Times New Roman" w:cs="Times New Roman"/>
          <w:i/>
          <w:iCs/>
          <w:color w:val="000000"/>
          <w:sz w:val="24"/>
          <w:szCs w:val="24"/>
          <w:lang w:val="en-GB" w:eastAsia="da-DK"/>
        </w:rPr>
        <w:t>knowledge</w:t>
      </w:r>
      <w:r w:rsidRPr="003E7744">
        <w:rPr>
          <w:rFonts w:ascii="Times New Roman" w:eastAsia="Times New Roman" w:hAnsi="Times New Roman" w:cs="Times New Roman"/>
          <w:color w:val="000000"/>
          <w:sz w:val="24"/>
          <w:szCs w:val="24"/>
          <w:lang w:val="en-GB" w:eastAsia="da-DK"/>
        </w:rPr>
        <w:t xml:space="preserve">. </w:t>
      </w:r>
      <w:r w:rsidRPr="003E7744">
        <w:rPr>
          <w:rFonts w:ascii="Times New Roman" w:eastAsia="Times New Roman" w:hAnsi="Times New Roman" w:cs="Times New Roman"/>
          <w:i/>
          <w:iCs/>
          <w:color w:val="000000"/>
          <w:sz w:val="24"/>
          <w:szCs w:val="24"/>
          <w:lang w:val="en-GB" w:eastAsia="da-DK"/>
        </w:rPr>
        <w:t>Process</w:t>
      </w:r>
      <w:r w:rsidRPr="003E7744">
        <w:rPr>
          <w:rFonts w:ascii="Times New Roman" w:eastAsia="Times New Roman" w:hAnsi="Times New Roman" w:cs="Times New Roman"/>
          <w:color w:val="000000"/>
          <w:sz w:val="24"/>
          <w:szCs w:val="24"/>
          <w:lang w:val="en-GB" w:eastAsia="da-DK"/>
        </w:rPr>
        <w:t xml:space="preserve"> refers to ways by which to learn and experiment; in iterative cycles, in which skills are gradually learned. For example, Ilhan </w:t>
      </w:r>
      <w:r w:rsidR="003B2065" w:rsidRPr="003E7744">
        <w:rPr>
          <w:rFonts w:ascii="Times New Roman" w:eastAsia="Times New Roman" w:hAnsi="Times New Roman" w:cs="Times New Roman"/>
          <w:color w:val="000000"/>
          <w:sz w:val="24"/>
          <w:szCs w:val="24"/>
          <w:lang w:val="en-GB" w:eastAsia="da-DK"/>
        </w:rPr>
        <w:t xml:space="preserve">&amp; </w:t>
      </w:r>
      <w:proofErr w:type="spellStart"/>
      <w:r w:rsidR="003B2065" w:rsidRPr="003E7744">
        <w:rPr>
          <w:rFonts w:ascii="Times New Roman" w:eastAsia="Times New Roman" w:hAnsi="Times New Roman" w:cs="Times New Roman"/>
          <w:color w:val="000000"/>
          <w:sz w:val="24"/>
          <w:szCs w:val="24"/>
          <w:lang w:val="en-GB" w:eastAsia="da-DK"/>
        </w:rPr>
        <w:t>Tosun</w:t>
      </w:r>
      <w:proofErr w:type="spellEnd"/>
      <w:r w:rsidR="003B2065" w:rsidRPr="003E7744">
        <w:rPr>
          <w:rFonts w:ascii="Times New Roman" w:eastAsia="Times New Roman" w:hAnsi="Times New Roman" w:cs="Times New Roman"/>
          <w:color w:val="000000"/>
          <w:sz w:val="24"/>
          <w:szCs w:val="24"/>
          <w:lang w:val="en-GB" w:eastAsia="da-DK"/>
        </w:rPr>
        <w:t xml:space="preserve"> </w:t>
      </w:r>
      <w:r w:rsidRPr="003E7744">
        <w:rPr>
          <w:rFonts w:ascii="Times New Roman" w:eastAsia="Times New Roman" w:hAnsi="Times New Roman" w:cs="Times New Roman"/>
          <w:color w:val="000000"/>
          <w:sz w:val="24"/>
          <w:szCs w:val="24"/>
          <w:lang w:val="en-GB" w:eastAsia="da-DK"/>
        </w:rPr>
        <w:t>(2016, p. 17) writes, “[s]</w:t>
      </w:r>
      <w:proofErr w:type="spellStart"/>
      <w:r w:rsidRPr="003E7744">
        <w:rPr>
          <w:rFonts w:ascii="Times New Roman" w:eastAsia="Times New Roman" w:hAnsi="Times New Roman" w:cs="Times New Roman"/>
          <w:color w:val="000000"/>
          <w:sz w:val="24"/>
          <w:szCs w:val="24"/>
          <w:lang w:val="en-GB" w:eastAsia="da-DK"/>
        </w:rPr>
        <w:t>cientific</w:t>
      </w:r>
      <w:proofErr w:type="spellEnd"/>
      <w:r w:rsidRPr="003E7744">
        <w:rPr>
          <w:rFonts w:ascii="Times New Roman" w:eastAsia="Times New Roman" w:hAnsi="Times New Roman" w:cs="Times New Roman"/>
          <w:color w:val="000000"/>
          <w:sz w:val="24"/>
          <w:szCs w:val="24"/>
          <w:lang w:val="en-GB" w:eastAsia="da-DK"/>
        </w:rPr>
        <w:t xml:space="preserve"> process skills are essential skills that every individual should have in order to become a science literate,” and “the most frequently repeated scientific process skills are observation, estimation, classification, using numbers, communication, measurement, data recording, problem solving, and reasoning skill.”</w:t>
      </w:r>
    </w:p>
    <w:p w14:paraId="256624AD" w14:textId="69704C78"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Problem solving as a theme appears as a many-faceted process that may involve constructing solutions to given tasks (Wu</w:t>
      </w:r>
      <w:r w:rsidR="003B2065">
        <w:rPr>
          <w:rFonts w:ascii="Times New Roman" w:eastAsia="Times New Roman" w:hAnsi="Times New Roman" w:cs="Times New Roman"/>
          <w:color w:val="000000"/>
          <w:sz w:val="24"/>
          <w:szCs w:val="24"/>
          <w:lang w:val="en-GB" w:eastAsia="da-DK"/>
        </w:rPr>
        <w:t xml:space="preserve"> </w:t>
      </w:r>
      <w:r w:rsidR="003B2065" w:rsidRPr="003E7744">
        <w:rPr>
          <w:rFonts w:ascii="Times New Roman" w:eastAsia="Times New Roman" w:hAnsi="Times New Roman" w:cs="Times New Roman"/>
          <w:color w:val="000000"/>
          <w:sz w:val="24"/>
          <w:szCs w:val="24"/>
          <w:lang w:val="en-GB" w:eastAsia="da-DK"/>
        </w:rPr>
        <w:t>&amp; Lin</w:t>
      </w:r>
      <w:r w:rsidR="003B2065">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2016),  detecting and solving life-related problems in [the children’s] own ways” (Wu </w:t>
      </w:r>
      <w:r w:rsidR="003B2065" w:rsidRPr="003E7744">
        <w:rPr>
          <w:rFonts w:ascii="Times New Roman" w:eastAsia="Times New Roman" w:hAnsi="Times New Roman" w:cs="Times New Roman"/>
          <w:color w:val="000000"/>
          <w:sz w:val="24"/>
          <w:szCs w:val="24"/>
          <w:lang w:val="en-GB" w:eastAsia="da-DK"/>
        </w:rPr>
        <w:t>&amp; Lin</w:t>
      </w:r>
      <w:r w:rsidR="003B2065">
        <w:rPr>
          <w:rFonts w:ascii="Times New Roman" w:eastAsia="Times New Roman" w:hAnsi="Times New Roman" w:cs="Times New Roman"/>
          <w:color w:val="000000"/>
          <w:sz w:val="24"/>
          <w:szCs w:val="24"/>
          <w:lang w:val="en-GB" w:eastAsia="da-DK"/>
        </w:rPr>
        <w:t>,</w:t>
      </w:r>
      <w:r w:rsidR="003B2065" w:rsidRPr="003E7744">
        <w:rPr>
          <w:rFonts w:ascii="Times New Roman" w:eastAsia="Times New Roman" w:hAnsi="Times New Roman" w:cs="Times New Roman"/>
          <w:color w:val="000000"/>
          <w:sz w:val="24"/>
          <w:szCs w:val="24"/>
          <w:lang w:val="en-GB" w:eastAsia="da-DK"/>
        </w:rPr>
        <w:t xml:space="preserve"> </w:t>
      </w:r>
      <w:r w:rsidRPr="003E7744">
        <w:rPr>
          <w:rFonts w:ascii="Times New Roman" w:eastAsia="Times New Roman" w:hAnsi="Times New Roman" w:cs="Times New Roman"/>
          <w:color w:val="000000"/>
          <w:sz w:val="24"/>
          <w:szCs w:val="24"/>
          <w:lang w:val="en-GB" w:eastAsia="da-DK"/>
        </w:rPr>
        <w:t>2016, p. 846),  and “as a means for supporting children to construct nuanced meanings of the world that surrounds them” (</w:t>
      </w:r>
      <w:proofErr w:type="spellStart"/>
      <w:r w:rsidRPr="003E7744">
        <w:rPr>
          <w:rFonts w:ascii="Times New Roman" w:eastAsia="Times New Roman" w:hAnsi="Times New Roman" w:cs="Times New Roman"/>
          <w:color w:val="000000"/>
          <w:sz w:val="24"/>
          <w:szCs w:val="24"/>
          <w:lang w:val="en-GB" w:eastAsia="da-DK"/>
        </w:rPr>
        <w:t>Philippou</w:t>
      </w:r>
      <w:proofErr w:type="spellEnd"/>
      <w:r w:rsidR="003B2065">
        <w:rPr>
          <w:rFonts w:ascii="Times New Roman" w:eastAsia="Times New Roman" w:hAnsi="Times New Roman" w:cs="Times New Roman"/>
          <w:color w:val="000000"/>
          <w:sz w:val="24"/>
          <w:szCs w:val="24"/>
          <w:lang w:val="en-GB" w:eastAsia="da-DK"/>
        </w:rPr>
        <w:t xml:space="preserve"> et al.,</w:t>
      </w:r>
      <w:r w:rsidRPr="003E7744">
        <w:rPr>
          <w:rFonts w:ascii="Times New Roman" w:eastAsia="Times New Roman" w:hAnsi="Times New Roman" w:cs="Times New Roman"/>
          <w:color w:val="000000"/>
          <w:sz w:val="24"/>
          <w:szCs w:val="24"/>
          <w:lang w:val="en-GB" w:eastAsia="da-DK"/>
        </w:rPr>
        <w:t xml:space="preserve"> 2015).  Solving problems is generally seen as part of inquiry and scientific literacy and can be connected to aesthetic, intellectual, and emotional states (Bruce &amp; Casey</w:t>
      </w:r>
      <w:r w:rsidR="003B2065">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2012), and may involve dialogical and collaborative elements (Bruce &amp; Casey</w:t>
      </w:r>
      <w:r w:rsidR="003B2065">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2012</w:t>
      </w:r>
      <w:r w:rsidR="003B2065">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w:t>
      </w:r>
      <w:proofErr w:type="spellStart"/>
      <w:r w:rsidRPr="003E7744">
        <w:rPr>
          <w:rFonts w:ascii="Times New Roman" w:eastAsia="Times New Roman" w:hAnsi="Times New Roman" w:cs="Times New Roman"/>
          <w:color w:val="000000"/>
          <w:sz w:val="24"/>
          <w:szCs w:val="24"/>
          <w:lang w:val="en-GB" w:eastAsia="da-DK"/>
        </w:rPr>
        <w:t>Siry</w:t>
      </w:r>
      <w:proofErr w:type="spellEnd"/>
      <w:r w:rsidR="003B2065">
        <w:rPr>
          <w:rFonts w:ascii="Times New Roman" w:eastAsia="Times New Roman" w:hAnsi="Times New Roman" w:cs="Times New Roman"/>
          <w:color w:val="000000"/>
          <w:sz w:val="24"/>
          <w:szCs w:val="24"/>
          <w:lang w:val="en-GB" w:eastAsia="da-DK"/>
        </w:rPr>
        <w:t xml:space="preserve"> et al.,</w:t>
      </w:r>
      <w:r w:rsidRPr="003E7744">
        <w:rPr>
          <w:rFonts w:ascii="Times New Roman" w:eastAsia="Times New Roman" w:hAnsi="Times New Roman" w:cs="Times New Roman"/>
          <w:color w:val="000000"/>
          <w:sz w:val="24"/>
          <w:szCs w:val="24"/>
          <w:lang w:val="en-GB" w:eastAsia="da-DK"/>
        </w:rPr>
        <w:t xml:space="preserve"> 2012). </w:t>
      </w:r>
    </w:p>
    <w:p w14:paraId="5A99C734" w14:textId="3069EC66"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The ability and process of sharing with and learning from others is part of this theme: “The models students create are then shared, critiqued and refined within the classroom community with the goal of producing a shared collective model that can be used to understand and make predictions in new situations and contexts” (</w:t>
      </w:r>
      <w:proofErr w:type="spellStart"/>
      <w:r w:rsidRPr="003E7744">
        <w:rPr>
          <w:rFonts w:ascii="Times New Roman" w:eastAsia="Times New Roman" w:hAnsi="Times New Roman" w:cs="Times New Roman"/>
          <w:color w:val="000000"/>
          <w:sz w:val="24"/>
          <w:szCs w:val="24"/>
          <w:lang w:val="en-GB" w:eastAsia="da-DK"/>
        </w:rPr>
        <w:t>Enyedy</w:t>
      </w:r>
      <w:proofErr w:type="spellEnd"/>
      <w:r w:rsidR="003B2065">
        <w:rPr>
          <w:rFonts w:ascii="Times New Roman" w:eastAsia="Times New Roman" w:hAnsi="Times New Roman" w:cs="Times New Roman"/>
          <w:color w:val="000000"/>
          <w:sz w:val="24"/>
          <w:szCs w:val="24"/>
          <w:lang w:val="en-GB" w:eastAsia="da-DK"/>
        </w:rPr>
        <w:t xml:space="preserve"> et al.,</w:t>
      </w:r>
      <w:r w:rsidRPr="003E7744">
        <w:rPr>
          <w:rFonts w:ascii="Times New Roman" w:eastAsia="Times New Roman" w:hAnsi="Times New Roman" w:cs="Times New Roman"/>
          <w:color w:val="000000"/>
          <w:sz w:val="24"/>
          <w:szCs w:val="24"/>
          <w:lang w:val="en-GB" w:eastAsia="da-DK"/>
        </w:rPr>
        <w:t xml:space="preserve"> 2012, p. 348</w:t>
      </w:r>
      <w:r w:rsidR="003B2065">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In early childhood, it can be a challenge for teachers to facilitate sharing, “since early childhood students are [just] beginning to build early literacy skills” (</w:t>
      </w:r>
      <w:proofErr w:type="spellStart"/>
      <w:r w:rsidRPr="003E7744">
        <w:rPr>
          <w:rFonts w:ascii="Times New Roman" w:eastAsia="Times New Roman" w:hAnsi="Times New Roman" w:cs="Times New Roman"/>
          <w:color w:val="000000"/>
          <w:sz w:val="24"/>
          <w:szCs w:val="24"/>
          <w:lang w:val="en-GB" w:eastAsia="da-DK"/>
        </w:rPr>
        <w:t>Eckhoff</w:t>
      </w:r>
      <w:proofErr w:type="spellEnd"/>
      <w:r w:rsidR="003B2065">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2017, p. 220). </w:t>
      </w:r>
    </w:p>
    <w:p w14:paraId="587C053C" w14:textId="77777777"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We believe that this position is an important bridging position between the two other positions, since it is important to focus on the child’s ability to even participate in the processes of inquiry as part of </w:t>
      </w:r>
      <w:r w:rsidRPr="003E7744">
        <w:rPr>
          <w:rFonts w:ascii="Times New Roman" w:eastAsia="Times New Roman" w:hAnsi="Times New Roman" w:cs="Times New Roman"/>
          <w:i/>
          <w:iCs/>
          <w:color w:val="000000"/>
          <w:sz w:val="24"/>
          <w:szCs w:val="24"/>
          <w:u w:val="single"/>
          <w:lang w:val="en-GB" w:eastAsia="da-DK"/>
        </w:rPr>
        <w:t>Developing science-related competencies</w:t>
      </w:r>
      <w:r w:rsidRPr="003E7744">
        <w:rPr>
          <w:rFonts w:ascii="Times New Roman" w:eastAsia="Times New Roman" w:hAnsi="Times New Roman" w:cs="Times New Roman"/>
          <w:color w:val="000000"/>
          <w:sz w:val="24"/>
          <w:szCs w:val="24"/>
          <w:lang w:val="en-GB" w:eastAsia="da-DK"/>
        </w:rPr>
        <w:t>. If children in a class do not have a concept of how one shares work or engage productively in a communicative process, then peer-discussions may not teach them to draw conclusions based on evidence. </w:t>
      </w:r>
    </w:p>
    <w:p w14:paraId="28E1A57E" w14:textId="77777777" w:rsidR="003E7744" w:rsidRPr="003E7744" w:rsidRDefault="003E7744" w:rsidP="00C868E0">
      <w:pPr>
        <w:spacing w:after="80" w:line="360" w:lineRule="auto"/>
        <w:jc w:val="both"/>
        <w:outlineLvl w:val="2"/>
        <w:rPr>
          <w:rFonts w:ascii="Times New Roman" w:eastAsia="Times New Roman" w:hAnsi="Times New Roman" w:cs="Times New Roman"/>
          <w:b/>
          <w:bCs/>
          <w:sz w:val="27"/>
          <w:szCs w:val="27"/>
          <w:lang w:val="en-GB" w:eastAsia="da-DK"/>
        </w:rPr>
      </w:pPr>
      <w:r w:rsidRPr="003E7744">
        <w:rPr>
          <w:rFonts w:ascii="Times New Roman" w:eastAsia="Times New Roman" w:hAnsi="Times New Roman" w:cs="Times New Roman"/>
          <w:color w:val="434343"/>
          <w:sz w:val="28"/>
          <w:szCs w:val="28"/>
          <w:lang w:val="en-GB" w:eastAsia="da-DK"/>
        </w:rPr>
        <w:t xml:space="preserve">The </w:t>
      </w:r>
      <w:r w:rsidRPr="003E7744">
        <w:rPr>
          <w:rFonts w:ascii="Times New Roman" w:eastAsia="Times New Roman" w:hAnsi="Times New Roman" w:cs="Times New Roman"/>
          <w:color w:val="434343"/>
          <w:sz w:val="28"/>
          <w:szCs w:val="28"/>
          <w:u w:val="single"/>
          <w:lang w:val="en-GB" w:eastAsia="da-DK"/>
        </w:rPr>
        <w:t xml:space="preserve">Child exploration and experience of the world </w:t>
      </w:r>
      <w:r w:rsidRPr="003E7744">
        <w:rPr>
          <w:rFonts w:ascii="Times New Roman" w:eastAsia="Times New Roman" w:hAnsi="Times New Roman" w:cs="Times New Roman"/>
          <w:color w:val="434343"/>
          <w:sz w:val="28"/>
          <w:szCs w:val="28"/>
          <w:lang w:val="en-GB" w:eastAsia="da-DK"/>
        </w:rPr>
        <w:t>position</w:t>
      </w:r>
    </w:p>
    <w:p w14:paraId="73968C51"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lastRenderedPageBreak/>
        <w:t xml:space="preserve">In </w:t>
      </w:r>
      <w:r w:rsidRPr="003E7744">
        <w:rPr>
          <w:rFonts w:ascii="Times New Roman" w:eastAsia="Times New Roman" w:hAnsi="Times New Roman" w:cs="Times New Roman"/>
          <w:i/>
          <w:iCs/>
          <w:color w:val="000000"/>
          <w:sz w:val="24"/>
          <w:szCs w:val="24"/>
          <w:u w:val="single"/>
          <w:lang w:val="en-GB" w:eastAsia="da-DK"/>
        </w:rPr>
        <w:t>Child exploration and experience of the world</w:t>
      </w:r>
      <w:r w:rsidRPr="003E7744">
        <w:rPr>
          <w:rFonts w:ascii="Times New Roman" w:eastAsia="Times New Roman" w:hAnsi="Times New Roman" w:cs="Times New Roman"/>
          <w:color w:val="000000"/>
          <w:sz w:val="24"/>
          <w:szCs w:val="24"/>
          <w:lang w:val="en-GB" w:eastAsia="da-DK"/>
        </w:rPr>
        <w:t xml:space="preserve"> two arrows point from the central </w:t>
      </w:r>
      <w:r w:rsidRPr="003E7744">
        <w:rPr>
          <w:rFonts w:ascii="Times New Roman" w:eastAsia="Times New Roman" w:hAnsi="Times New Roman" w:cs="Times New Roman"/>
          <w:i/>
          <w:iCs/>
          <w:color w:val="000000"/>
          <w:sz w:val="24"/>
          <w:szCs w:val="24"/>
          <w:lang w:val="en-GB" w:eastAsia="da-DK"/>
        </w:rPr>
        <w:t>Young child explores</w:t>
      </w:r>
      <w:r w:rsidRPr="003E7744">
        <w:rPr>
          <w:rFonts w:ascii="Times New Roman" w:eastAsia="Times New Roman" w:hAnsi="Times New Roman" w:cs="Times New Roman"/>
          <w:color w:val="000000"/>
          <w:sz w:val="24"/>
          <w:szCs w:val="24"/>
          <w:lang w:val="en-GB" w:eastAsia="da-DK"/>
        </w:rPr>
        <w:t xml:space="preserve">. One points to </w:t>
      </w:r>
      <w:r w:rsidRPr="003E7744">
        <w:rPr>
          <w:rFonts w:ascii="Times New Roman" w:eastAsia="Times New Roman" w:hAnsi="Times New Roman" w:cs="Times New Roman"/>
          <w:i/>
          <w:iCs/>
          <w:color w:val="000000"/>
          <w:sz w:val="24"/>
          <w:szCs w:val="24"/>
          <w:lang w:val="en-GB" w:eastAsia="da-DK"/>
        </w:rPr>
        <w:t>Experiential education,</w:t>
      </w:r>
      <w:r w:rsidRPr="003E7744">
        <w:rPr>
          <w:rFonts w:ascii="Times New Roman" w:eastAsia="Times New Roman" w:hAnsi="Times New Roman" w:cs="Times New Roman"/>
          <w:color w:val="000000"/>
          <w:sz w:val="24"/>
          <w:szCs w:val="24"/>
          <w:lang w:val="en-GB" w:eastAsia="da-DK"/>
        </w:rPr>
        <w:t xml:space="preserve"> another to </w:t>
      </w:r>
      <w:r w:rsidRPr="003E7744">
        <w:rPr>
          <w:rFonts w:ascii="Times New Roman" w:eastAsia="Times New Roman" w:hAnsi="Times New Roman" w:cs="Times New Roman"/>
          <w:i/>
          <w:iCs/>
          <w:color w:val="000000"/>
          <w:sz w:val="24"/>
          <w:szCs w:val="24"/>
          <w:lang w:val="en-GB" w:eastAsia="da-DK"/>
        </w:rPr>
        <w:t>Surrounding world</w:t>
      </w:r>
      <w:r w:rsidRPr="003E7744">
        <w:rPr>
          <w:rFonts w:ascii="Times New Roman" w:eastAsia="Times New Roman" w:hAnsi="Times New Roman" w:cs="Times New Roman"/>
          <w:color w:val="000000"/>
          <w:sz w:val="24"/>
          <w:szCs w:val="24"/>
          <w:lang w:val="en-GB" w:eastAsia="da-DK"/>
        </w:rPr>
        <w:t xml:space="preserve">. This could signify that the </w:t>
      </w:r>
      <w:r w:rsidRPr="003E7744">
        <w:rPr>
          <w:rFonts w:ascii="Times New Roman" w:eastAsia="Times New Roman" w:hAnsi="Times New Roman" w:cs="Times New Roman"/>
          <w:i/>
          <w:iCs/>
          <w:color w:val="000000"/>
          <w:sz w:val="24"/>
          <w:szCs w:val="24"/>
          <w:lang w:val="en-GB" w:eastAsia="da-DK"/>
        </w:rPr>
        <w:t>Young child explores</w:t>
      </w:r>
      <w:r w:rsidRPr="003E7744">
        <w:rPr>
          <w:rFonts w:ascii="Times New Roman" w:eastAsia="Times New Roman" w:hAnsi="Times New Roman" w:cs="Times New Roman"/>
          <w:color w:val="000000"/>
          <w:sz w:val="24"/>
          <w:szCs w:val="24"/>
          <w:lang w:val="en-GB" w:eastAsia="da-DK"/>
        </w:rPr>
        <w:t xml:space="preserve"> theme somehow modifies or informs these two other themes.  </w:t>
      </w:r>
    </w:p>
    <w:p w14:paraId="7191EC72" w14:textId="7F5DDA8A"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As a theme, </w:t>
      </w:r>
      <w:r w:rsidRPr="003E7744">
        <w:rPr>
          <w:rFonts w:ascii="Times New Roman" w:eastAsia="Times New Roman" w:hAnsi="Times New Roman" w:cs="Times New Roman"/>
          <w:i/>
          <w:iCs/>
          <w:color w:val="000000"/>
          <w:sz w:val="24"/>
          <w:szCs w:val="24"/>
          <w:lang w:val="en-GB" w:eastAsia="da-DK"/>
        </w:rPr>
        <w:t xml:space="preserve">Young child explores </w:t>
      </w:r>
      <w:r w:rsidRPr="003E7744">
        <w:rPr>
          <w:rFonts w:ascii="Times New Roman" w:eastAsia="Times New Roman" w:hAnsi="Times New Roman" w:cs="Times New Roman"/>
          <w:color w:val="000000"/>
          <w:sz w:val="24"/>
          <w:szCs w:val="24"/>
          <w:lang w:val="en-GB" w:eastAsia="da-DK"/>
        </w:rPr>
        <w:t xml:space="preserve">is characterised by thick connections from </w:t>
      </w:r>
      <w:r w:rsidRPr="003E7744">
        <w:rPr>
          <w:rFonts w:ascii="Times New Roman" w:eastAsia="Times New Roman" w:hAnsi="Times New Roman" w:cs="Times New Roman"/>
          <w:i/>
          <w:iCs/>
          <w:color w:val="000000"/>
          <w:sz w:val="24"/>
          <w:szCs w:val="24"/>
          <w:lang w:val="en-GB" w:eastAsia="da-DK"/>
        </w:rPr>
        <w:t>young</w:t>
      </w:r>
      <w:r w:rsidRPr="003E7744">
        <w:rPr>
          <w:rFonts w:ascii="Times New Roman" w:eastAsia="Times New Roman" w:hAnsi="Times New Roman" w:cs="Times New Roman"/>
          <w:color w:val="000000"/>
          <w:sz w:val="24"/>
          <w:szCs w:val="24"/>
          <w:lang w:val="en-GB" w:eastAsia="da-DK"/>
        </w:rPr>
        <w:t xml:space="preserve"> to </w:t>
      </w:r>
      <w:r w:rsidRPr="003E7744">
        <w:rPr>
          <w:rFonts w:ascii="Times New Roman" w:eastAsia="Times New Roman" w:hAnsi="Times New Roman" w:cs="Times New Roman"/>
          <w:i/>
          <w:iCs/>
          <w:color w:val="000000"/>
          <w:sz w:val="24"/>
          <w:szCs w:val="24"/>
          <w:lang w:val="en-GB" w:eastAsia="da-DK"/>
        </w:rPr>
        <w:t>child</w:t>
      </w:r>
      <w:r w:rsidRPr="003E7744">
        <w:rPr>
          <w:rFonts w:ascii="Times New Roman" w:eastAsia="Times New Roman" w:hAnsi="Times New Roman" w:cs="Times New Roman"/>
          <w:color w:val="000000"/>
          <w:sz w:val="24"/>
          <w:szCs w:val="24"/>
          <w:lang w:val="en-GB" w:eastAsia="da-DK"/>
        </w:rPr>
        <w:t xml:space="preserve"> and from </w:t>
      </w:r>
      <w:r w:rsidRPr="003E7744">
        <w:rPr>
          <w:rFonts w:ascii="Times New Roman" w:eastAsia="Times New Roman" w:hAnsi="Times New Roman" w:cs="Times New Roman"/>
          <w:i/>
          <w:iCs/>
          <w:color w:val="000000"/>
          <w:sz w:val="24"/>
          <w:szCs w:val="24"/>
          <w:lang w:val="en-GB" w:eastAsia="da-DK"/>
        </w:rPr>
        <w:t xml:space="preserve">child </w:t>
      </w:r>
      <w:r w:rsidRPr="003E7744">
        <w:rPr>
          <w:rFonts w:ascii="Times New Roman" w:eastAsia="Times New Roman" w:hAnsi="Times New Roman" w:cs="Times New Roman"/>
          <w:color w:val="000000"/>
          <w:sz w:val="24"/>
          <w:szCs w:val="24"/>
          <w:lang w:val="en-GB" w:eastAsia="da-DK"/>
        </w:rPr>
        <w:t xml:space="preserve">to </w:t>
      </w:r>
      <w:r w:rsidRPr="003E7744">
        <w:rPr>
          <w:rFonts w:ascii="Times New Roman" w:eastAsia="Times New Roman" w:hAnsi="Times New Roman" w:cs="Times New Roman"/>
          <w:i/>
          <w:iCs/>
          <w:color w:val="000000"/>
          <w:sz w:val="24"/>
          <w:szCs w:val="24"/>
          <w:lang w:val="en-GB" w:eastAsia="da-DK"/>
        </w:rPr>
        <w:t>explore</w:t>
      </w:r>
      <w:r w:rsidRPr="003E7744">
        <w:rPr>
          <w:rFonts w:ascii="Times New Roman" w:eastAsia="Times New Roman" w:hAnsi="Times New Roman" w:cs="Times New Roman"/>
          <w:color w:val="000000"/>
          <w:sz w:val="24"/>
          <w:szCs w:val="24"/>
          <w:lang w:val="en-GB" w:eastAsia="da-DK"/>
        </w:rPr>
        <w:t xml:space="preserve">. The word </w:t>
      </w:r>
      <w:r w:rsidRPr="003E7744">
        <w:rPr>
          <w:rFonts w:ascii="Times New Roman" w:eastAsia="Times New Roman" w:hAnsi="Times New Roman" w:cs="Times New Roman"/>
          <w:i/>
          <w:iCs/>
          <w:color w:val="000000"/>
          <w:sz w:val="24"/>
          <w:szCs w:val="24"/>
          <w:lang w:val="en-GB" w:eastAsia="da-DK"/>
        </w:rPr>
        <w:t xml:space="preserve">child </w:t>
      </w:r>
      <w:r w:rsidRPr="003E7744">
        <w:rPr>
          <w:rFonts w:ascii="Times New Roman" w:eastAsia="Times New Roman" w:hAnsi="Times New Roman" w:cs="Times New Roman"/>
          <w:color w:val="000000"/>
          <w:sz w:val="24"/>
          <w:szCs w:val="24"/>
          <w:lang w:val="en-GB" w:eastAsia="da-DK"/>
        </w:rPr>
        <w:t>is</w:t>
      </w:r>
      <w:r w:rsidRPr="003E7744">
        <w:rPr>
          <w:rFonts w:ascii="Times New Roman" w:eastAsia="Times New Roman" w:hAnsi="Times New Roman" w:cs="Times New Roman"/>
          <w:i/>
          <w:iCs/>
          <w:color w:val="000000"/>
          <w:sz w:val="24"/>
          <w:szCs w:val="24"/>
          <w:lang w:val="en-GB" w:eastAsia="da-DK"/>
        </w:rPr>
        <w:t xml:space="preserve"> </w:t>
      </w:r>
      <w:r w:rsidRPr="003E7744">
        <w:rPr>
          <w:rFonts w:ascii="Times New Roman" w:eastAsia="Times New Roman" w:hAnsi="Times New Roman" w:cs="Times New Roman"/>
          <w:color w:val="000000"/>
          <w:sz w:val="24"/>
          <w:szCs w:val="24"/>
          <w:lang w:val="en-GB" w:eastAsia="da-DK"/>
        </w:rPr>
        <w:t xml:space="preserve">central in the sense that many words connect to it either directly or through other connections. As such, in this theme, </w:t>
      </w:r>
      <w:r w:rsidRPr="003E7744">
        <w:rPr>
          <w:rFonts w:ascii="Times New Roman" w:eastAsia="Times New Roman" w:hAnsi="Times New Roman" w:cs="Times New Roman"/>
          <w:i/>
          <w:iCs/>
          <w:color w:val="000000"/>
          <w:sz w:val="24"/>
          <w:szCs w:val="24"/>
          <w:lang w:val="en-GB" w:eastAsia="da-DK"/>
        </w:rPr>
        <w:t xml:space="preserve">child </w:t>
      </w:r>
      <w:r w:rsidRPr="003E7744">
        <w:rPr>
          <w:rFonts w:ascii="Times New Roman" w:eastAsia="Times New Roman" w:hAnsi="Times New Roman" w:cs="Times New Roman"/>
          <w:color w:val="000000"/>
          <w:sz w:val="24"/>
          <w:szCs w:val="24"/>
          <w:lang w:val="en-GB" w:eastAsia="da-DK"/>
        </w:rPr>
        <w:t xml:space="preserve">can be associated with encouragement, inciting, stimulating, empowering, assisting, and enabling. Likewise, the word </w:t>
      </w:r>
      <w:r w:rsidRPr="003E7744">
        <w:rPr>
          <w:rFonts w:ascii="Times New Roman" w:eastAsia="Times New Roman" w:hAnsi="Times New Roman" w:cs="Times New Roman"/>
          <w:i/>
          <w:iCs/>
          <w:color w:val="000000"/>
          <w:sz w:val="24"/>
          <w:szCs w:val="24"/>
          <w:lang w:val="en-GB" w:eastAsia="da-DK"/>
        </w:rPr>
        <w:t xml:space="preserve">engage </w:t>
      </w:r>
      <w:r w:rsidRPr="003E7744">
        <w:rPr>
          <w:rFonts w:ascii="Times New Roman" w:eastAsia="Times New Roman" w:hAnsi="Times New Roman" w:cs="Times New Roman"/>
          <w:color w:val="000000"/>
          <w:sz w:val="24"/>
          <w:szCs w:val="24"/>
          <w:lang w:val="en-GB" w:eastAsia="da-DK"/>
        </w:rPr>
        <w:t xml:space="preserve">is central and can be associated with engagement, open and focused exploration, inquisitiveness, progression, and motivation. In this theme, the curiosity, experience, language and decisions of the child seem to take prevalence. For instance, </w:t>
      </w:r>
      <w:proofErr w:type="spellStart"/>
      <w:r w:rsidRPr="003E7744">
        <w:rPr>
          <w:rFonts w:ascii="Times New Roman" w:eastAsia="Times New Roman" w:hAnsi="Times New Roman" w:cs="Times New Roman"/>
          <w:color w:val="000000"/>
          <w:sz w:val="24"/>
          <w:szCs w:val="24"/>
          <w:lang w:val="en-GB" w:eastAsia="da-DK"/>
        </w:rPr>
        <w:t>Enyedy</w:t>
      </w:r>
      <w:proofErr w:type="spellEnd"/>
      <w:r w:rsidRPr="003E7744">
        <w:rPr>
          <w:rFonts w:ascii="Times New Roman" w:eastAsia="Times New Roman" w:hAnsi="Times New Roman" w:cs="Times New Roman"/>
          <w:color w:val="000000"/>
          <w:sz w:val="24"/>
          <w:szCs w:val="24"/>
          <w:lang w:val="en-GB" w:eastAsia="da-DK"/>
        </w:rPr>
        <w:t xml:space="preserve"> </w:t>
      </w:r>
      <w:r w:rsidR="003B2065">
        <w:rPr>
          <w:rFonts w:ascii="Times New Roman" w:eastAsia="Times New Roman" w:hAnsi="Times New Roman" w:cs="Times New Roman"/>
          <w:color w:val="000000"/>
          <w:sz w:val="24"/>
          <w:szCs w:val="24"/>
          <w:lang w:val="en-GB" w:eastAsia="da-DK"/>
        </w:rPr>
        <w:t xml:space="preserve">et al. </w:t>
      </w:r>
      <w:r w:rsidRPr="003E7744">
        <w:rPr>
          <w:rFonts w:ascii="Times New Roman" w:eastAsia="Times New Roman" w:hAnsi="Times New Roman" w:cs="Times New Roman"/>
          <w:color w:val="000000"/>
          <w:sz w:val="24"/>
          <w:szCs w:val="24"/>
          <w:lang w:val="en-GB" w:eastAsia="da-DK"/>
        </w:rPr>
        <w:t xml:space="preserve">(2012) mentions participatory simulations, in which students make and evaluate rules that underlie a simulation and </w:t>
      </w:r>
      <w:proofErr w:type="spellStart"/>
      <w:r w:rsidRPr="003E7744">
        <w:rPr>
          <w:rFonts w:ascii="Times New Roman" w:eastAsia="Times New Roman" w:hAnsi="Times New Roman" w:cs="Times New Roman"/>
          <w:color w:val="000000"/>
          <w:sz w:val="24"/>
          <w:szCs w:val="24"/>
          <w:lang w:val="en-GB" w:eastAsia="da-DK"/>
        </w:rPr>
        <w:t>Siry</w:t>
      </w:r>
      <w:proofErr w:type="spellEnd"/>
      <w:r w:rsidR="003B2065">
        <w:rPr>
          <w:rFonts w:ascii="Times New Roman" w:eastAsia="Times New Roman" w:hAnsi="Times New Roman" w:cs="Times New Roman"/>
          <w:color w:val="000000"/>
          <w:sz w:val="24"/>
          <w:szCs w:val="24"/>
          <w:lang w:val="en-GB" w:eastAsia="da-DK"/>
        </w:rPr>
        <w:t xml:space="preserve"> et al.</w:t>
      </w:r>
      <w:r w:rsidRPr="003E7744">
        <w:rPr>
          <w:rFonts w:ascii="Times New Roman" w:eastAsia="Times New Roman" w:hAnsi="Times New Roman" w:cs="Times New Roman"/>
          <w:color w:val="000000"/>
          <w:sz w:val="24"/>
          <w:szCs w:val="24"/>
          <w:lang w:val="en-GB" w:eastAsia="da-DK"/>
        </w:rPr>
        <w:t xml:space="preserve"> (2012) argues that children’s “science-related talk” often is “at the origin” of “standardized canonical discourse” (p. 314). </w:t>
      </w:r>
    </w:p>
    <w:p w14:paraId="0628B659" w14:textId="435DABA0"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i/>
          <w:iCs/>
          <w:color w:val="000000"/>
          <w:sz w:val="24"/>
          <w:szCs w:val="24"/>
          <w:lang w:val="en-GB" w:eastAsia="da-DK"/>
        </w:rPr>
        <w:t>Development</w:t>
      </w:r>
      <w:r w:rsidRPr="003E7744">
        <w:rPr>
          <w:rFonts w:ascii="Times New Roman" w:eastAsia="Times New Roman" w:hAnsi="Times New Roman" w:cs="Times New Roman"/>
          <w:color w:val="000000"/>
          <w:sz w:val="24"/>
          <w:szCs w:val="24"/>
          <w:lang w:val="en-GB" w:eastAsia="da-DK"/>
        </w:rPr>
        <w:t xml:space="preserve"> is characterised by two main connections: From </w:t>
      </w:r>
      <w:r w:rsidRPr="003E7744">
        <w:rPr>
          <w:rFonts w:ascii="Times New Roman" w:eastAsia="Times New Roman" w:hAnsi="Times New Roman" w:cs="Times New Roman"/>
          <w:i/>
          <w:iCs/>
          <w:color w:val="000000"/>
          <w:sz w:val="24"/>
          <w:szCs w:val="24"/>
          <w:lang w:val="en-GB" w:eastAsia="da-DK"/>
        </w:rPr>
        <w:t>starting</w:t>
      </w:r>
      <w:r w:rsidRPr="003E7744">
        <w:rPr>
          <w:rFonts w:ascii="Times New Roman" w:eastAsia="Times New Roman" w:hAnsi="Times New Roman" w:cs="Times New Roman"/>
          <w:color w:val="000000"/>
          <w:sz w:val="24"/>
          <w:szCs w:val="24"/>
          <w:lang w:val="en-GB" w:eastAsia="da-DK"/>
        </w:rPr>
        <w:t xml:space="preserve"> to </w:t>
      </w:r>
      <w:r w:rsidRPr="003E7744">
        <w:rPr>
          <w:rFonts w:ascii="Times New Roman" w:eastAsia="Times New Roman" w:hAnsi="Times New Roman" w:cs="Times New Roman"/>
          <w:i/>
          <w:iCs/>
          <w:color w:val="000000"/>
          <w:sz w:val="24"/>
          <w:szCs w:val="24"/>
          <w:lang w:val="en-GB" w:eastAsia="da-DK"/>
        </w:rPr>
        <w:t>point</w:t>
      </w:r>
      <w:r w:rsidRPr="003E7744">
        <w:rPr>
          <w:rFonts w:ascii="Times New Roman" w:eastAsia="Times New Roman" w:hAnsi="Times New Roman" w:cs="Times New Roman"/>
          <w:color w:val="000000"/>
          <w:sz w:val="24"/>
          <w:szCs w:val="24"/>
          <w:lang w:val="en-GB" w:eastAsia="da-DK"/>
        </w:rPr>
        <w:t xml:space="preserve"> and from concept to </w:t>
      </w:r>
      <w:r w:rsidRPr="003E7744">
        <w:rPr>
          <w:rFonts w:ascii="Times New Roman" w:eastAsia="Times New Roman" w:hAnsi="Times New Roman" w:cs="Times New Roman"/>
          <w:i/>
          <w:iCs/>
          <w:color w:val="000000"/>
          <w:sz w:val="24"/>
          <w:szCs w:val="24"/>
          <w:lang w:val="en-GB" w:eastAsia="da-DK"/>
        </w:rPr>
        <w:t>develop(</w:t>
      </w:r>
      <w:proofErr w:type="spellStart"/>
      <w:r w:rsidRPr="003E7744">
        <w:rPr>
          <w:rFonts w:ascii="Times New Roman" w:eastAsia="Times New Roman" w:hAnsi="Times New Roman" w:cs="Times New Roman"/>
          <w:i/>
          <w:iCs/>
          <w:color w:val="000000"/>
          <w:sz w:val="24"/>
          <w:szCs w:val="24"/>
          <w:lang w:val="en-GB" w:eastAsia="da-DK"/>
        </w:rPr>
        <w:t>ment</w:t>
      </w:r>
      <w:proofErr w:type="spellEnd"/>
      <w:r w:rsidRPr="003E7744">
        <w:rPr>
          <w:rFonts w:ascii="Times New Roman" w:eastAsia="Times New Roman" w:hAnsi="Times New Roman" w:cs="Times New Roman"/>
          <w:i/>
          <w:iCs/>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In line with Dewey, the starting point of exploration in this position is seen as the child’s interest (e.g.</w:t>
      </w:r>
      <w:r w:rsidR="003B2065">
        <w:rPr>
          <w:rFonts w:ascii="Times New Roman" w:eastAsia="Times New Roman" w:hAnsi="Times New Roman" w:cs="Times New Roman"/>
          <w:color w:val="000000"/>
          <w:sz w:val="24"/>
          <w:szCs w:val="24"/>
          <w:lang w:val="en-GB" w:eastAsia="da-DK"/>
        </w:rPr>
        <w:t xml:space="preserve"> </w:t>
      </w:r>
      <w:r w:rsidRPr="003E7744">
        <w:rPr>
          <w:rFonts w:ascii="Times New Roman" w:eastAsia="Times New Roman" w:hAnsi="Times New Roman" w:cs="Times New Roman"/>
          <w:color w:val="000000"/>
          <w:sz w:val="24"/>
          <w:szCs w:val="24"/>
          <w:lang w:val="en-GB" w:eastAsia="da-DK"/>
        </w:rPr>
        <w:t>Bruce</w:t>
      </w:r>
      <w:r w:rsidR="003B2065">
        <w:rPr>
          <w:rFonts w:ascii="Times New Roman" w:eastAsia="Times New Roman" w:hAnsi="Times New Roman" w:cs="Times New Roman"/>
          <w:color w:val="000000"/>
          <w:sz w:val="24"/>
          <w:szCs w:val="24"/>
          <w:lang w:val="en-GB" w:eastAsia="da-DK"/>
        </w:rPr>
        <w:t xml:space="preserve"> </w:t>
      </w:r>
      <w:r w:rsidR="003B2065" w:rsidRPr="003E7744">
        <w:rPr>
          <w:rFonts w:ascii="Times New Roman" w:eastAsia="Times New Roman" w:hAnsi="Times New Roman" w:cs="Times New Roman"/>
          <w:color w:val="000000"/>
          <w:sz w:val="24"/>
          <w:szCs w:val="24"/>
          <w:lang w:val="en-GB" w:eastAsia="da-DK"/>
        </w:rPr>
        <w:t>&amp; Casey</w:t>
      </w:r>
      <w:r w:rsidRPr="003E7744">
        <w:rPr>
          <w:rFonts w:ascii="Times New Roman" w:eastAsia="Times New Roman" w:hAnsi="Times New Roman" w:cs="Times New Roman"/>
          <w:color w:val="000000"/>
          <w:sz w:val="24"/>
          <w:szCs w:val="24"/>
          <w:lang w:val="en-GB" w:eastAsia="da-DK"/>
        </w:rPr>
        <w:t xml:space="preserve">, 2012) and exploration (e.g. </w:t>
      </w:r>
      <w:proofErr w:type="spellStart"/>
      <w:r w:rsidRPr="003E7744">
        <w:rPr>
          <w:rFonts w:ascii="Times New Roman" w:eastAsia="Times New Roman" w:hAnsi="Times New Roman" w:cs="Times New Roman"/>
          <w:color w:val="000000"/>
          <w:sz w:val="24"/>
          <w:szCs w:val="24"/>
          <w:lang w:val="en-GB" w:eastAsia="da-DK"/>
        </w:rPr>
        <w:t>Enyedy</w:t>
      </w:r>
      <w:proofErr w:type="spellEnd"/>
      <w:r w:rsidR="003B2065">
        <w:rPr>
          <w:rFonts w:ascii="Times New Roman" w:eastAsia="Times New Roman" w:hAnsi="Times New Roman" w:cs="Times New Roman"/>
          <w:color w:val="000000"/>
          <w:sz w:val="24"/>
          <w:szCs w:val="24"/>
          <w:lang w:val="en-GB" w:eastAsia="da-DK"/>
        </w:rPr>
        <w:t xml:space="preserve"> et al.</w:t>
      </w:r>
      <w:r w:rsidRPr="003E7744">
        <w:rPr>
          <w:rFonts w:ascii="Times New Roman" w:eastAsia="Times New Roman" w:hAnsi="Times New Roman" w:cs="Times New Roman"/>
          <w:color w:val="000000"/>
          <w:sz w:val="24"/>
          <w:szCs w:val="24"/>
          <w:lang w:val="en-GB" w:eastAsia="da-DK"/>
        </w:rPr>
        <w:t>, 2012).  Conceptual development is seen as a long-term endeavour (</w:t>
      </w:r>
      <w:proofErr w:type="spellStart"/>
      <w:r w:rsidRPr="003E7744">
        <w:rPr>
          <w:rFonts w:ascii="Times New Roman" w:eastAsia="Times New Roman" w:hAnsi="Times New Roman" w:cs="Times New Roman"/>
          <w:color w:val="000000"/>
          <w:sz w:val="24"/>
          <w:szCs w:val="24"/>
          <w:lang w:val="en-GB" w:eastAsia="da-DK"/>
        </w:rPr>
        <w:t>Decristian</w:t>
      </w:r>
      <w:proofErr w:type="spellEnd"/>
      <w:r w:rsidR="003B2065">
        <w:rPr>
          <w:rFonts w:ascii="Times New Roman" w:eastAsia="Times New Roman" w:hAnsi="Times New Roman" w:cs="Times New Roman"/>
          <w:color w:val="000000"/>
          <w:sz w:val="24"/>
          <w:szCs w:val="24"/>
          <w:lang w:val="en-GB" w:eastAsia="da-DK"/>
        </w:rPr>
        <w:t xml:space="preserve"> et al.</w:t>
      </w:r>
      <w:r w:rsidRPr="003E7744">
        <w:rPr>
          <w:rFonts w:ascii="Times New Roman" w:eastAsia="Times New Roman" w:hAnsi="Times New Roman" w:cs="Times New Roman"/>
          <w:color w:val="000000"/>
          <w:sz w:val="24"/>
          <w:szCs w:val="24"/>
          <w:lang w:val="en-GB" w:eastAsia="da-DK"/>
        </w:rPr>
        <w:t>, 2015</w:t>
      </w:r>
      <w:r w:rsidR="003B2065">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w:t>
      </w:r>
      <w:proofErr w:type="spellStart"/>
      <w:r w:rsidRPr="003E7744">
        <w:rPr>
          <w:rFonts w:ascii="Times New Roman" w:eastAsia="Times New Roman" w:hAnsi="Times New Roman" w:cs="Times New Roman"/>
          <w:color w:val="000000"/>
          <w:sz w:val="24"/>
          <w:szCs w:val="24"/>
          <w:lang w:val="en-GB" w:eastAsia="da-DK"/>
        </w:rPr>
        <w:t>Gropen</w:t>
      </w:r>
      <w:proofErr w:type="spellEnd"/>
      <w:r w:rsidR="003B2065">
        <w:rPr>
          <w:rFonts w:ascii="Times New Roman" w:eastAsia="Times New Roman" w:hAnsi="Times New Roman" w:cs="Times New Roman"/>
          <w:color w:val="000000"/>
          <w:sz w:val="24"/>
          <w:szCs w:val="24"/>
          <w:lang w:val="en-GB" w:eastAsia="da-DK"/>
        </w:rPr>
        <w:t xml:space="preserve"> et al.</w:t>
      </w:r>
      <w:r w:rsidRPr="003E7744">
        <w:rPr>
          <w:rFonts w:ascii="Times New Roman" w:eastAsia="Times New Roman" w:hAnsi="Times New Roman" w:cs="Times New Roman"/>
          <w:color w:val="000000"/>
          <w:sz w:val="24"/>
          <w:szCs w:val="24"/>
          <w:lang w:val="en-GB" w:eastAsia="da-DK"/>
        </w:rPr>
        <w:t>, 2017), which may involve many aspects, such as children developing and exploring their own explanations, models, and concepts. At the same time, children are seen as developing as we believe is captured by McNerney</w:t>
      </w:r>
      <w:r w:rsidR="00497469">
        <w:rPr>
          <w:rFonts w:ascii="Times New Roman" w:eastAsia="Times New Roman" w:hAnsi="Times New Roman" w:cs="Times New Roman"/>
          <w:color w:val="000000"/>
          <w:sz w:val="24"/>
          <w:szCs w:val="24"/>
          <w:lang w:val="en-GB" w:eastAsia="da-DK"/>
        </w:rPr>
        <w:t xml:space="preserve"> &amp; Hall (2017, </w:t>
      </w:r>
      <w:r w:rsidRPr="003E7744">
        <w:rPr>
          <w:rFonts w:ascii="Times New Roman" w:eastAsia="Times New Roman" w:hAnsi="Times New Roman" w:cs="Times New Roman"/>
          <w:color w:val="000000"/>
          <w:sz w:val="24"/>
          <w:szCs w:val="24"/>
          <w:lang w:val="en-GB" w:eastAsia="da-DK"/>
        </w:rPr>
        <w:t>p</w:t>
      </w:r>
      <w:r w:rsidR="00497469">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207): </w:t>
      </w:r>
    </w:p>
    <w:p w14:paraId="62E81B38"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i/>
          <w:iCs/>
          <w:color w:val="000000"/>
          <w:sz w:val="24"/>
          <w:szCs w:val="24"/>
          <w:lang w:val="en-GB" w:eastAsia="da-DK"/>
        </w:rPr>
        <w:t xml:space="preserve">For scientific thinking to develop through </w:t>
      </w:r>
      <w:proofErr w:type="spellStart"/>
      <w:r w:rsidRPr="003E7744">
        <w:rPr>
          <w:rFonts w:ascii="Times New Roman" w:eastAsia="Times New Roman" w:hAnsi="Times New Roman" w:cs="Times New Roman"/>
          <w:i/>
          <w:iCs/>
          <w:color w:val="000000"/>
          <w:sz w:val="24"/>
          <w:szCs w:val="24"/>
          <w:lang w:val="en-GB" w:eastAsia="da-DK"/>
        </w:rPr>
        <w:t>childrens</w:t>
      </w:r>
      <w:proofErr w:type="spellEnd"/>
      <w:r w:rsidRPr="003E7744">
        <w:rPr>
          <w:rFonts w:ascii="Times New Roman" w:eastAsia="Times New Roman" w:hAnsi="Times New Roman" w:cs="Times New Roman"/>
          <w:i/>
          <w:iCs/>
          <w:color w:val="000000"/>
          <w:sz w:val="24"/>
          <w:szCs w:val="24"/>
          <w:lang w:val="en-GB" w:eastAsia="da-DK"/>
        </w:rPr>
        <w:t>’ exploratory play and observations, children should, at some stage, be able to interpret and make sense of their experiences so that they can gain a better understanding of the world around them.</w:t>
      </w:r>
      <w:r w:rsidRPr="003E7744">
        <w:rPr>
          <w:rFonts w:ascii="Times New Roman" w:eastAsia="Times New Roman" w:hAnsi="Times New Roman" w:cs="Times New Roman"/>
          <w:color w:val="000000"/>
          <w:sz w:val="24"/>
          <w:szCs w:val="24"/>
          <w:lang w:val="en-GB" w:eastAsia="da-DK"/>
        </w:rPr>
        <w:t>”</w:t>
      </w:r>
    </w:p>
    <w:p w14:paraId="7D691798" w14:textId="252BC9F6"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Children should develop their thinking by actively trying to develop their interpretations of experiences. Here, curiosity can drive action so that the engaged learner comes to own the inquiry process (Bruce</w:t>
      </w:r>
      <w:r w:rsidR="000F0B65">
        <w:rPr>
          <w:rFonts w:ascii="Times New Roman" w:eastAsia="Times New Roman" w:hAnsi="Times New Roman" w:cs="Times New Roman"/>
          <w:color w:val="000000"/>
          <w:sz w:val="24"/>
          <w:szCs w:val="24"/>
          <w:lang w:val="en-GB" w:eastAsia="da-DK"/>
        </w:rPr>
        <w:t xml:space="preserve"> </w:t>
      </w:r>
      <w:r w:rsidR="000F0B65" w:rsidRPr="003E7744">
        <w:rPr>
          <w:rFonts w:ascii="Times New Roman" w:eastAsia="Times New Roman" w:hAnsi="Times New Roman" w:cs="Times New Roman"/>
          <w:color w:val="000000"/>
          <w:sz w:val="24"/>
          <w:szCs w:val="24"/>
          <w:lang w:val="en-GB" w:eastAsia="da-DK"/>
        </w:rPr>
        <w:t>&amp; Casey</w:t>
      </w:r>
      <w:r w:rsidRPr="003E7744">
        <w:rPr>
          <w:rFonts w:ascii="Times New Roman" w:eastAsia="Times New Roman" w:hAnsi="Times New Roman" w:cs="Times New Roman"/>
          <w:color w:val="000000"/>
          <w:sz w:val="24"/>
          <w:szCs w:val="24"/>
          <w:lang w:val="en-GB" w:eastAsia="da-DK"/>
        </w:rPr>
        <w:t>, 2012</w:t>
      </w:r>
      <w:r w:rsidR="000F0B65">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w:t>
      </w:r>
      <w:proofErr w:type="spellStart"/>
      <w:r w:rsidRPr="003E7744">
        <w:rPr>
          <w:rFonts w:ascii="Times New Roman" w:eastAsia="Times New Roman" w:hAnsi="Times New Roman" w:cs="Times New Roman"/>
          <w:color w:val="000000"/>
          <w:sz w:val="24"/>
          <w:szCs w:val="24"/>
          <w:lang w:val="en-GB" w:eastAsia="da-DK"/>
        </w:rPr>
        <w:t>Samarapungavan</w:t>
      </w:r>
      <w:proofErr w:type="spellEnd"/>
      <w:r w:rsidR="000F0B65">
        <w:rPr>
          <w:rFonts w:ascii="Times New Roman" w:eastAsia="Times New Roman" w:hAnsi="Times New Roman" w:cs="Times New Roman"/>
          <w:color w:val="000000"/>
          <w:sz w:val="24"/>
          <w:szCs w:val="24"/>
          <w:lang w:val="en-GB" w:eastAsia="da-DK"/>
        </w:rPr>
        <w:t xml:space="preserve"> et al.</w:t>
      </w:r>
      <w:r w:rsidRPr="003E7744">
        <w:rPr>
          <w:rFonts w:ascii="Times New Roman" w:eastAsia="Times New Roman" w:hAnsi="Times New Roman" w:cs="Times New Roman"/>
          <w:color w:val="000000"/>
          <w:sz w:val="24"/>
          <w:szCs w:val="24"/>
          <w:lang w:val="en-GB" w:eastAsia="da-DK"/>
        </w:rPr>
        <w:t>, 20</w:t>
      </w:r>
      <w:r w:rsidR="006602C7">
        <w:rPr>
          <w:rFonts w:ascii="Times New Roman" w:eastAsia="Times New Roman" w:hAnsi="Times New Roman" w:cs="Times New Roman"/>
          <w:color w:val="000000"/>
          <w:sz w:val="24"/>
          <w:szCs w:val="24"/>
          <w:lang w:val="en-GB" w:eastAsia="da-DK"/>
        </w:rPr>
        <w:t>09</w:t>
      </w:r>
      <w:r w:rsidRPr="003E7744">
        <w:rPr>
          <w:rFonts w:ascii="Times New Roman" w:eastAsia="Times New Roman" w:hAnsi="Times New Roman" w:cs="Times New Roman"/>
          <w:color w:val="000000"/>
          <w:sz w:val="24"/>
          <w:szCs w:val="24"/>
          <w:lang w:val="en-GB" w:eastAsia="da-DK"/>
        </w:rPr>
        <w:t xml:space="preserve">; </w:t>
      </w:r>
      <w:proofErr w:type="spellStart"/>
      <w:r w:rsidRPr="003E7744">
        <w:rPr>
          <w:rFonts w:ascii="Times New Roman" w:eastAsia="Times New Roman" w:hAnsi="Times New Roman" w:cs="Times New Roman"/>
          <w:color w:val="000000"/>
          <w:sz w:val="24"/>
          <w:szCs w:val="24"/>
          <w:lang w:val="en-GB" w:eastAsia="da-DK"/>
        </w:rPr>
        <w:t>Senocak</w:t>
      </w:r>
      <w:proofErr w:type="spellEnd"/>
      <w:r w:rsidR="000F0B65">
        <w:rPr>
          <w:rFonts w:ascii="Times New Roman" w:eastAsia="Times New Roman" w:hAnsi="Times New Roman" w:cs="Times New Roman"/>
          <w:color w:val="000000"/>
          <w:sz w:val="24"/>
          <w:szCs w:val="24"/>
          <w:lang w:val="en-GB" w:eastAsia="da-DK"/>
        </w:rPr>
        <w:t xml:space="preserve"> et al.,</w:t>
      </w:r>
      <w:r w:rsidRPr="003E7744">
        <w:rPr>
          <w:rFonts w:ascii="Times New Roman" w:eastAsia="Times New Roman" w:hAnsi="Times New Roman" w:cs="Times New Roman"/>
          <w:color w:val="000000"/>
          <w:sz w:val="24"/>
          <w:szCs w:val="24"/>
          <w:lang w:val="en-GB" w:eastAsia="da-DK"/>
        </w:rPr>
        <w:t xml:space="preserve"> 2013; Van hook</w:t>
      </w:r>
      <w:r w:rsidR="000F0B65">
        <w:rPr>
          <w:rFonts w:ascii="Times New Roman" w:eastAsia="Times New Roman" w:hAnsi="Times New Roman" w:cs="Times New Roman"/>
          <w:color w:val="000000"/>
          <w:sz w:val="24"/>
          <w:szCs w:val="24"/>
          <w:lang w:val="en-GB" w:eastAsia="da-DK"/>
        </w:rPr>
        <w:t xml:space="preserve"> </w:t>
      </w:r>
      <w:r w:rsidR="000F0B65" w:rsidRPr="003E7744">
        <w:rPr>
          <w:rFonts w:ascii="Times New Roman" w:eastAsia="Times New Roman" w:hAnsi="Times New Roman" w:cs="Times New Roman"/>
          <w:color w:val="000000"/>
          <w:sz w:val="24"/>
          <w:szCs w:val="24"/>
          <w:lang w:val="en-GB" w:eastAsia="da-DK"/>
        </w:rPr>
        <w:t xml:space="preserve">&amp; </w:t>
      </w:r>
      <w:proofErr w:type="spellStart"/>
      <w:r w:rsidR="000F0B65" w:rsidRPr="003E7744">
        <w:rPr>
          <w:rFonts w:ascii="Times New Roman" w:eastAsia="Times New Roman" w:hAnsi="Times New Roman" w:cs="Times New Roman"/>
          <w:color w:val="000000"/>
          <w:sz w:val="24"/>
          <w:szCs w:val="24"/>
          <w:lang w:val="en-GB" w:eastAsia="da-DK"/>
        </w:rPr>
        <w:t>Huziak</w:t>
      </w:r>
      <w:proofErr w:type="spellEnd"/>
      <w:r w:rsidR="000F0B65" w:rsidRPr="003E7744">
        <w:rPr>
          <w:rFonts w:ascii="Times New Roman" w:eastAsia="Times New Roman" w:hAnsi="Times New Roman" w:cs="Times New Roman"/>
          <w:color w:val="000000"/>
          <w:sz w:val="24"/>
          <w:szCs w:val="24"/>
          <w:lang w:val="en-GB" w:eastAsia="da-DK"/>
        </w:rPr>
        <w:t>-Clark</w:t>
      </w:r>
      <w:r w:rsidRPr="003E7744">
        <w:rPr>
          <w:rFonts w:ascii="Times New Roman" w:eastAsia="Times New Roman" w:hAnsi="Times New Roman" w:cs="Times New Roman"/>
          <w:color w:val="000000"/>
          <w:sz w:val="24"/>
          <w:szCs w:val="24"/>
          <w:lang w:val="en-GB" w:eastAsia="da-DK"/>
        </w:rPr>
        <w:t xml:space="preserve">, 2008). The importance of curiosity is highlighted by Ilhan </w:t>
      </w:r>
      <w:r w:rsidR="000F0B65">
        <w:rPr>
          <w:rFonts w:ascii="Times New Roman" w:eastAsia="Times New Roman" w:hAnsi="Times New Roman" w:cs="Times New Roman"/>
          <w:color w:val="000000"/>
          <w:sz w:val="24"/>
          <w:szCs w:val="24"/>
          <w:lang w:val="en-GB" w:eastAsia="da-DK"/>
        </w:rPr>
        <w:t>&amp;</w:t>
      </w:r>
      <w:r w:rsidRPr="003E7744">
        <w:rPr>
          <w:rFonts w:ascii="Times New Roman" w:eastAsia="Times New Roman" w:hAnsi="Times New Roman" w:cs="Times New Roman"/>
          <w:color w:val="000000"/>
          <w:sz w:val="24"/>
          <w:szCs w:val="24"/>
          <w:lang w:val="en-GB" w:eastAsia="da-DK"/>
        </w:rPr>
        <w:t xml:space="preserve"> </w:t>
      </w:r>
      <w:proofErr w:type="spellStart"/>
      <w:r w:rsidRPr="003E7744">
        <w:rPr>
          <w:rFonts w:ascii="Times New Roman" w:eastAsia="Times New Roman" w:hAnsi="Times New Roman" w:cs="Times New Roman"/>
          <w:color w:val="000000"/>
          <w:sz w:val="24"/>
          <w:szCs w:val="24"/>
          <w:lang w:val="en-GB" w:eastAsia="da-DK"/>
        </w:rPr>
        <w:t>Tosun</w:t>
      </w:r>
      <w:proofErr w:type="spellEnd"/>
      <w:r w:rsidRPr="003E7744">
        <w:rPr>
          <w:rFonts w:ascii="Times New Roman" w:eastAsia="Times New Roman" w:hAnsi="Times New Roman" w:cs="Times New Roman"/>
          <w:color w:val="000000"/>
          <w:sz w:val="24"/>
          <w:szCs w:val="24"/>
          <w:lang w:val="en-GB" w:eastAsia="da-DK"/>
        </w:rPr>
        <w:t xml:space="preserve"> (2016) who point out that science in ECE should be directed toward satisfying the curiosity of children, rather than providing information on scientific concepts.</w:t>
      </w:r>
    </w:p>
    <w:p w14:paraId="43BB23C5" w14:textId="069584E9"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i/>
          <w:iCs/>
          <w:color w:val="000000"/>
          <w:sz w:val="24"/>
          <w:szCs w:val="24"/>
          <w:lang w:val="en-GB" w:eastAsia="da-DK"/>
        </w:rPr>
        <w:t>Allow student expressiveness</w:t>
      </w:r>
      <w:r w:rsidRPr="003E7744">
        <w:rPr>
          <w:rFonts w:ascii="Times New Roman" w:eastAsia="Times New Roman" w:hAnsi="Times New Roman" w:cs="Times New Roman"/>
          <w:color w:val="000000"/>
          <w:sz w:val="24"/>
          <w:szCs w:val="24"/>
          <w:lang w:val="en-GB" w:eastAsia="da-DK"/>
        </w:rPr>
        <w:t xml:space="preserve"> is built on the network connection </w:t>
      </w:r>
      <w:r w:rsidRPr="003E7744">
        <w:rPr>
          <w:rFonts w:ascii="Times New Roman" w:eastAsia="Times New Roman" w:hAnsi="Times New Roman" w:cs="Times New Roman"/>
          <w:i/>
          <w:iCs/>
          <w:color w:val="000000"/>
          <w:sz w:val="24"/>
          <w:szCs w:val="24"/>
          <w:lang w:val="en-GB" w:eastAsia="da-DK"/>
        </w:rPr>
        <w:t>allow -&gt;</w:t>
      </w:r>
      <w:r w:rsidRPr="003E7744">
        <w:rPr>
          <w:rFonts w:ascii="Times New Roman" w:eastAsia="Times New Roman" w:hAnsi="Times New Roman" w:cs="Times New Roman"/>
          <w:color w:val="000000"/>
          <w:sz w:val="24"/>
          <w:szCs w:val="24"/>
          <w:lang w:val="en-GB" w:eastAsia="da-DK"/>
        </w:rPr>
        <w:t xml:space="preserve"> </w:t>
      </w:r>
      <w:r w:rsidRPr="003E7744">
        <w:rPr>
          <w:rFonts w:ascii="Times New Roman" w:eastAsia="Times New Roman" w:hAnsi="Times New Roman" w:cs="Times New Roman"/>
          <w:i/>
          <w:iCs/>
          <w:color w:val="000000"/>
          <w:sz w:val="24"/>
          <w:szCs w:val="24"/>
          <w:lang w:val="en-GB" w:eastAsia="da-DK"/>
        </w:rPr>
        <w:t xml:space="preserve">student </w:t>
      </w:r>
      <w:r w:rsidRPr="003E7744">
        <w:rPr>
          <w:rFonts w:ascii="Times New Roman" w:eastAsia="Times New Roman" w:hAnsi="Times New Roman" w:cs="Times New Roman"/>
          <w:color w:val="000000"/>
          <w:sz w:val="24"/>
          <w:szCs w:val="24"/>
          <w:lang w:val="en-GB" w:eastAsia="da-DK"/>
        </w:rPr>
        <w:t>and</w:t>
      </w:r>
      <w:r w:rsidRPr="003E7744">
        <w:rPr>
          <w:rFonts w:ascii="Times New Roman" w:eastAsia="Times New Roman" w:hAnsi="Times New Roman" w:cs="Times New Roman"/>
          <w:i/>
          <w:iCs/>
          <w:color w:val="000000"/>
          <w:sz w:val="24"/>
          <w:szCs w:val="24"/>
          <w:lang w:val="en-GB" w:eastAsia="da-DK"/>
        </w:rPr>
        <w:t xml:space="preserve"> </w:t>
      </w:r>
      <w:r w:rsidRPr="003E7744">
        <w:rPr>
          <w:rFonts w:ascii="Times New Roman" w:eastAsia="Times New Roman" w:hAnsi="Times New Roman" w:cs="Times New Roman"/>
          <w:color w:val="000000"/>
          <w:sz w:val="24"/>
          <w:szCs w:val="24"/>
          <w:lang w:val="en-GB" w:eastAsia="da-DK"/>
        </w:rPr>
        <w:t>represents the varied ways in which children as active learners are allowed hands-on experiences, participation in socio-dramatic role play, or even to initiate and lead the inquiry activity (</w:t>
      </w:r>
      <w:proofErr w:type="spellStart"/>
      <w:r w:rsidRPr="003E7744">
        <w:rPr>
          <w:rFonts w:ascii="Times New Roman" w:eastAsia="Times New Roman" w:hAnsi="Times New Roman" w:cs="Times New Roman"/>
          <w:color w:val="000000"/>
          <w:sz w:val="24"/>
          <w:szCs w:val="24"/>
          <w:lang w:val="en-GB" w:eastAsia="da-DK"/>
        </w:rPr>
        <w:t>Enyedy</w:t>
      </w:r>
      <w:proofErr w:type="spellEnd"/>
      <w:r w:rsidR="000F0B65">
        <w:rPr>
          <w:rFonts w:ascii="Times New Roman" w:eastAsia="Times New Roman" w:hAnsi="Times New Roman" w:cs="Times New Roman"/>
          <w:color w:val="000000"/>
          <w:sz w:val="24"/>
          <w:szCs w:val="24"/>
          <w:lang w:val="en-GB" w:eastAsia="da-DK"/>
        </w:rPr>
        <w:t xml:space="preserve"> et al.</w:t>
      </w:r>
      <w:r w:rsidRPr="003E7744">
        <w:rPr>
          <w:rFonts w:ascii="Times New Roman" w:eastAsia="Times New Roman" w:hAnsi="Times New Roman" w:cs="Times New Roman"/>
          <w:color w:val="000000"/>
          <w:sz w:val="24"/>
          <w:szCs w:val="24"/>
          <w:lang w:val="en-GB" w:eastAsia="da-DK"/>
        </w:rPr>
        <w:t>, 2012; Hollingsworth</w:t>
      </w:r>
      <w:r w:rsidR="000F0B65">
        <w:rPr>
          <w:rFonts w:ascii="Times New Roman" w:eastAsia="Times New Roman" w:hAnsi="Times New Roman" w:cs="Times New Roman"/>
          <w:color w:val="000000"/>
          <w:sz w:val="24"/>
          <w:szCs w:val="24"/>
          <w:lang w:val="en-GB" w:eastAsia="da-DK"/>
        </w:rPr>
        <w:t xml:space="preserve"> </w:t>
      </w:r>
      <w:r w:rsidR="000F0B65" w:rsidRPr="003E7744">
        <w:rPr>
          <w:rFonts w:ascii="Times New Roman" w:eastAsia="Times New Roman" w:hAnsi="Times New Roman" w:cs="Times New Roman"/>
          <w:color w:val="000000"/>
          <w:sz w:val="24"/>
          <w:szCs w:val="24"/>
          <w:lang w:val="en-GB" w:eastAsia="da-DK"/>
        </w:rPr>
        <w:t xml:space="preserve">&amp; </w:t>
      </w:r>
      <w:proofErr w:type="spellStart"/>
      <w:r w:rsidR="000F0B65" w:rsidRPr="003E7744">
        <w:rPr>
          <w:rFonts w:ascii="Times New Roman" w:eastAsia="Times New Roman" w:hAnsi="Times New Roman" w:cs="Times New Roman"/>
          <w:color w:val="000000"/>
          <w:sz w:val="24"/>
          <w:szCs w:val="24"/>
          <w:lang w:val="en-GB" w:eastAsia="da-DK"/>
        </w:rPr>
        <w:t>Vandermaas</w:t>
      </w:r>
      <w:proofErr w:type="spellEnd"/>
      <w:r w:rsidR="000F0B65" w:rsidRPr="003E7744">
        <w:rPr>
          <w:rFonts w:ascii="Times New Roman" w:eastAsia="Times New Roman" w:hAnsi="Times New Roman" w:cs="Times New Roman"/>
          <w:color w:val="000000"/>
          <w:sz w:val="24"/>
          <w:szCs w:val="24"/>
          <w:lang w:val="en-GB" w:eastAsia="da-DK"/>
        </w:rPr>
        <w:t>-Peeler</w:t>
      </w:r>
      <w:r w:rsidRPr="003E7744">
        <w:rPr>
          <w:rFonts w:ascii="Times New Roman" w:eastAsia="Times New Roman" w:hAnsi="Times New Roman" w:cs="Times New Roman"/>
          <w:color w:val="000000"/>
          <w:sz w:val="24"/>
          <w:szCs w:val="24"/>
          <w:lang w:val="en-GB" w:eastAsia="da-DK"/>
        </w:rPr>
        <w:t xml:space="preserve">, 2017). In addition, </w:t>
      </w:r>
      <w:proofErr w:type="gramStart"/>
      <w:r w:rsidRPr="003E7744">
        <w:rPr>
          <w:rFonts w:ascii="Times New Roman" w:eastAsia="Times New Roman" w:hAnsi="Times New Roman" w:cs="Times New Roman"/>
          <w:i/>
          <w:iCs/>
          <w:color w:val="000000"/>
          <w:sz w:val="24"/>
          <w:szCs w:val="24"/>
          <w:lang w:val="en-GB" w:eastAsia="da-DK"/>
        </w:rPr>
        <w:t>Allow</w:t>
      </w:r>
      <w:proofErr w:type="gramEnd"/>
      <w:r w:rsidRPr="003E7744">
        <w:rPr>
          <w:rFonts w:ascii="Times New Roman" w:eastAsia="Times New Roman" w:hAnsi="Times New Roman" w:cs="Times New Roman"/>
          <w:i/>
          <w:iCs/>
          <w:color w:val="000000"/>
          <w:sz w:val="24"/>
          <w:szCs w:val="24"/>
          <w:lang w:val="en-GB" w:eastAsia="da-DK"/>
        </w:rPr>
        <w:t xml:space="preserve"> student expressiveness</w:t>
      </w:r>
      <w:r w:rsidRPr="003E7744">
        <w:rPr>
          <w:rFonts w:ascii="Times New Roman" w:eastAsia="Times New Roman" w:hAnsi="Times New Roman" w:cs="Times New Roman"/>
          <w:color w:val="000000"/>
          <w:sz w:val="24"/>
          <w:szCs w:val="24"/>
          <w:lang w:val="en-GB" w:eastAsia="da-DK"/>
        </w:rPr>
        <w:t xml:space="preserve"> mirrors the </w:t>
      </w:r>
      <w:r w:rsidRPr="003E7744">
        <w:rPr>
          <w:rFonts w:ascii="Times New Roman" w:eastAsia="Times New Roman" w:hAnsi="Times New Roman" w:cs="Times New Roman"/>
          <w:color w:val="000000"/>
          <w:sz w:val="24"/>
          <w:szCs w:val="24"/>
          <w:lang w:val="en-GB" w:eastAsia="da-DK"/>
        </w:rPr>
        <w:lastRenderedPageBreak/>
        <w:t xml:space="preserve">challenges of ECEIBSE found in </w:t>
      </w:r>
      <w:r w:rsidRPr="003E7744">
        <w:rPr>
          <w:rFonts w:ascii="Times New Roman" w:eastAsia="Times New Roman" w:hAnsi="Times New Roman" w:cs="Times New Roman"/>
          <w:i/>
          <w:iCs/>
          <w:color w:val="000000"/>
          <w:sz w:val="24"/>
          <w:szCs w:val="24"/>
          <w:lang w:val="en-GB" w:eastAsia="da-DK"/>
        </w:rPr>
        <w:t>Share with others</w:t>
      </w:r>
      <w:r w:rsidRPr="003E7744">
        <w:rPr>
          <w:rFonts w:ascii="Times New Roman" w:eastAsia="Times New Roman" w:hAnsi="Times New Roman" w:cs="Times New Roman"/>
          <w:color w:val="000000"/>
          <w:sz w:val="24"/>
          <w:szCs w:val="24"/>
          <w:lang w:val="en-GB" w:eastAsia="da-DK"/>
        </w:rPr>
        <w:t>; finding alternative ways to encourage young children to express and visualise their own thinking can be an important element of ECIBSE (</w:t>
      </w:r>
      <w:proofErr w:type="spellStart"/>
      <w:r w:rsidRPr="003E7744">
        <w:rPr>
          <w:rFonts w:ascii="Times New Roman" w:eastAsia="Times New Roman" w:hAnsi="Times New Roman" w:cs="Times New Roman"/>
          <w:color w:val="000000"/>
          <w:sz w:val="24"/>
          <w:szCs w:val="24"/>
          <w:lang w:val="en-GB" w:eastAsia="da-DK"/>
        </w:rPr>
        <w:t>Eckhoff</w:t>
      </w:r>
      <w:proofErr w:type="spellEnd"/>
      <w:r w:rsidRPr="003E7744">
        <w:rPr>
          <w:rFonts w:ascii="Times New Roman" w:eastAsia="Times New Roman" w:hAnsi="Times New Roman" w:cs="Times New Roman"/>
          <w:color w:val="000000"/>
          <w:sz w:val="24"/>
          <w:szCs w:val="24"/>
          <w:lang w:val="en-GB" w:eastAsia="da-DK"/>
        </w:rPr>
        <w:t>, 2017). Specific media include visual arts media, drawings, use of play doh, and digital photography (</w:t>
      </w:r>
      <w:proofErr w:type="spellStart"/>
      <w:r w:rsidRPr="003E7744">
        <w:rPr>
          <w:rFonts w:ascii="Times New Roman" w:eastAsia="Times New Roman" w:hAnsi="Times New Roman" w:cs="Times New Roman"/>
          <w:color w:val="000000"/>
          <w:sz w:val="24"/>
          <w:szCs w:val="24"/>
          <w:lang w:val="en-GB" w:eastAsia="da-DK"/>
        </w:rPr>
        <w:t>Eckhoff</w:t>
      </w:r>
      <w:proofErr w:type="spellEnd"/>
      <w:r w:rsidR="00A66FED">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2017; </w:t>
      </w:r>
      <w:proofErr w:type="spellStart"/>
      <w:r w:rsidRPr="003E7744">
        <w:rPr>
          <w:rFonts w:ascii="Times New Roman" w:eastAsia="Times New Roman" w:hAnsi="Times New Roman" w:cs="Times New Roman"/>
          <w:color w:val="000000"/>
          <w:sz w:val="24"/>
          <w:szCs w:val="24"/>
          <w:lang w:val="en-GB" w:eastAsia="da-DK"/>
        </w:rPr>
        <w:t>Enyedy</w:t>
      </w:r>
      <w:proofErr w:type="spellEnd"/>
      <w:r w:rsidRPr="003E7744">
        <w:rPr>
          <w:rFonts w:ascii="Times New Roman" w:eastAsia="Times New Roman" w:hAnsi="Times New Roman" w:cs="Times New Roman"/>
          <w:color w:val="000000"/>
          <w:sz w:val="24"/>
          <w:szCs w:val="24"/>
          <w:lang w:val="en-GB" w:eastAsia="da-DK"/>
        </w:rPr>
        <w:t xml:space="preserve"> et al. 2012; </w:t>
      </w:r>
      <w:proofErr w:type="spellStart"/>
      <w:r w:rsidRPr="003E7744">
        <w:rPr>
          <w:rFonts w:ascii="Times New Roman" w:eastAsia="Times New Roman" w:hAnsi="Times New Roman" w:cs="Times New Roman"/>
          <w:color w:val="000000"/>
          <w:sz w:val="24"/>
          <w:szCs w:val="24"/>
          <w:lang w:val="en-GB" w:eastAsia="da-DK"/>
        </w:rPr>
        <w:t>Fridberg</w:t>
      </w:r>
      <w:proofErr w:type="spellEnd"/>
      <w:r w:rsidR="000F0B65">
        <w:rPr>
          <w:rFonts w:ascii="Times New Roman" w:eastAsia="Times New Roman" w:hAnsi="Times New Roman" w:cs="Times New Roman"/>
          <w:color w:val="000000"/>
          <w:sz w:val="24"/>
          <w:szCs w:val="24"/>
          <w:lang w:val="en-GB" w:eastAsia="da-DK"/>
        </w:rPr>
        <w:t xml:space="preserve"> et al.,</w:t>
      </w:r>
      <w:r w:rsidRPr="003E7744">
        <w:rPr>
          <w:rFonts w:ascii="Times New Roman" w:eastAsia="Times New Roman" w:hAnsi="Times New Roman" w:cs="Times New Roman"/>
          <w:color w:val="000000"/>
          <w:sz w:val="24"/>
          <w:szCs w:val="24"/>
          <w:lang w:val="en-GB" w:eastAsia="da-DK"/>
        </w:rPr>
        <w:t xml:space="preserve"> 2018; </w:t>
      </w:r>
      <w:proofErr w:type="spellStart"/>
      <w:r w:rsidRPr="003E7744">
        <w:rPr>
          <w:rFonts w:ascii="Times New Roman" w:eastAsia="Times New Roman" w:hAnsi="Times New Roman" w:cs="Times New Roman"/>
          <w:color w:val="000000"/>
          <w:sz w:val="24"/>
          <w:szCs w:val="24"/>
          <w:lang w:val="en-GB" w:eastAsia="da-DK"/>
        </w:rPr>
        <w:t>Leuchther</w:t>
      </w:r>
      <w:proofErr w:type="spellEnd"/>
      <w:r w:rsidRPr="003E7744">
        <w:rPr>
          <w:rFonts w:ascii="Times New Roman" w:eastAsia="Times New Roman" w:hAnsi="Times New Roman" w:cs="Times New Roman"/>
          <w:color w:val="000000"/>
          <w:sz w:val="24"/>
          <w:szCs w:val="24"/>
          <w:lang w:val="en-GB" w:eastAsia="da-DK"/>
        </w:rPr>
        <w:t xml:space="preserve"> et al.</w:t>
      </w:r>
      <w:r w:rsidR="000F0B65">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2014) </w:t>
      </w:r>
    </w:p>
    <w:p w14:paraId="7D5818A6"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The strong connection from </w:t>
      </w:r>
      <w:r w:rsidRPr="003E7744">
        <w:rPr>
          <w:rFonts w:ascii="Times New Roman" w:eastAsia="Times New Roman" w:hAnsi="Times New Roman" w:cs="Times New Roman"/>
          <w:i/>
          <w:iCs/>
          <w:color w:val="000000"/>
          <w:sz w:val="24"/>
          <w:szCs w:val="24"/>
          <w:lang w:val="en-GB" w:eastAsia="da-DK"/>
        </w:rPr>
        <w:t>Young child explores</w:t>
      </w:r>
      <w:r w:rsidRPr="003E7744">
        <w:rPr>
          <w:rFonts w:ascii="Times New Roman" w:eastAsia="Times New Roman" w:hAnsi="Times New Roman" w:cs="Times New Roman"/>
          <w:color w:val="000000"/>
          <w:sz w:val="24"/>
          <w:szCs w:val="24"/>
          <w:lang w:val="en-GB" w:eastAsia="da-DK"/>
        </w:rPr>
        <w:t xml:space="preserve"> to </w:t>
      </w:r>
      <w:r w:rsidRPr="003E7744">
        <w:rPr>
          <w:rFonts w:ascii="Times New Roman" w:eastAsia="Times New Roman" w:hAnsi="Times New Roman" w:cs="Times New Roman"/>
          <w:i/>
          <w:iCs/>
          <w:color w:val="000000"/>
          <w:sz w:val="24"/>
          <w:szCs w:val="24"/>
          <w:lang w:val="en-GB" w:eastAsia="da-DK"/>
        </w:rPr>
        <w:t>Surrounding world</w:t>
      </w:r>
      <w:r w:rsidRPr="003E7744">
        <w:rPr>
          <w:rFonts w:ascii="Times New Roman" w:eastAsia="Times New Roman" w:hAnsi="Times New Roman" w:cs="Times New Roman"/>
          <w:color w:val="000000"/>
          <w:sz w:val="24"/>
          <w:szCs w:val="24"/>
          <w:lang w:val="en-GB" w:eastAsia="da-DK"/>
        </w:rPr>
        <w:t xml:space="preserve"> is unsurprising in that it resembles what children should explore; the strongest link in </w:t>
      </w:r>
      <w:r w:rsidRPr="003E7744">
        <w:rPr>
          <w:rFonts w:ascii="Times New Roman" w:eastAsia="Times New Roman" w:hAnsi="Times New Roman" w:cs="Times New Roman"/>
          <w:i/>
          <w:iCs/>
          <w:color w:val="000000"/>
          <w:sz w:val="24"/>
          <w:szCs w:val="24"/>
          <w:lang w:val="en-GB" w:eastAsia="da-DK"/>
        </w:rPr>
        <w:t>Surrounding world</w:t>
      </w:r>
      <w:r w:rsidRPr="003E7744">
        <w:rPr>
          <w:rFonts w:ascii="Times New Roman" w:eastAsia="Times New Roman" w:hAnsi="Times New Roman" w:cs="Times New Roman"/>
          <w:color w:val="000000"/>
          <w:sz w:val="24"/>
          <w:szCs w:val="24"/>
          <w:lang w:val="en-GB" w:eastAsia="da-DK"/>
        </w:rPr>
        <w:t xml:space="preserve"> goes from </w:t>
      </w:r>
      <w:r w:rsidRPr="003E7744">
        <w:rPr>
          <w:rFonts w:ascii="Times New Roman" w:eastAsia="Times New Roman" w:hAnsi="Times New Roman" w:cs="Times New Roman"/>
          <w:i/>
          <w:iCs/>
          <w:color w:val="000000"/>
          <w:sz w:val="24"/>
          <w:szCs w:val="24"/>
          <w:lang w:val="en-GB" w:eastAsia="da-DK"/>
        </w:rPr>
        <w:t>world</w:t>
      </w:r>
      <w:r w:rsidRPr="003E7744">
        <w:rPr>
          <w:rFonts w:ascii="Times New Roman" w:eastAsia="Times New Roman" w:hAnsi="Times New Roman" w:cs="Times New Roman"/>
          <w:color w:val="000000"/>
          <w:sz w:val="24"/>
          <w:szCs w:val="24"/>
          <w:lang w:val="en-GB" w:eastAsia="da-DK"/>
        </w:rPr>
        <w:t xml:space="preserve"> to </w:t>
      </w:r>
      <w:r w:rsidRPr="003E7744">
        <w:rPr>
          <w:rFonts w:ascii="Times New Roman" w:eastAsia="Times New Roman" w:hAnsi="Times New Roman" w:cs="Times New Roman"/>
          <w:i/>
          <w:iCs/>
          <w:color w:val="000000"/>
          <w:sz w:val="24"/>
          <w:szCs w:val="24"/>
          <w:lang w:val="en-GB" w:eastAsia="da-DK"/>
        </w:rPr>
        <w:t>around</w:t>
      </w:r>
      <w:r w:rsidRPr="003E7744">
        <w:rPr>
          <w:rFonts w:ascii="Times New Roman" w:eastAsia="Times New Roman" w:hAnsi="Times New Roman" w:cs="Times New Roman"/>
          <w:color w:val="000000"/>
          <w:sz w:val="24"/>
          <w:szCs w:val="24"/>
          <w:lang w:val="en-GB" w:eastAsia="da-DK"/>
        </w:rPr>
        <w:t>. The S</w:t>
      </w:r>
      <w:r w:rsidRPr="003E7744">
        <w:rPr>
          <w:rFonts w:ascii="Times New Roman" w:eastAsia="Times New Roman" w:hAnsi="Times New Roman" w:cs="Times New Roman"/>
          <w:i/>
          <w:iCs/>
          <w:color w:val="000000"/>
          <w:sz w:val="24"/>
          <w:szCs w:val="24"/>
          <w:lang w:val="en-GB" w:eastAsia="da-DK"/>
        </w:rPr>
        <w:t xml:space="preserve">urrounding world </w:t>
      </w:r>
      <w:r w:rsidRPr="003E7744">
        <w:rPr>
          <w:rFonts w:ascii="Times New Roman" w:eastAsia="Times New Roman" w:hAnsi="Times New Roman" w:cs="Times New Roman"/>
          <w:color w:val="000000"/>
          <w:sz w:val="24"/>
          <w:szCs w:val="24"/>
          <w:lang w:val="en-GB" w:eastAsia="da-DK"/>
        </w:rPr>
        <w:t xml:space="preserve">includes the material, natural, social, and individual world. Thus, we interpret the link from </w:t>
      </w:r>
      <w:r w:rsidRPr="003E7744">
        <w:rPr>
          <w:rFonts w:ascii="Times New Roman" w:eastAsia="Times New Roman" w:hAnsi="Times New Roman" w:cs="Times New Roman"/>
          <w:i/>
          <w:iCs/>
          <w:color w:val="000000"/>
          <w:sz w:val="24"/>
          <w:szCs w:val="24"/>
          <w:lang w:val="en-GB" w:eastAsia="da-DK"/>
        </w:rPr>
        <w:t>Young child explores</w:t>
      </w:r>
      <w:r w:rsidRPr="003E7744">
        <w:rPr>
          <w:rFonts w:ascii="Times New Roman" w:eastAsia="Times New Roman" w:hAnsi="Times New Roman" w:cs="Times New Roman"/>
          <w:color w:val="000000"/>
          <w:sz w:val="24"/>
          <w:szCs w:val="24"/>
          <w:lang w:val="en-GB" w:eastAsia="da-DK"/>
        </w:rPr>
        <w:t xml:space="preserve"> to </w:t>
      </w:r>
      <w:r w:rsidRPr="003E7744">
        <w:rPr>
          <w:rFonts w:ascii="Times New Roman" w:eastAsia="Times New Roman" w:hAnsi="Times New Roman" w:cs="Times New Roman"/>
          <w:i/>
          <w:iCs/>
          <w:color w:val="000000"/>
          <w:sz w:val="24"/>
          <w:szCs w:val="24"/>
          <w:lang w:val="en-GB" w:eastAsia="da-DK"/>
        </w:rPr>
        <w:t>Surrounding world</w:t>
      </w:r>
      <w:r w:rsidRPr="003E7744">
        <w:rPr>
          <w:rFonts w:ascii="Times New Roman" w:eastAsia="Times New Roman" w:hAnsi="Times New Roman" w:cs="Times New Roman"/>
          <w:color w:val="000000"/>
          <w:sz w:val="24"/>
          <w:szCs w:val="24"/>
          <w:lang w:val="en-GB" w:eastAsia="da-DK"/>
        </w:rPr>
        <w:t xml:space="preserve"> as a prescription of what should be explored. </w:t>
      </w:r>
    </w:p>
    <w:p w14:paraId="37B6A193" w14:textId="77777777"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The </w:t>
      </w:r>
      <w:r w:rsidRPr="003E7744">
        <w:rPr>
          <w:rFonts w:ascii="Times New Roman" w:eastAsia="Times New Roman" w:hAnsi="Times New Roman" w:cs="Times New Roman"/>
          <w:i/>
          <w:iCs/>
          <w:color w:val="000000"/>
          <w:sz w:val="24"/>
          <w:szCs w:val="24"/>
          <w:lang w:val="en-GB" w:eastAsia="da-DK"/>
        </w:rPr>
        <w:t>Young child explores</w:t>
      </w:r>
      <w:r w:rsidRPr="003E7744">
        <w:rPr>
          <w:rFonts w:ascii="Times New Roman" w:eastAsia="Times New Roman" w:hAnsi="Times New Roman" w:cs="Times New Roman"/>
          <w:color w:val="000000"/>
          <w:sz w:val="24"/>
          <w:szCs w:val="24"/>
          <w:lang w:val="en-GB" w:eastAsia="da-DK"/>
        </w:rPr>
        <w:t xml:space="preserve"> theme also has a strong connection to the </w:t>
      </w:r>
      <w:r w:rsidRPr="003E7744">
        <w:rPr>
          <w:rFonts w:ascii="Times New Roman" w:eastAsia="Times New Roman" w:hAnsi="Times New Roman" w:cs="Times New Roman"/>
          <w:i/>
          <w:iCs/>
          <w:color w:val="000000"/>
          <w:sz w:val="24"/>
          <w:szCs w:val="24"/>
          <w:lang w:val="en-GB" w:eastAsia="da-DK"/>
        </w:rPr>
        <w:t>Experiential education</w:t>
      </w:r>
      <w:r w:rsidRPr="003E7744">
        <w:rPr>
          <w:rFonts w:ascii="Times New Roman" w:eastAsia="Times New Roman" w:hAnsi="Times New Roman" w:cs="Times New Roman"/>
          <w:color w:val="000000"/>
          <w:sz w:val="24"/>
          <w:szCs w:val="24"/>
          <w:lang w:val="en-GB" w:eastAsia="da-DK"/>
        </w:rPr>
        <w:t xml:space="preserve"> theme in Figure THEORETICAL MAP.  The strongest connection in the theme is </w:t>
      </w:r>
      <w:r w:rsidRPr="003E7744">
        <w:rPr>
          <w:rFonts w:ascii="Times New Roman" w:eastAsia="Times New Roman" w:hAnsi="Times New Roman" w:cs="Times New Roman"/>
          <w:i/>
          <w:iCs/>
          <w:color w:val="000000"/>
          <w:sz w:val="24"/>
          <w:szCs w:val="24"/>
          <w:lang w:val="en-GB" w:eastAsia="da-DK"/>
        </w:rPr>
        <w:t>early</w:t>
      </w:r>
      <w:r w:rsidRPr="003E7744">
        <w:rPr>
          <w:rFonts w:ascii="Times New Roman" w:eastAsia="Times New Roman" w:hAnsi="Times New Roman" w:cs="Times New Roman"/>
          <w:color w:val="000000"/>
          <w:sz w:val="24"/>
          <w:szCs w:val="24"/>
          <w:lang w:val="en-GB" w:eastAsia="da-DK"/>
        </w:rPr>
        <w:t xml:space="preserve"> -&gt; </w:t>
      </w:r>
      <w:r w:rsidRPr="003E7744">
        <w:rPr>
          <w:rFonts w:ascii="Times New Roman" w:eastAsia="Times New Roman" w:hAnsi="Times New Roman" w:cs="Times New Roman"/>
          <w:i/>
          <w:iCs/>
          <w:color w:val="000000"/>
          <w:sz w:val="24"/>
          <w:szCs w:val="24"/>
          <w:lang w:val="en-GB" w:eastAsia="da-DK"/>
        </w:rPr>
        <w:t>childhood</w:t>
      </w:r>
      <w:r w:rsidRPr="003E7744">
        <w:rPr>
          <w:rFonts w:ascii="Times New Roman" w:eastAsia="Times New Roman" w:hAnsi="Times New Roman" w:cs="Times New Roman"/>
          <w:color w:val="000000"/>
          <w:sz w:val="24"/>
          <w:szCs w:val="24"/>
          <w:lang w:val="en-GB" w:eastAsia="da-DK"/>
        </w:rPr>
        <w:t xml:space="preserve">, and from childhood links go to </w:t>
      </w:r>
      <w:r w:rsidRPr="003E7744">
        <w:rPr>
          <w:rFonts w:ascii="Times New Roman" w:eastAsia="Times New Roman" w:hAnsi="Times New Roman" w:cs="Times New Roman"/>
          <w:i/>
          <w:iCs/>
          <w:color w:val="000000"/>
          <w:sz w:val="24"/>
          <w:szCs w:val="24"/>
          <w:lang w:val="en-GB" w:eastAsia="da-DK"/>
        </w:rPr>
        <w:t>teacher</w:t>
      </w:r>
      <w:r w:rsidRPr="003E7744">
        <w:rPr>
          <w:rFonts w:ascii="Times New Roman" w:eastAsia="Times New Roman" w:hAnsi="Times New Roman" w:cs="Times New Roman"/>
          <w:color w:val="000000"/>
          <w:sz w:val="24"/>
          <w:szCs w:val="24"/>
          <w:lang w:val="en-GB" w:eastAsia="da-DK"/>
        </w:rPr>
        <w:t xml:space="preserve"> and </w:t>
      </w:r>
      <w:r w:rsidRPr="003E7744">
        <w:rPr>
          <w:rFonts w:ascii="Times New Roman" w:eastAsia="Times New Roman" w:hAnsi="Times New Roman" w:cs="Times New Roman"/>
          <w:i/>
          <w:iCs/>
          <w:color w:val="000000"/>
          <w:sz w:val="24"/>
          <w:szCs w:val="24"/>
          <w:lang w:val="en-GB" w:eastAsia="da-DK"/>
        </w:rPr>
        <w:t>education</w:t>
      </w:r>
      <w:r w:rsidRPr="003E7744">
        <w:rPr>
          <w:rFonts w:ascii="Times New Roman" w:eastAsia="Times New Roman" w:hAnsi="Times New Roman" w:cs="Times New Roman"/>
          <w:color w:val="000000"/>
          <w:sz w:val="24"/>
          <w:szCs w:val="24"/>
          <w:lang w:val="en-GB" w:eastAsia="da-DK"/>
        </w:rPr>
        <w:t xml:space="preserve">. Furthermore, links make up the chain: </w:t>
      </w:r>
      <w:r w:rsidRPr="003E7744">
        <w:rPr>
          <w:rFonts w:ascii="Times New Roman" w:eastAsia="Times New Roman" w:hAnsi="Times New Roman" w:cs="Times New Roman"/>
          <w:i/>
          <w:iCs/>
          <w:color w:val="000000"/>
          <w:sz w:val="24"/>
          <w:szCs w:val="24"/>
          <w:lang w:val="en-GB" w:eastAsia="da-DK"/>
        </w:rPr>
        <w:t>experiential</w:t>
      </w:r>
      <w:r w:rsidRPr="003E7744">
        <w:rPr>
          <w:rFonts w:ascii="Times New Roman" w:eastAsia="Times New Roman" w:hAnsi="Times New Roman" w:cs="Times New Roman"/>
          <w:color w:val="000000"/>
          <w:sz w:val="24"/>
          <w:szCs w:val="24"/>
          <w:lang w:val="en-GB" w:eastAsia="da-DK"/>
        </w:rPr>
        <w:t xml:space="preserve"> -&gt; </w:t>
      </w:r>
      <w:r w:rsidRPr="003E7744">
        <w:rPr>
          <w:rFonts w:ascii="Times New Roman" w:eastAsia="Times New Roman" w:hAnsi="Times New Roman" w:cs="Times New Roman"/>
          <w:i/>
          <w:iCs/>
          <w:color w:val="000000"/>
          <w:sz w:val="24"/>
          <w:szCs w:val="24"/>
          <w:lang w:val="en-GB" w:eastAsia="da-DK"/>
        </w:rPr>
        <w:t xml:space="preserve">education </w:t>
      </w:r>
      <w:r w:rsidRPr="003E7744">
        <w:rPr>
          <w:rFonts w:ascii="Times New Roman" w:eastAsia="Times New Roman" w:hAnsi="Times New Roman" w:cs="Times New Roman"/>
          <w:color w:val="000000"/>
          <w:sz w:val="24"/>
          <w:szCs w:val="24"/>
          <w:lang w:val="en-GB" w:eastAsia="da-DK"/>
        </w:rPr>
        <w:t xml:space="preserve">-&gt; </w:t>
      </w:r>
      <w:r w:rsidRPr="003E7744">
        <w:rPr>
          <w:rFonts w:ascii="Times New Roman" w:eastAsia="Times New Roman" w:hAnsi="Times New Roman" w:cs="Times New Roman"/>
          <w:i/>
          <w:iCs/>
          <w:color w:val="000000"/>
          <w:sz w:val="24"/>
          <w:szCs w:val="24"/>
          <w:lang w:val="en-GB" w:eastAsia="da-DK"/>
        </w:rPr>
        <w:t>context</w:t>
      </w:r>
      <w:r w:rsidRPr="003E7744">
        <w:rPr>
          <w:rFonts w:ascii="Times New Roman" w:eastAsia="Times New Roman" w:hAnsi="Times New Roman" w:cs="Times New Roman"/>
          <w:color w:val="000000"/>
          <w:sz w:val="24"/>
          <w:szCs w:val="24"/>
          <w:lang w:val="en-GB" w:eastAsia="da-DK"/>
        </w:rPr>
        <w:t xml:space="preserve">. Both </w:t>
      </w:r>
      <w:r w:rsidRPr="003E7744">
        <w:rPr>
          <w:rFonts w:ascii="Times New Roman" w:eastAsia="Times New Roman" w:hAnsi="Times New Roman" w:cs="Times New Roman"/>
          <w:i/>
          <w:iCs/>
          <w:color w:val="000000"/>
          <w:sz w:val="24"/>
          <w:szCs w:val="24"/>
          <w:lang w:val="en-GB" w:eastAsia="da-DK"/>
        </w:rPr>
        <w:t xml:space="preserve">teacher </w:t>
      </w:r>
      <w:r w:rsidRPr="003E7744">
        <w:rPr>
          <w:rFonts w:ascii="Times New Roman" w:eastAsia="Times New Roman" w:hAnsi="Times New Roman" w:cs="Times New Roman"/>
          <w:color w:val="000000"/>
          <w:sz w:val="24"/>
          <w:szCs w:val="24"/>
          <w:lang w:val="en-GB" w:eastAsia="da-DK"/>
        </w:rPr>
        <w:t xml:space="preserve">and </w:t>
      </w:r>
      <w:r w:rsidRPr="003E7744">
        <w:rPr>
          <w:rFonts w:ascii="Times New Roman" w:eastAsia="Times New Roman" w:hAnsi="Times New Roman" w:cs="Times New Roman"/>
          <w:i/>
          <w:iCs/>
          <w:color w:val="000000"/>
          <w:sz w:val="24"/>
          <w:szCs w:val="24"/>
          <w:lang w:val="en-GB" w:eastAsia="da-DK"/>
        </w:rPr>
        <w:t>context</w:t>
      </w:r>
      <w:r w:rsidRPr="003E7744">
        <w:rPr>
          <w:rFonts w:ascii="Times New Roman" w:eastAsia="Times New Roman" w:hAnsi="Times New Roman" w:cs="Times New Roman"/>
          <w:color w:val="000000"/>
          <w:sz w:val="24"/>
          <w:szCs w:val="24"/>
          <w:lang w:val="en-GB" w:eastAsia="da-DK"/>
        </w:rPr>
        <w:t xml:space="preserve"> are central words in this theme. Taken together with our reading of the theoretical excerpts, we see this theme as representative of the broader educational context for ECIBSE that emphasises the young child’s exploration, experience-making and reflection.</w:t>
      </w:r>
    </w:p>
    <w:p w14:paraId="7461553F" w14:textId="77777777" w:rsidR="003E7744" w:rsidRPr="003E7744" w:rsidRDefault="003E7744" w:rsidP="00C868E0">
      <w:pPr>
        <w:spacing w:after="240" w:line="360" w:lineRule="auto"/>
        <w:jc w:val="both"/>
        <w:outlineLvl w:val="2"/>
        <w:rPr>
          <w:rFonts w:ascii="Times New Roman" w:eastAsia="Times New Roman" w:hAnsi="Times New Roman" w:cs="Times New Roman"/>
          <w:b/>
          <w:bCs/>
          <w:sz w:val="27"/>
          <w:szCs w:val="27"/>
          <w:lang w:val="en-GB" w:eastAsia="da-DK"/>
        </w:rPr>
      </w:pPr>
      <w:r w:rsidRPr="003E7744">
        <w:rPr>
          <w:rFonts w:ascii="Times New Roman" w:eastAsia="Times New Roman" w:hAnsi="Times New Roman" w:cs="Times New Roman"/>
          <w:color w:val="434343"/>
          <w:sz w:val="28"/>
          <w:szCs w:val="28"/>
          <w:lang w:val="en-GB" w:eastAsia="da-DK"/>
        </w:rPr>
        <w:t>Summary of thematic network analysis of theoretical excerpts</w:t>
      </w:r>
    </w:p>
    <w:p w14:paraId="551051B7" w14:textId="77777777"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noProof/>
          <w:color w:val="000000"/>
          <w:sz w:val="24"/>
          <w:szCs w:val="24"/>
          <w:bdr w:val="none" w:sz="0" w:space="0" w:color="auto" w:frame="1"/>
          <w:lang w:val="en-GB" w:eastAsia="da-DK"/>
        </w:rPr>
        <w:drawing>
          <wp:inline distT="0" distB="0" distL="0" distR="0" wp14:anchorId="29E2581D" wp14:editId="6B5B2414">
            <wp:extent cx="3781425" cy="2571750"/>
            <wp:effectExtent l="0" t="0" r="952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1425" cy="2571750"/>
                    </a:xfrm>
                    <a:prstGeom prst="rect">
                      <a:avLst/>
                    </a:prstGeom>
                    <a:noFill/>
                    <a:ln>
                      <a:noFill/>
                    </a:ln>
                  </pic:spPr>
                </pic:pic>
              </a:graphicData>
            </a:graphic>
          </wp:inline>
        </w:drawing>
      </w:r>
    </w:p>
    <w:p w14:paraId="6E1BAED2" w14:textId="0F74F139" w:rsidR="003E7744" w:rsidRDefault="003E7744" w:rsidP="000F0B65">
      <w:pPr>
        <w:spacing w:after="0" w:line="240" w:lineRule="auto"/>
        <w:jc w:val="both"/>
        <w:rPr>
          <w:rFonts w:ascii="Times New Roman" w:eastAsia="Times New Roman" w:hAnsi="Times New Roman" w:cs="Times New Roman"/>
          <w:i/>
          <w:iCs/>
          <w:color w:val="000000"/>
          <w:sz w:val="20"/>
          <w:szCs w:val="20"/>
          <w:lang w:val="en-GB" w:eastAsia="da-DK"/>
        </w:rPr>
      </w:pPr>
      <w:r w:rsidRPr="000F0B65">
        <w:rPr>
          <w:rFonts w:ascii="Times New Roman" w:eastAsia="Times New Roman" w:hAnsi="Times New Roman" w:cs="Times New Roman"/>
          <w:b/>
          <w:bCs/>
          <w:i/>
          <w:iCs/>
          <w:color w:val="000000"/>
          <w:sz w:val="20"/>
          <w:szCs w:val="20"/>
          <w:lang w:val="en-GB" w:eastAsia="da-DK"/>
        </w:rPr>
        <w:t xml:space="preserve">Figure </w:t>
      </w:r>
      <w:r w:rsidR="000F0B65" w:rsidRPr="000F0B65">
        <w:rPr>
          <w:rFonts w:ascii="Times New Roman" w:eastAsia="Times New Roman" w:hAnsi="Times New Roman" w:cs="Times New Roman"/>
          <w:b/>
          <w:bCs/>
          <w:i/>
          <w:iCs/>
          <w:color w:val="000000"/>
          <w:sz w:val="20"/>
          <w:szCs w:val="20"/>
          <w:lang w:val="en-GB" w:eastAsia="da-DK"/>
        </w:rPr>
        <w:t xml:space="preserve">4: </w:t>
      </w:r>
      <w:r w:rsidRPr="000F0B65">
        <w:rPr>
          <w:rFonts w:ascii="Times New Roman" w:eastAsia="Times New Roman" w:hAnsi="Times New Roman" w:cs="Times New Roman"/>
          <w:i/>
          <w:iCs/>
          <w:color w:val="000000"/>
          <w:sz w:val="20"/>
          <w:szCs w:val="20"/>
          <w:lang w:val="en-GB" w:eastAsia="da-DK"/>
        </w:rPr>
        <w:t>A map of the three theoretical positions described above. Each coloured circle represents one of the three positions we have identified; they are collections of the themes with corresponding colours in Figure 3</w:t>
      </w:r>
      <w:r w:rsidRPr="000F0B65">
        <w:rPr>
          <w:rFonts w:ascii="Times New Roman" w:eastAsia="Times New Roman" w:hAnsi="Times New Roman" w:cs="Times New Roman"/>
          <w:color w:val="000000"/>
          <w:sz w:val="20"/>
          <w:szCs w:val="20"/>
          <w:lang w:val="en-GB" w:eastAsia="da-DK"/>
        </w:rPr>
        <w:t xml:space="preserve">. </w:t>
      </w:r>
      <w:r w:rsidRPr="000F0B65">
        <w:rPr>
          <w:rFonts w:ascii="Times New Roman" w:eastAsia="Times New Roman" w:hAnsi="Times New Roman" w:cs="Times New Roman"/>
          <w:i/>
          <w:iCs/>
          <w:color w:val="000000"/>
          <w:sz w:val="20"/>
          <w:szCs w:val="20"/>
          <w:lang w:val="en-GB" w:eastAsia="da-DK"/>
        </w:rPr>
        <w:t>The arrows represent the collected connections from themes representing one position to themes representing another position. </w:t>
      </w:r>
    </w:p>
    <w:p w14:paraId="1456E0FD" w14:textId="77777777" w:rsidR="000F0B65" w:rsidRPr="000F0B65" w:rsidRDefault="000F0B65" w:rsidP="000F0B65">
      <w:pPr>
        <w:spacing w:after="0" w:line="240" w:lineRule="auto"/>
        <w:jc w:val="both"/>
        <w:rPr>
          <w:rFonts w:ascii="Times New Roman" w:eastAsia="Times New Roman" w:hAnsi="Times New Roman" w:cs="Times New Roman"/>
          <w:i/>
          <w:iCs/>
          <w:color w:val="000000"/>
          <w:sz w:val="20"/>
          <w:szCs w:val="20"/>
          <w:lang w:val="en-GB" w:eastAsia="da-DK"/>
        </w:rPr>
      </w:pPr>
    </w:p>
    <w:p w14:paraId="2CD6BFE6" w14:textId="77777777" w:rsidR="000F0B65" w:rsidRPr="003E7744" w:rsidRDefault="000F0B65" w:rsidP="000F0B65">
      <w:pPr>
        <w:spacing w:after="0" w:line="240" w:lineRule="auto"/>
        <w:jc w:val="both"/>
        <w:rPr>
          <w:rFonts w:ascii="Times New Roman" w:eastAsia="Times New Roman" w:hAnsi="Times New Roman" w:cs="Times New Roman"/>
          <w:sz w:val="24"/>
          <w:szCs w:val="24"/>
          <w:lang w:val="en-GB" w:eastAsia="da-DK"/>
        </w:rPr>
      </w:pPr>
    </w:p>
    <w:p w14:paraId="370EAA39" w14:textId="77777777"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lastRenderedPageBreak/>
        <w:t xml:space="preserve">Figure 4 also shows a link from </w:t>
      </w:r>
      <w:r w:rsidRPr="003E7744">
        <w:rPr>
          <w:rFonts w:ascii="Times New Roman" w:eastAsia="Times New Roman" w:hAnsi="Times New Roman" w:cs="Times New Roman"/>
          <w:i/>
          <w:iCs/>
          <w:color w:val="000000"/>
          <w:sz w:val="24"/>
          <w:szCs w:val="24"/>
          <w:u w:val="single"/>
          <w:lang w:val="en-GB" w:eastAsia="da-DK"/>
        </w:rPr>
        <w:t xml:space="preserve">Modelling scientific practice through </w:t>
      </w:r>
      <w:proofErr w:type="gramStart"/>
      <w:r w:rsidRPr="003E7744">
        <w:rPr>
          <w:rFonts w:ascii="Times New Roman" w:eastAsia="Times New Roman" w:hAnsi="Times New Roman" w:cs="Times New Roman"/>
          <w:i/>
          <w:iCs/>
          <w:color w:val="000000"/>
          <w:sz w:val="24"/>
          <w:szCs w:val="24"/>
          <w:u w:val="single"/>
          <w:lang w:val="en-GB" w:eastAsia="da-DK"/>
        </w:rPr>
        <w:t>teaching</w:t>
      </w:r>
      <w:r w:rsidRPr="003E7744">
        <w:rPr>
          <w:rFonts w:ascii="Times New Roman" w:eastAsia="Times New Roman" w:hAnsi="Times New Roman" w:cs="Times New Roman"/>
          <w:color w:val="000000"/>
          <w:sz w:val="24"/>
          <w:szCs w:val="24"/>
          <w:u w:val="single"/>
          <w:lang w:val="en-GB" w:eastAsia="da-DK"/>
        </w:rPr>
        <w:t xml:space="preserve"> </w:t>
      </w:r>
      <w:r w:rsidRPr="003E7744">
        <w:rPr>
          <w:rFonts w:ascii="Times New Roman" w:eastAsia="Times New Roman" w:hAnsi="Times New Roman" w:cs="Times New Roman"/>
          <w:color w:val="000000"/>
          <w:sz w:val="24"/>
          <w:szCs w:val="24"/>
          <w:lang w:val="en-GB" w:eastAsia="da-DK"/>
        </w:rPr>
        <w:t> to</w:t>
      </w:r>
      <w:proofErr w:type="gramEnd"/>
      <w:r w:rsidRPr="003E7744">
        <w:rPr>
          <w:rFonts w:ascii="Times New Roman" w:eastAsia="Times New Roman" w:hAnsi="Times New Roman" w:cs="Times New Roman"/>
          <w:color w:val="000000"/>
          <w:sz w:val="24"/>
          <w:szCs w:val="24"/>
          <w:lang w:val="en-GB" w:eastAsia="da-DK"/>
        </w:rPr>
        <w:t xml:space="preserve"> </w:t>
      </w:r>
      <w:r w:rsidRPr="003E7744">
        <w:rPr>
          <w:rFonts w:ascii="Times New Roman" w:eastAsia="Times New Roman" w:hAnsi="Times New Roman" w:cs="Times New Roman"/>
          <w:i/>
          <w:iCs/>
          <w:color w:val="000000"/>
          <w:sz w:val="24"/>
          <w:szCs w:val="24"/>
          <w:u w:val="single"/>
          <w:lang w:val="en-GB" w:eastAsia="da-DK"/>
        </w:rPr>
        <w:t>Child exploration and experience of the world</w:t>
      </w:r>
      <w:r w:rsidRPr="003E7744">
        <w:rPr>
          <w:rFonts w:ascii="Times New Roman" w:eastAsia="Times New Roman" w:hAnsi="Times New Roman" w:cs="Times New Roman"/>
          <w:color w:val="000000"/>
          <w:sz w:val="24"/>
          <w:szCs w:val="24"/>
          <w:lang w:val="en-GB" w:eastAsia="da-DK"/>
        </w:rPr>
        <w:t xml:space="preserve">. This is mainly due to the direct connection from Instruction models and evidence to </w:t>
      </w:r>
      <w:r w:rsidRPr="003E7744">
        <w:rPr>
          <w:rFonts w:ascii="Times New Roman" w:eastAsia="Times New Roman" w:hAnsi="Times New Roman" w:cs="Times New Roman"/>
          <w:i/>
          <w:iCs/>
          <w:color w:val="000000"/>
          <w:sz w:val="24"/>
          <w:szCs w:val="24"/>
          <w:lang w:val="en-GB" w:eastAsia="da-DK"/>
        </w:rPr>
        <w:t>Young child explores</w:t>
      </w:r>
      <w:r w:rsidRPr="003E7744">
        <w:rPr>
          <w:rFonts w:ascii="Times New Roman" w:eastAsia="Times New Roman" w:hAnsi="Times New Roman" w:cs="Times New Roman"/>
          <w:color w:val="000000"/>
          <w:sz w:val="24"/>
          <w:szCs w:val="24"/>
          <w:lang w:val="en-GB" w:eastAsia="da-DK"/>
        </w:rPr>
        <w:t xml:space="preserve">. This connection from words and phrases in </w:t>
      </w:r>
      <w:r w:rsidRPr="003E7744">
        <w:rPr>
          <w:rFonts w:ascii="Times New Roman" w:eastAsia="Times New Roman" w:hAnsi="Times New Roman" w:cs="Times New Roman"/>
          <w:i/>
          <w:iCs/>
          <w:color w:val="000000"/>
          <w:sz w:val="24"/>
          <w:szCs w:val="24"/>
          <w:lang w:val="en-GB" w:eastAsia="da-DK"/>
        </w:rPr>
        <w:t xml:space="preserve">Young child explores </w:t>
      </w:r>
      <w:r w:rsidRPr="003E7744">
        <w:rPr>
          <w:rFonts w:ascii="Times New Roman" w:eastAsia="Times New Roman" w:hAnsi="Times New Roman" w:cs="Times New Roman"/>
          <w:color w:val="000000"/>
          <w:sz w:val="24"/>
          <w:szCs w:val="24"/>
          <w:lang w:val="en-GB" w:eastAsia="da-DK"/>
        </w:rPr>
        <w:t xml:space="preserve">modifying words and phrases in </w:t>
      </w:r>
      <w:r w:rsidRPr="003E7744">
        <w:rPr>
          <w:rFonts w:ascii="Times New Roman" w:eastAsia="Times New Roman" w:hAnsi="Times New Roman" w:cs="Times New Roman"/>
          <w:i/>
          <w:iCs/>
          <w:color w:val="000000"/>
          <w:sz w:val="24"/>
          <w:szCs w:val="24"/>
          <w:lang w:val="en-GB" w:eastAsia="da-DK"/>
        </w:rPr>
        <w:t>Instruction models and evidence</w:t>
      </w:r>
      <w:r w:rsidRPr="003E7744">
        <w:rPr>
          <w:rFonts w:ascii="Times New Roman" w:eastAsia="Times New Roman" w:hAnsi="Times New Roman" w:cs="Times New Roman"/>
          <w:color w:val="000000"/>
          <w:sz w:val="24"/>
          <w:szCs w:val="24"/>
          <w:lang w:val="en-GB" w:eastAsia="da-DK"/>
        </w:rPr>
        <w:t>; for example, that the child’s interest should be taken into account in instructional models. Another reason for this connection is that the word explore is both a phase in many instructional models and an action that children should take.</w:t>
      </w:r>
    </w:p>
    <w:p w14:paraId="7434E840" w14:textId="77777777" w:rsidR="003E7744" w:rsidRPr="003E7744" w:rsidRDefault="003E7744" w:rsidP="00C868E0">
      <w:pPr>
        <w:spacing w:after="120" w:line="360" w:lineRule="auto"/>
        <w:jc w:val="both"/>
        <w:outlineLvl w:val="0"/>
        <w:rPr>
          <w:rFonts w:ascii="Times New Roman" w:eastAsia="Times New Roman" w:hAnsi="Times New Roman" w:cs="Times New Roman"/>
          <w:b/>
          <w:bCs/>
          <w:kern w:val="36"/>
          <w:sz w:val="48"/>
          <w:szCs w:val="48"/>
          <w:lang w:val="en-GB" w:eastAsia="da-DK"/>
        </w:rPr>
      </w:pPr>
      <w:r w:rsidRPr="003E7744">
        <w:rPr>
          <w:rFonts w:ascii="Times New Roman" w:eastAsia="Times New Roman" w:hAnsi="Times New Roman" w:cs="Times New Roman"/>
          <w:color w:val="000000"/>
          <w:kern w:val="36"/>
          <w:sz w:val="40"/>
          <w:szCs w:val="40"/>
          <w:lang w:val="en-GB" w:eastAsia="da-DK"/>
        </w:rPr>
        <w:t>Discussion and reflection on findings</w:t>
      </w:r>
    </w:p>
    <w:p w14:paraId="682422F1" w14:textId="10787E7D" w:rsidR="006378D4" w:rsidRDefault="006378D4" w:rsidP="00C868E0">
      <w:pPr>
        <w:spacing w:after="240" w:line="360" w:lineRule="auto"/>
        <w:jc w:val="both"/>
        <w:rPr>
          <w:ins w:id="34" w:author="Stine Mariegaard" w:date="2020-11-15T20:08:00Z"/>
          <w:rFonts w:ascii="Times New Roman" w:eastAsia="Times New Roman" w:hAnsi="Times New Roman" w:cs="Times New Roman"/>
          <w:color w:val="000000"/>
          <w:sz w:val="24"/>
          <w:szCs w:val="24"/>
          <w:lang w:val="en-GB" w:eastAsia="da-DK"/>
        </w:rPr>
      </w:pPr>
      <w:ins w:id="35" w:author="Stine Mariegaard" w:date="2020-11-15T20:09:00Z">
        <w:r>
          <w:rPr>
            <w:rFonts w:ascii="Times New Roman" w:eastAsia="Times New Roman" w:hAnsi="Times New Roman" w:cs="Times New Roman"/>
            <w:color w:val="000000"/>
            <w:sz w:val="24"/>
            <w:szCs w:val="24"/>
            <w:lang w:val="en-GB" w:eastAsia="da-DK"/>
          </w:rPr>
          <w:t xml:space="preserve">As </w:t>
        </w:r>
      </w:ins>
      <w:ins w:id="36" w:author="Stine Mariegaard" w:date="2020-11-15T20:12:00Z">
        <w:r>
          <w:rPr>
            <w:rFonts w:ascii="Times New Roman" w:eastAsia="Times New Roman" w:hAnsi="Times New Roman" w:cs="Times New Roman"/>
            <w:color w:val="000000"/>
            <w:sz w:val="24"/>
            <w:szCs w:val="24"/>
            <w:lang w:val="en-GB" w:eastAsia="da-DK"/>
          </w:rPr>
          <w:t>described,</w:t>
        </w:r>
      </w:ins>
      <w:ins w:id="37" w:author="Stine Mariegaard" w:date="2020-11-15T20:09:00Z">
        <w:r>
          <w:rPr>
            <w:rFonts w:ascii="Times New Roman" w:eastAsia="Times New Roman" w:hAnsi="Times New Roman" w:cs="Times New Roman"/>
            <w:color w:val="000000"/>
            <w:sz w:val="24"/>
            <w:szCs w:val="24"/>
            <w:lang w:val="en-GB" w:eastAsia="da-DK"/>
          </w:rPr>
          <w:t xml:space="preserve"> we combine qualitative thematic an</w:t>
        </w:r>
      </w:ins>
      <w:ins w:id="38" w:author="Stine Mariegaard" w:date="2020-11-15T20:10:00Z">
        <w:r>
          <w:rPr>
            <w:rFonts w:ascii="Times New Roman" w:eastAsia="Times New Roman" w:hAnsi="Times New Roman" w:cs="Times New Roman"/>
            <w:color w:val="000000"/>
            <w:sz w:val="24"/>
            <w:szCs w:val="24"/>
            <w:lang w:val="en-GB" w:eastAsia="da-DK"/>
          </w:rPr>
          <w:t>alysis and quantitative networks analysis</w:t>
        </w:r>
      </w:ins>
      <w:ins w:id="39" w:author="Stine Mariegaard" w:date="2020-11-15T20:11:00Z">
        <w:r>
          <w:rPr>
            <w:rFonts w:ascii="Times New Roman" w:eastAsia="Times New Roman" w:hAnsi="Times New Roman" w:cs="Times New Roman"/>
            <w:color w:val="000000"/>
            <w:sz w:val="24"/>
            <w:szCs w:val="24"/>
            <w:lang w:val="en-GB" w:eastAsia="da-DK"/>
          </w:rPr>
          <w:t xml:space="preserve">. We will </w:t>
        </w:r>
      </w:ins>
      <w:ins w:id="40" w:author="Stine Mariegaard" w:date="2020-11-15T20:12:00Z">
        <w:r>
          <w:rPr>
            <w:rFonts w:ascii="Times New Roman" w:eastAsia="Times New Roman" w:hAnsi="Times New Roman" w:cs="Times New Roman"/>
            <w:color w:val="000000"/>
            <w:sz w:val="24"/>
            <w:szCs w:val="24"/>
            <w:lang w:val="en-GB" w:eastAsia="da-DK"/>
          </w:rPr>
          <w:t xml:space="preserve">in this section first </w:t>
        </w:r>
      </w:ins>
      <w:ins w:id="41" w:author="Stine Mariegaard" w:date="2020-11-15T20:11:00Z">
        <w:r>
          <w:rPr>
            <w:rFonts w:ascii="Times New Roman" w:eastAsia="Times New Roman" w:hAnsi="Times New Roman" w:cs="Times New Roman"/>
            <w:color w:val="000000"/>
            <w:sz w:val="24"/>
            <w:szCs w:val="24"/>
            <w:lang w:val="en-GB" w:eastAsia="da-DK"/>
          </w:rPr>
          <w:t>discuss strength and weaknesses of thi</w:t>
        </w:r>
      </w:ins>
      <w:ins w:id="42" w:author="Stine Mariegaard" w:date="2020-11-15T20:12:00Z">
        <w:r>
          <w:rPr>
            <w:rFonts w:ascii="Times New Roman" w:eastAsia="Times New Roman" w:hAnsi="Times New Roman" w:cs="Times New Roman"/>
            <w:color w:val="000000"/>
            <w:sz w:val="24"/>
            <w:szCs w:val="24"/>
            <w:lang w:val="en-GB" w:eastAsia="da-DK"/>
          </w:rPr>
          <w:t xml:space="preserve">s approach. </w:t>
        </w:r>
      </w:ins>
      <w:ins w:id="43" w:author="Stine Mariegaard" w:date="2020-11-15T20:15:00Z">
        <w:r w:rsidR="00796537">
          <w:rPr>
            <w:rFonts w:ascii="Times New Roman" w:eastAsia="Times New Roman" w:hAnsi="Times New Roman" w:cs="Times New Roman"/>
            <w:color w:val="000000"/>
            <w:sz w:val="24"/>
            <w:szCs w:val="24"/>
            <w:lang w:val="en-GB" w:eastAsia="da-DK"/>
          </w:rPr>
          <w:t>Secondly,</w:t>
        </w:r>
      </w:ins>
      <w:ins w:id="44" w:author="Stine Mariegaard" w:date="2020-11-15T20:12:00Z">
        <w:r>
          <w:rPr>
            <w:rFonts w:ascii="Times New Roman" w:eastAsia="Times New Roman" w:hAnsi="Times New Roman" w:cs="Times New Roman"/>
            <w:color w:val="000000"/>
            <w:sz w:val="24"/>
            <w:szCs w:val="24"/>
            <w:lang w:val="en-GB" w:eastAsia="da-DK"/>
          </w:rPr>
          <w:t xml:space="preserve"> we will </w:t>
        </w:r>
      </w:ins>
      <w:ins w:id="45" w:author="Stine Mariegaard" w:date="2020-11-15T20:13:00Z">
        <w:r>
          <w:rPr>
            <w:rFonts w:ascii="Times New Roman" w:eastAsia="Times New Roman" w:hAnsi="Times New Roman" w:cs="Times New Roman"/>
            <w:color w:val="000000"/>
            <w:sz w:val="24"/>
            <w:szCs w:val="24"/>
            <w:lang w:val="en-GB" w:eastAsia="da-DK"/>
          </w:rPr>
          <w:t>discuss the tensions</w:t>
        </w:r>
      </w:ins>
      <w:ins w:id="46" w:author="Stine Mariegaard" w:date="2020-11-15T20:14:00Z">
        <w:r w:rsidR="00796537">
          <w:rPr>
            <w:rFonts w:ascii="Times New Roman" w:eastAsia="Times New Roman" w:hAnsi="Times New Roman" w:cs="Times New Roman"/>
            <w:color w:val="000000"/>
            <w:sz w:val="24"/>
            <w:szCs w:val="24"/>
            <w:lang w:val="en-GB" w:eastAsia="da-DK"/>
          </w:rPr>
          <w:t xml:space="preserve"> identified in </w:t>
        </w:r>
        <w:r w:rsidR="00796537" w:rsidRPr="00796537">
          <w:rPr>
            <w:rFonts w:ascii="Times New Roman" w:eastAsia="Times New Roman" w:hAnsi="Times New Roman" w:cs="Times New Roman"/>
            <w:color w:val="000000"/>
            <w:sz w:val="24"/>
            <w:szCs w:val="24"/>
            <w:lang w:val="en-GB" w:eastAsia="da-DK"/>
          </w:rPr>
          <w:t>contemporary</w:t>
        </w:r>
        <w:r w:rsidR="00796537">
          <w:rPr>
            <w:rFonts w:ascii="Times New Roman" w:eastAsia="Times New Roman" w:hAnsi="Times New Roman" w:cs="Times New Roman"/>
            <w:color w:val="000000"/>
            <w:sz w:val="24"/>
            <w:szCs w:val="24"/>
            <w:lang w:val="en-GB" w:eastAsia="da-DK"/>
          </w:rPr>
          <w:t xml:space="preserve"> literature</w:t>
        </w:r>
      </w:ins>
      <w:ins w:id="47" w:author="Stine Mariegaard" w:date="2020-11-15T20:13:00Z">
        <w:r>
          <w:rPr>
            <w:rFonts w:ascii="Times New Roman" w:eastAsia="Times New Roman" w:hAnsi="Times New Roman" w:cs="Times New Roman"/>
            <w:color w:val="000000"/>
            <w:sz w:val="24"/>
            <w:szCs w:val="24"/>
            <w:lang w:val="en-GB" w:eastAsia="da-DK"/>
          </w:rPr>
          <w:t xml:space="preserve"> through analysis and relate the finding to the origins of inquiry. </w:t>
        </w:r>
      </w:ins>
      <w:ins w:id="48" w:author="Stine Mariegaard" w:date="2020-11-15T20:12:00Z">
        <w:r>
          <w:rPr>
            <w:rFonts w:ascii="Times New Roman" w:eastAsia="Times New Roman" w:hAnsi="Times New Roman" w:cs="Times New Roman"/>
            <w:color w:val="000000"/>
            <w:sz w:val="24"/>
            <w:szCs w:val="24"/>
            <w:lang w:val="en-GB" w:eastAsia="da-DK"/>
          </w:rPr>
          <w:t xml:space="preserve">  </w:t>
        </w:r>
      </w:ins>
    </w:p>
    <w:p w14:paraId="2CBEC408" w14:textId="12F1FA83"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The origins of inquiry as seen from a Deweyan perspective is an experiential education which aims at creating educative situations with active participants. Even at the origins of inquiry there seemed to be a tension between inquiry as scientific practice, where the aim is to make sense and evidence of data and child-centred experiential education, where the aim is to underpin meaningful learning with the curiosity of the child.  We believe that our findings </w:t>
      </w:r>
      <w:del w:id="49" w:author="Stine Mariegaard" w:date="2020-11-15T19:51:00Z">
        <w:r w:rsidRPr="003E7744" w:rsidDel="0035198F">
          <w:rPr>
            <w:rFonts w:ascii="Times New Roman" w:eastAsia="Times New Roman" w:hAnsi="Times New Roman" w:cs="Times New Roman"/>
            <w:color w:val="000000"/>
            <w:sz w:val="24"/>
            <w:szCs w:val="24"/>
            <w:lang w:val="en-GB" w:eastAsia="da-DK"/>
          </w:rPr>
          <w:delText xml:space="preserve">both from theoretical and empirical excerpts </w:delText>
        </w:r>
      </w:del>
      <w:r w:rsidRPr="003E7744">
        <w:rPr>
          <w:rFonts w:ascii="Times New Roman" w:eastAsia="Times New Roman" w:hAnsi="Times New Roman" w:cs="Times New Roman"/>
          <w:color w:val="000000"/>
          <w:sz w:val="24"/>
          <w:szCs w:val="24"/>
          <w:lang w:val="en-GB" w:eastAsia="da-DK"/>
        </w:rPr>
        <w:t>illustrate that this tension is still present. </w:t>
      </w:r>
    </w:p>
    <w:p w14:paraId="2D732639" w14:textId="57C04F02"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The four different positions we found in </w:t>
      </w:r>
      <w:del w:id="50" w:author="Stine Mariegaard" w:date="2020-11-15T20:03:00Z">
        <w:r w:rsidRPr="003E7744" w:rsidDel="007665D9">
          <w:rPr>
            <w:rFonts w:ascii="Times New Roman" w:eastAsia="Times New Roman" w:hAnsi="Times New Roman" w:cs="Times New Roman"/>
            <w:color w:val="000000"/>
            <w:sz w:val="24"/>
            <w:szCs w:val="24"/>
            <w:lang w:val="en-GB" w:eastAsia="da-DK"/>
          </w:rPr>
          <w:delText xml:space="preserve">theoretical and empirical </w:delText>
        </w:r>
      </w:del>
      <w:r w:rsidRPr="003E7744">
        <w:rPr>
          <w:rFonts w:ascii="Times New Roman" w:eastAsia="Times New Roman" w:hAnsi="Times New Roman" w:cs="Times New Roman"/>
          <w:color w:val="000000"/>
          <w:sz w:val="24"/>
          <w:szCs w:val="24"/>
          <w:lang w:val="en-GB" w:eastAsia="da-DK"/>
        </w:rPr>
        <w:t>excerpts and the difference between their prevalence and connections</w:t>
      </w:r>
      <w:del w:id="51" w:author="Stine Mariegaard" w:date="2020-11-15T20:03:00Z">
        <w:r w:rsidRPr="003E7744" w:rsidDel="007665D9">
          <w:rPr>
            <w:rFonts w:ascii="Times New Roman" w:eastAsia="Times New Roman" w:hAnsi="Times New Roman" w:cs="Times New Roman"/>
            <w:color w:val="000000"/>
            <w:sz w:val="24"/>
            <w:szCs w:val="24"/>
            <w:lang w:val="en-GB" w:eastAsia="da-DK"/>
          </w:rPr>
          <w:delText xml:space="preserve"> in theoretical and empirical maps</w:delText>
        </w:r>
      </w:del>
      <w:r w:rsidRPr="003E7744">
        <w:rPr>
          <w:rFonts w:ascii="Times New Roman" w:eastAsia="Times New Roman" w:hAnsi="Times New Roman" w:cs="Times New Roman"/>
          <w:color w:val="000000"/>
          <w:sz w:val="24"/>
          <w:szCs w:val="24"/>
          <w:lang w:val="en-GB" w:eastAsia="da-DK"/>
        </w:rPr>
        <w:t xml:space="preserve">, merit a discussion of a theory-practice gap and a science-pedagogy gap. The theory-practice gap appears as a lack of the </w:t>
      </w:r>
      <w:r w:rsidRPr="003E7744">
        <w:rPr>
          <w:rFonts w:ascii="Times New Roman" w:eastAsia="Times New Roman" w:hAnsi="Times New Roman" w:cs="Times New Roman"/>
          <w:i/>
          <w:iCs/>
          <w:color w:val="000000"/>
          <w:sz w:val="24"/>
          <w:szCs w:val="24"/>
          <w:u w:val="single"/>
          <w:lang w:val="en-GB" w:eastAsia="da-DK"/>
        </w:rPr>
        <w:t>Developing science-related competency</w:t>
      </w:r>
      <w:r w:rsidRPr="003E7744">
        <w:rPr>
          <w:rFonts w:ascii="Times New Roman" w:eastAsia="Times New Roman" w:hAnsi="Times New Roman" w:cs="Times New Roman"/>
          <w:color w:val="000000"/>
          <w:sz w:val="24"/>
          <w:szCs w:val="24"/>
          <w:lang w:val="en-GB" w:eastAsia="da-DK"/>
        </w:rPr>
        <w:t xml:space="preserve"> as mediating between </w:t>
      </w:r>
      <w:r w:rsidRPr="003E7744">
        <w:rPr>
          <w:rFonts w:ascii="Times New Roman" w:eastAsia="Times New Roman" w:hAnsi="Times New Roman" w:cs="Times New Roman"/>
          <w:i/>
          <w:iCs/>
          <w:color w:val="000000"/>
          <w:sz w:val="24"/>
          <w:szCs w:val="24"/>
          <w:u w:val="single"/>
          <w:lang w:val="en-GB" w:eastAsia="da-DK"/>
        </w:rPr>
        <w:t>Modelling scientific practice through teaching</w:t>
      </w:r>
      <w:r w:rsidRPr="003E7744">
        <w:rPr>
          <w:rFonts w:ascii="Times New Roman" w:eastAsia="Times New Roman" w:hAnsi="Times New Roman" w:cs="Times New Roman"/>
          <w:color w:val="000000"/>
          <w:sz w:val="24"/>
          <w:szCs w:val="24"/>
          <w:lang w:val="en-GB" w:eastAsia="da-DK"/>
        </w:rPr>
        <w:t xml:space="preserve"> and </w:t>
      </w:r>
      <w:r w:rsidRPr="003E7744">
        <w:rPr>
          <w:rFonts w:ascii="Times New Roman" w:eastAsia="Times New Roman" w:hAnsi="Times New Roman" w:cs="Times New Roman"/>
          <w:i/>
          <w:iCs/>
          <w:color w:val="000000"/>
          <w:sz w:val="24"/>
          <w:szCs w:val="24"/>
          <w:u w:val="single"/>
          <w:lang w:val="en-GB" w:eastAsia="da-DK"/>
        </w:rPr>
        <w:t>Child exploration and experience of the world</w:t>
      </w:r>
      <w:r w:rsidRPr="003E7744">
        <w:rPr>
          <w:rFonts w:ascii="Times New Roman" w:eastAsia="Times New Roman" w:hAnsi="Times New Roman" w:cs="Times New Roman"/>
          <w:color w:val="000000"/>
          <w:sz w:val="24"/>
          <w:szCs w:val="24"/>
          <w:lang w:val="en-GB" w:eastAsia="da-DK"/>
        </w:rPr>
        <w:t xml:space="preserve"> positions when ECIBSE is implemented. The science-pedagogy gap appears as the non-reciprocal connections between </w:t>
      </w:r>
      <w:r w:rsidRPr="003E7744">
        <w:rPr>
          <w:rFonts w:ascii="Times New Roman" w:eastAsia="Times New Roman" w:hAnsi="Times New Roman" w:cs="Times New Roman"/>
          <w:i/>
          <w:iCs/>
          <w:color w:val="000000"/>
          <w:sz w:val="24"/>
          <w:szCs w:val="24"/>
          <w:u w:val="single"/>
          <w:lang w:val="en-GB" w:eastAsia="da-DK"/>
        </w:rPr>
        <w:t>Modelling scientific practice through teaching</w:t>
      </w:r>
      <w:r w:rsidRPr="003E7744">
        <w:rPr>
          <w:rFonts w:ascii="Times New Roman" w:eastAsia="Times New Roman" w:hAnsi="Times New Roman" w:cs="Times New Roman"/>
          <w:color w:val="000000"/>
          <w:sz w:val="24"/>
          <w:szCs w:val="24"/>
          <w:lang w:val="en-GB" w:eastAsia="da-DK"/>
        </w:rPr>
        <w:t xml:space="preserve">, representing science, and </w:t>
      </w:r>
      <w:r w:rsidRPr="003E7744">
        <w:rPr>
          <w:rFonts w:ascii="Times New Roman" w:eastAsia="Times New Roman" w:hAnsi="Times New Roman" w:cs="Times New Roman"/>
          <w:i/>
          <w:iCs/>
          <w:color w:val="000000"/>
          <w:sz w:val="24"/>
          <w:szCs w:val="24"/>
          <w:u w:val="single"/>
          <w:lang w:val="en-GB" w:eastAsia="da-DK"/>
        </w:rPr>
        <w:t xml:space="preserve">Child exploration and experience of the world </w:t>
      </w:r>
      <w:r w:rsidRPr="003E7744">
        <w:rPr>
          <w:rFonts w:ascii="Times New Roman" w:eastAsia="Times New Roman" w:hAnsi="Times New Roman" w:cs="Times New Roman"/>
          <w:color w:val="000000"/>
          <w:sz w:val="24"/>
          <w:szCs w:val="24"/>
          <w:lang w:val="en-GB" w:eastAsia="da-DK"/>
        </w:rPr>
        <w:t>position representing the field of pedagogy. In this interpretation, </w:t>
      </w:r>
      <w:proofErr w:type="gramStart"/>
      <w:r w:rsidRPr="003E7744">
        <w:rPr>
          <w:rFonts w:ascii="Times New Roman" w:eastAsia="Times New Roman" w:hAnsi="Times New Roman" w:cs="Times New Roman"/>
          <w:i/>
          <w:iCs/>
          <w:color w:val="000000"/>
          <w:sz w:val="24"/>
          <w:szCs w:val="24"/>
          <w:u w:val="single"/>
          <w:lang w:val="en-GB" w:eastAsia="da-DK"/>
        </w:rPr>
        <w:t>Developing</w:t>
      </w:r>
      <w:proofErr w:type="gramEnd"/>
      <w:r w:rsidRPr="003E7744">
        <w:rPr>
          <w:rFonts w:ascii="Times New Roman" w:eastAsia="Times New Roman" w:hAnsi="Times New Roman" w:cs="Times New Roman"/>
          <w:i/>
          <w:iCs/>
          <w:color w:val="000000"/>
          <w:sz w:val="24"/>
          <w:szCs w:val="24"/>
          <w:u w:val="single"/>
          <w:lang w:val="en-GB" w:eastAsia="da-DK"/>
        </w:rPr>
        <w:t xml:space="preserve"> science-related competency</w:t>
      </w:r>
      <w:r w:rsidRPr="003E7744">
        <w:rPr>
          <w:rFonts w:ascii="Times New Roman" w:eastAsia="Times New Roman" w:hAnsi="Times New Roman" w:cs="Times New Roman"/>
          <w:color w:val="000000"/>
          <w:sz w:val="24"/>
          <w:szCs w:val="24"/>
          <w:lang w:val="en-GB" w:eastAsia="da-DK"/>
        </w:rPr>
        <w:t xml:space="preserve"> may represent the field of science education. This could lead to a discussion of whether practical implementations in ECIBSE tend to place too much weight on either achieving science knowledge or the child’s interest and exploration and not on bridging the two through a contemporary view of competency development.  </w:t>
      </w:r>
    </w:p>
    <w:p w14:paraId="358E1ED7" w14:textId="7702D9FC"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In addition, the positions warrant a discussion of what should be learned in </w:t>
      </w:r>
      <w:r w:rsidR="00371577">
        <w:rPr>
          <w:rFonts w:ascii="Times New Roman" w:eastAsia="Times New Roman" w:hAnsi="Times New Roman" w:cs="Times New Roman"/>
          <w:color w:val="000000"/>
          <w:sz w:val="24"/>
          <w:szCs w:val="24"/>
          <w:lang w:val="en-GB" w:eastAsia="da-DK"/>
        </w:rPr>
        <w:t>ECE</w:t>
      </w:r>
      <w:r w:rsidRPr="003E7744">
        <w:rPr>
          <w:rFonts w:ascii="Times New Roman" w:eastAsia="Times New Roman" w:hAnsi="Times New Roman" w:cs="Times New Roman"/>
          <w:color w:val="000000"/>
          <w:sz w:val="24"/>
          <w:szCs w:val="24"/>
          <w:lang w:val="en-GB" w:eastAsia="da-DK"/>
        </w:rPr>
        <w:t xml:space="preserve"> and what should be learned later in school. For example, with respect to the cognitive and executive level of development (Hollingworth</w:t>
      </w:r>
      <w:r w:rsidR="00475793">
        <w:rPr>
          <w:rFonts w:ascii="Times New Roman" w:eastAsia="Times New Roman" w:hAnsi="Times New Roman" w:cs="Times New Roman"/>
          <w:color w:val="000000"/>
          <w:sz w:val="24"/>
          <w:szCs w:val="24"/>
          <w:lang w:val="en-GB" w:eastAsia="da-DK"/>
        </w:rPr>
        <w:t xml:space="preserve"> </w:t>
      </w:r>
      <w:r w:rsidR="00475793" w:rsidRPr="003E7744">
        <w:rPr>
          <w:rFonts w:ascii="Times New Roman" w:eastAsia="Times New Roman" w:hAnsi="Times New Roman" w:cs="Times New Roman"/>
          <w:color w:val="000000"/>
          <w:sz w:val="24"/>
          <w:szCs w:val="24"/>
          <w:lang w:val="en-GB" w:eastAsia="da-DK"/>
        </w:rPr>
        <w:t xml:space="preserve">&amp; </w:t>
      </w:r>
      <w:proofErr w:type="spellStart"/>
      <w:r w:rsidR="00475793" w:rsidRPr="003E7744">
        <w:rPr>
          <w:rFonts w:ascii="Times New Roman" w:eastAsia="Times New Roman" w:hAnsi="Times New Roman" w:cs="Times New Roman"/>
          <w:color w:val="000000"/>
          <w:sz w:val="24"/>
          <w:szCs w:val="24"/>
          <w:lang w:val="en-GB" w:eastAsia="da-DK"/>
        </w:rPr>
        <w:t>Vandermaas</w:t>
      </w:r>
      <w:proofErr w:type="spellEnd"/>
      <w:r w:rsidR="00475793" w:rsidRPr="003E7744">
        <w:rPr>
          <w:rFonts w:ascii="Times New Roman" w:eastAsia="Times New Roman" w:hAnsi="Times New Roman" w:cs="Times New Roman"/>
          <w:color w:val="000000"/>
          <w:sz w:val="24"/>
          <w:szCs w:val="24"/>
          <w:lang w:val="en-GB" w:eastAsia="da-DK"/>
        </w:rPr>
        <w:t>-Peeler</w:t>
      </w:r>
      <w:r w:rsidRPr="003E7744">
        <w:rPr>
          <w:rFonts w:ascii="Times New Roman" w:eastAsia="Times New Roman" w:hAnsi="Times New Roman" w:cs="Times New Roman"/>
          <w:color w:val="000000"/>
          <w:sz w:val="24"/>
          <w:szCs w:val="24"/>
          <w:lang w:val="en-GB" w:eastAsia="da-DK"/>
        </w:rPr>
        <w:t xml:space="preserve">, 2017), letting the children experience how to cooperate before </w:t>
      </w:r>
      <w:r w:rsidRPr="003E7744">
        <w:rPr>
          <w:rFonts w:ascii="Times New Roman" w:eastAsia="Times New Roman" w:hAnsi="Times New Roman" w:cs="Times New Roman"/>
          <w:color w:val="000000"/>
          <w:sz w:val="24"/>
          <w:szCs w:val="24"/>
          <w:lang w:val="en-GB" w:eastAsia="da-DK"/>
        </w:rPr>
        <w:lastRenderedPageBreak/>
        <w:t>asking them to discuss may be beneficial. For the same reasons, letting children learn to observe, classify, and ask their own questions might be a part of a science-related competency to be developed before learning to draw conclusions based on evidence.        </w:t>
      </w:r>
    </w:p>
    <w:p w14:paraId="2841F88C" w14:textId="1D9FB510"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del w:id="52" w:author="Stine Mariegaard" w:date="2020-11-15T20:07:00Z">
        <w:r w:rsidRPr="003E7744" w:rsidDel="006378D4">
          <w:rPr>
            <w:rFonts w:ascii="Times New Roman" w:eastAsia="Times New Roman" w:hAnsi="Times New Roman" w:cs="Times New Roman"/>
            <w:color w:val="000000"/>
            <w:sz w:val="24"/>
            <w:szCs w:val="24"/>
            <w:lang w:val="en-GB" w:eastAsia="da-DK"/>
          </w:rPr>
          <w:delText xml:space="preserve">Our analysis does not indicate if particular papers are more inclined towards science-practice or child exploration, and we have not explicitly addressed potential discrepancies in theory and empirical excerpts in the same paper. This is because we acknowledge our findings are influenced by our interpretations and biases and should be further validated before considering whether such an </w:delText>
        </w:r>
        <w:r w:rsidR="00825B97" w:rsidRPr="003E7744" w:rsidDel="006378D4">
          <w:rPr>
            <w:rFonts w:ascii="Times New Roman" w:eastAsia="Times New Roman" w:hAnsi="Times New Roman" w:cs="Times New Roman"/>
            <w:color w:val="000000"/>
            <w:sz w:val="24"/>
            <w:szCs w:val="24"/>
            <w:lang w:val="en-GB" w:eastAsia="da-DK"/>
          </w:rPr>
          <w:delText>endeavour</w:delText>
        </w:r>
        <w:r w:rsidRPr="003E7744" w:rsidDel="006378D4">
          <w:rPr>
            <w:rFonts w:ascii="Times New Roman" w:eastAsia="Times New Roman" w:hAnsi="Times New Roman" w:cs="Times New Roman"/>
            <w:color w:val="000000"/>
            <w:sz w:val="24"/>
            <w:szCs w:val="24"/>
            <w:lang w:val="en-GB" w:eastAsia="da-DK"/>
          </w:rPr>
          <w:delText xml:space="preserve"> would be fruitful. </w:delText>
        </w:r>
      </w:del>
      <w:r w:rsidRPr="003E7744">
        <w:rPr>
          <w:rFonts w:ascii="Times New Roman" w:eastAsia="Times New Roman" w:hAnsi="Times New Roman" w:cs="Times New Roman"/>
          <w:color w:val="000000"/>
          <w:sz w:val="24"/>
          <w:szCs w:val="24"/>
          <w:lang w:val="en-GB" w:eastAsia="da-DK"/>
        </w:rPr>
        <w:t xml:space="preserve">However, we argue that this analysis contributes to a deeper understanding of ECIBSE and raises questions worth reflecting on with regards to the role played by scientific practice, when implemented in </w:t>
      </w:r>
      <w:r w:rsidR="00213469">
        <w:rPr>
          <w:rFonts w:ascii="Times New Roman" w:eastAsia="Times New Roman" w:hAnsi="Times New Roman" w:cs="Times New Roman"/>
          <w:color w:val="000000"/>
          <w:sz w:val="24"/>
          <w:szCs w:val="24"/>
          <w:lang w:val="en-GB" w:eastAsia="da-DK"/>
        </w:rPr>
        <w:t>ECE</w:t>
      </w:r>
      <w:r w:rsidRPr="003E7744">
        <w:rPr>
          <w:rFonts w:ascii="Times New Roman" w:eastAsia="Times New Roman" w:hAnsi="Times New Roman" w:cs="Times New Roman"/>
          <w:color w:val="000000"/>
          <w:sz w:val="24"/>
          <w:szCs w:val="24"/>
          <w:lang w:val="en-GB" w:eastAsia="da-DK"/>
        </w:rPr>
        <w:t xml:space="preserve"> settings.  The positions we found may expand discussions about whether children should learn scientific practice like real scientists or explore the world as creative beings, which in many cases take on a dichotomous nature. We can now add to those discussions by pointing out that development of science-related competencies might be at the nexus of developing children’s capacity to initiate their own explorations and gain agency in learning science. </w:t>
      </w:r>
    </w:p>
    <w:p w14:paraId="05E8CF8E" w14:textId="6B6EA42C" w:rsidR="003E7744" w:rsidRDefault="003E7744" w:rsidP="00C868E0">
      <w:pPr>
        <w:spacing w:after="240" w:line="360" w:lineRule="auto"/>
        <w:jc w:val="both"/>
        <w:rPr>
          <w:rFonts w:ascii="Times New Roman" w:eastAsia="Times New Roman" w:hAnsi="Times New Roman" w:cs="Times New Roman"/>
          <w:color w:val="000000"/>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The different positions may give rise to very different pedagogical emphasis and thus very different teaching and teacher competencies. The </w:t>
      </w:r>
      <w:r w:rsidRPr="003E7744">
        <w:rPr>
          <w:rFonts w:ascii="Times New Roman" w:eastAsia="Times New Roman" w:hAnsi="Times New Roman" w:cs="Times New Roman"/>
          <w:i/>
          <w:iCs/>
          <w:color w:val="000000"/>
          <w:sz w:val="24"/>
          <w:szCs w:val="24"/>
          <w:u w:val="single"/>
          <w:lang w:val="en-GB" w:eastAsia="da-DK"/>
        </w:rPr>
        <w:t>Modelling scientific practice through teaching</w:t>
      </w:r>
      <w:r w:rsidRPr="003E7744">
        <w:rPr>
          <w:rFonts w:ascii="Times New Roman" w:eastAsia="Times New Roman" w:hAnsi="Times New Roman" w:cs="Times New Roman"/>
          <w:color w:val="000000"/>
          <w:sz w:val="24"/>
          <w:szCs w:val="24"/>
          <w:lang w:val="en-GB" w:eastAsia="da-DK"/>
        </w:rPr>
        <w:t xml:space="preserve"> position would emphasise teachers with strong scientific grounding with a danger of diminishing the drive from genuine curiosity and thereby the child’s initiative. The </w:t>
      </w:r>
      <w:r w:rsidRPr="003E7744">
        <w:rPr>
          <w:rFonts w:ascii="Times New Roman" w:eastAsia="Times New Roman" w:hAnsi="Times New Roman" w:cs="Times New Roman"/>
          <w:i/>
          <w:iCs/>
          <w:color w:val="000000"/>
          <w:sz w:val="24"/>
          <w:szCs w:val="24"/>
          <w:u w:val="single"/>
          <w:lang w:val="en-GB" w:eastAsia="da-DK"/>
        </w:rPr>
        <w:t>Child exploration and experience of the world</w:t>
      </w:r>
      <w:r w:rsidRPr="003E7744">
        <w:rPr>
          <w:rFonts w:ascii="Times New Roman" w:eastAsia="Times New Roman" w:hAnsi="Times New Roman" w:cs="Times New Roman"/>
          <w:color w:val="000000"/>
          <w:sz w:val="24"/>
          <w:szCs w:val="24"/>
          <w:lang w:val="en-GB" w:eastAsia="da-DK"/>
        </w:rPr>
        <w:t xml:space="preserve"> position would in contrast require teachers to value the child’s curiosity and applaud </w:t>
      </w:r>
      <w:r w:rsidR="00FC2F52" w:rsidRPr="003E7744">
        <w:rPr>
          <w:rFonts w:ascii="Times New Roman" w:eastAsia="Times New Roman" w:hAnsi="Times New Roman" w:cs="Times New Roman"/>
          <w:color w:val="000000"/>
          <w:sz w:val="24"/>
          <w:szCs w:val="24"/>
          <w:lang w:val="en-GB" w:eastAsia="da-DK"/>
        </w:rPr>
        <w:t>its</w:t>
      </w:r>
      <w:r w:rsidRPr="003E7744">
        <w:rPr>
          <w:rFonts w:ascii="Times New Roman" w:eastAsia="Times New Roman" w:hAnsi="Times New Roman" w:cs="Times New Roman"/>
          <w:color w:val="000000"/>
          <w:sz w:val="24"/>
          <w:szCs w:val="24"/>
          <w:lang w:val="en-GB" w:eastAsia="da-DK"/>
        </w:rPr>
        <w:t xml:space="preserve"> initiative, with the danger of neglecting the child’s development of scientific knowledge and </w:t>
      </w:r>
      <w:proofErr w:type="spellStart"/>
      <w:r w:rsidRPr="003E7744">
        <w:rPr>
          <w:rFonts w:ascii="Times New Roman" w:eastAsia="Times New Roman" w:hAnsi="Times New Roman" w:cs="Times New Roman"/>
          <w:color w:val="000000"/>
          <w:sz w:val="24"/>
          <w:szCs w:val="24"/>
          <w:lang w:val="en-GB" w:eastAsia="da-DK"/>
        </w:rPr>
        <w:t>practice.</w:t>
      </w:r>
      <w:ins w:id="53" w:author="Stine Mariegaard" w:date="2020-11-15T20:06:00Z">
        <w:r w:rsidR="006378D4">
          <w:rPr>
            <w:rFonts w:ascii="Times New Roman" w:eastAsia="Times New Roman" w:hAnsi="Times New Roman" w:cs="Times New Roman"/>
            <w:color w:val="000000"/>
            <w:sz w:val="24"/>
            <w:szCs w:val="24"/>
            <w:lang w:val="en-GB" w:eastAsia="da-DK"/>
          </w:rPr>
          <w:t>og</w:t>
        </w:r>
        <w:proofErr w:type="spellEnd"/>
        <w:r w:rsidR="006378D4">
          <w:rPr>
            <w:rFonts w:ascii="Times New Roman" w:eastAsia="Times New Roman" w:hAnsi="Times New Roman" w:cs="Times New Roman"/>
            <w:color w:val="000000"/>
            <w:sz w:val="24"/>
            <w:szCs w:val="24"/>
            <w:lang w:val="en-GB" w:eastAsia="da-DK"/>
          </w:rPr>
          <w:t xml:space="preserve"> </w:t>
        </w:r>
        <w:proofErr w:type="spellStart"/>
        <w:r w:rsidR="006378D4">
          <w:rPr>
            <w:rFonts w:ascii="Times New Roman" w:eastAsia="Times New Roman" w:hAnsi="Times New Roman" w:cs="Times New Roman"/>
            <w:color w:val="000000"/>
            <w:sz w:val="24"/>
            <w:szCs w:val="24"/>
            <w:lang w:val="en-GB" w:eastAsia="da-DK"/>
          </w:rPr>
          <w:t>så</w:t>
        </w:r>
        <w:proofErr w:type="spellEnd"/>
        <w:r w:rsidR="006378D4">
          <w:rPr>
            <w:rFonts w:ascii="Times New Roman" w:eastAsia="Times New Roman" w:hAnsi="Times New Roman" w:cs="Times New Roman"/>
            <w:color w:val="000000"/>
            <w:sz w:val="24"/>
            <w:szCs w:val="24"/>
            <w:lang w:val="en-GB" w:eastAsia="da-DK"/>
          </w:rPr>
          <w:t xml:space="preserve"> </w:t>
        </w:r>
        <w:proofErr w:type="spellStart"/>
        <w:r w:rsidR="006378D4">
          <w:rPr>
            <w:rFonts w:ascii="Times New Roman" w:eastAsia="Times New Roman" w:hAnsi="Times New Roman" w:cs="Times New Roman"/>
            <w:color w:val="000000"/>
            <w:sz w:val="24"/>
            <w:szCs w:val="24"/>
            <w:lang w:val="en-GB" w:eastAsia="da-DK"/>
          </w:rPr>
          <w:t>noget</w:t>
        </w:r>
        <w:proofErr w:type="spellEnd"/>
        <w:r w:rsidR="006378D4">
          <w:rPr>
            <w:rFonts w:ascii="Times New Roman" w:eastAsia="Times New Roman" w:hAnsi="Times New Roman" w:cs="Times New Roman"/>
            <w:color w:val="000000"/>
            <w:sz w:val="24"/>
            <w:szCs w:val="24"/>
            <w:lang w:val="en-GB" w:eastAsia="da-DK"/>
          </w:rPr>
          <w:t xml:space="preserve"> med </w:t>
        </w:r>
        <w:proofErr w:type="spellStart"/>
        <w:r w:rsidR="006378D4">
          <w:rPr>
            <w:rFonts w:ascii="Times New Roman" w:eastAsia="Times New Roman" w:hAnsi="Times New Roman" w:cs="Times New Roman"/>
            <w:color w:val="000000"/>
            <w:sz w:val="24"/>
            <w:szCs w:val="24"/>
            <w:lang w:val="en-GB" w:eastAsia="da-DK"/>
          </w:rPr>
          <w:t>kontinuitet</w:t>
        </w:r>
      </w:ins>
      <w:proofErr w:type="spellEnd"/>
      <w:r w:rsidRPr="003E7744">
        <w:rPr>
          <w:rFonts w:ascii="Times New Roman" w:eastAsia="Times New Roman" w:hAnsi="Times New Roman" w:cs="Times New Roman"/>
          <w:color w:val="000000"/>
          <w:sz w:val="24"/>
          <w:szCs w:val="24"/>
          <w:lang w:val="en-GB" w:eastAsia="da-DK"/>
        </w:rPr>
        <w:t xml:space="preserve"> Rejecting the apparent dichotomy, we believe important questions remain: For whom, what and how is science supposed to create value? In what way is </w:t>
      </w:r>
      <w:r w:rsidRPr="003E7744">
        <w:rPr>
          <w:rFonts w:ascii="Times New Roman" w:eastAsia="Times New Roman" w:hAnsi="Times New Roman" w:cs="Times New Roman"/>
          <w:i/>
          <w:iCs/>
          <w:color w:val="000000"/>
          <w:sz w:val="24"/>
          <w:szCs w:val="24"/>
          <w:u w:val="single"/>
          <w:lang w:val="en-GB" w:eastAsia="da-DK"/>
        </w:rPr>
        <w:t>modelling scientific practice through teaching</w:t>
      </w:r>
      <w:r w:rsidRPr="003E7744">
        <w:rPr>
          <w:rFonts w:ascii="Times New Roman" w:eastAsia="Times New Roman" w:hAnsi="Times New Roman" w:cs="Times New Roman"/>
          <w:color w:val="000000"/>
          <w:sz w:val="24"/>
          <w:szCs w:val="24"/>
          <w:lang w:val="en-GB" w:eastAsia="da-DK"/>
        </w:rPr>
        <w:t xml:space="preserve"> valuable from the child's perspective? How can a </w:t>
      </w:r>
      <w:r w:rsidRPr="003E7744">
        <w:rPr>
          <w:rFonts w:ascii="Times New Roman" w:eastAsia="Times New Roman" w:hAnsi="Times New Roman" w:cs="Times New Roman"/>
          <w:i/>
          <w:iCs/>
          <w:color w:val="000000"/>
          <w:sz w:val="24"/>
          <w:szCs w:val="24"/>
          <w:u w:val="single"/>
          <w:lang w:val="en-GB" w:eastAsia="da-DK"/>
        </w:rPr>
        <w:t xml:space="preserve">child's exploration and experience of the world </w:t>
      </w:r>
      <w:r w:rsidRPr="003E7744">
        <w:rPr>
          <w:rFonts w:ascii="Times New Roman" w:eastAsia="Times New Roman" w:hAnsi="Times New Roman" w:cs="Times New Roman"/>
          <w:color w:val="000000"/>
          <w:sz w:val="24"/>
          <w:szCs w:val="24"/>
          <w:lang w:val="en-GB" w:eastAsia="da-DK"/>
        </w:rPr>
        <w:t>open for qualified science experiences in early childhood? Which science-related competencies should be developed during early childhood? In answering these questions, we advocate that future research follows Dewey’s mediating path</w:t>
      </w:r>
      <w:r w:rsidR="00825B97">
        <w:rPr>
          <w:rFonts w:ascii="Times New Roman" w:eastAsia="Times New Roman" w:hAnsi="Times New Roman" w:cs="Times New Roman"/>
          <w:color w:val="000000"/>
          <w:sz w:val="24"/>
          <w:szCs w:val="24"/>
          <w:lang w:val="en-GB" w:eastAsia="da-DK"/>
        </w:rPr>
        <w:t xml:space="preserve"> by carefully foster situations based on the philosophy of experience (Dewey 1938/2015).</w:t>
      </w:r>
      <w:r w:rsidRPr="003E7744">
        <w:rPr>
          <w:rFonts w:ascii="Times New Roman" w:eastAsia="Times New Roman" w:hAnsi="Times New Roman" w:cs="Times New Roman"/>
          <w:color w:val="000000"/>
          <w:sz w:val="24"/>
          <w:szCs w:val="24"/>
          <w:lang w:val="en-GB" w:eastAsia="da-DK"/>
        </w:rPr>
        <w:t> </w:t>
      </w:r>
    </w:p>
    <w:p w14:paraId="0590F308" w14:textId="77777777" w:rsidR="00475793" w:rsidRPr="003E7744" w:rsidRDefault="00475793" w:rsidP="00C868E0">
      <w:pPr>
        <w:spacing w:after="240" w:line="360" w:lineRule="auto"/>
        <w:jc w:val="both"/>
        <w:rPr>
          <w:rFonts w:ascii="Times New Roman" w:eastAsia="Times New Roman" w:hAnsi="Times New Roman" w:cs="Times New Roman"/>
          <w:sz w:val="24"/>
          <w:szCs w:val="24"/>
          <w:lang w:val="en-GB" w:eastAsia="da-DK"/>
        </w:rPr>
      </w:pPr>
    </w:p>
    <w:p w14:paraId="4F6F3302" w14:textId="0D22052C" w:rsidR="003E7744" w:rsidRDefault="003E7744" w:rsidP="00C868E0">
      <w:pPr>
        <w:spacing w:after="120" w:line="360" w:lineRule="auto"/>
        <w:jc w:val="both"/>
        <w:outlineLvl w:val="0"/>
        <w:rPr>
          <w:rFonts w:ascii="Times New Roman" w:eastAsia="Times New Roman" w:hAnsi="Times New Roman" w:cs="Times New Roman"/>
          <w:color w:val="000000"/>
          <w:kern w:val="36"/>
          <w:sz w:val="40"/>
          <w:szCs w:val="40"/>
          <w:lang w:val="en-GB" w:eastAsia="da-DK"/>
        </w:rPr>
      </w:pPr>
      <w:r w:rsidRPr="003E7744">
        <w:rPr>
          <w:rFonts w:ascii="Times New Roman" w:eastAsia="Times New Roman" w:hAnsi="Times New Roman" w:cs="Times New Roman"/>
          <w:color w:val="000000"/>
          <w:kern w:val="36"/>
          <w:sz w:val="40"/>
          <w:szCs w:val="40"/>
          <w:lang w:val="en-GB" w:eastAsia="da-DK"/>
        </w:rPr>
        <w:t>References </w:t>
      </w:r>
    </w:p>
    <w:p w14:paraId="77F71D89" w14:textId="77777777" w:rsidR="00B1189C" w:rsidRPr="003B1FAF" w:rsidRDefault="00B1189C" w:rsidP="00B1189C">
      <w:pPr>
        <w:pStyle w:val="MDPI71References"/>
        <w:numPr>
          <w:ilvl w:val="0"/>
          <w:numId w:val="0"/>
        </w:numPr>
        <w:spacing w:line="360" w:lineRule="auto"/>
        <w:ind w:left="425" w:hanging="425"/>
        <w:rPr>
          <w:rFonts w:ascii="Times New Roman" w:hAnsi="Times New Roman"/>
          <w:color w:val="000000" w:themeColor="text1"/>
          <w:sz w:val="24"/>
          <w:szCs w:val="24"/>
        </w:rPr>
      </w:pPr>
      <w:r w:rsidRPr="003B1FAF">
        <w:rPr>
          <w:rFonts w:ascii="Times New Roman" w:hAnsi="Times New Roman"/>
          <w:color w:val="000000" w:themeColor="text1"/>
          <w:sz w:val="24"/>
          <w:szCs w:val="24"/>
        </w:rPr>
        <w:t>AUTHOR (201</w:t>
      </w:r>
      <w:r>
        <w:rPr>
          <w:rFonts w:ascii="Times New Roman" w:hAnsi="Times New Roman"/>
          <w:color w:val="000000" w:themeColor="text1"/>
          <w:sz w:val="24"/>
          <w:szCs w:val="24"/>
        </w:rPr>
        <w:t>9</w:t>
      </w:r>
      <w:r w:rsidRPr="003B1FAF">
        <w:rPr>
          <w:rFonts w:ascii="Times New Roman" w:hAnsi="Times New Roman"/>
          <w:color w:val="000000" w:themeColor="text1"/>
          <w:sz w:val="24"/>
          <w:szCs w:val="24"/>
        </w:rPr>
        <w:t>)</w:t>
      </w:r>
    </w:p>
    <w:p w14:paraId="5E34FEFD" w14:textId="77777777" w:rsidR="00B1189C" w:rsidRPr="003B1FAF" w:rsidRDefault="00B1189C" w:rsidP="00B1189C">
      <w:pPr>
        <w:pStyle w:val="MDPI71References"/>
        <w:numPr>
          <w:ilvl w:val="0"/>
          <w:numId w:val="0"/>
        </w:numPr>
        <w:spacing w:line="360" w:lineRule="auto"/>
        <w:rPr>
          <w:rFonts w:ascii="Times New Roman" w:hAnsi="Times New Roman"/>
          <w:color w:val="000000" w:themeColor="text1"/>
          <w:sz w:val="24"/>
          <w:szCs w:val="24"/>
        </w:rPr>
      </w:pPr>
      <w:r w:rsidRPr="003B1FAF">
        <w:rPr>
          <w:rFonts w:ascii="Times New Roman" w:hAnsi="Times New Roman"/>
          <w:color w:val="000000" w:themeColor="text1"/>
          <w:sz w:val="24"/>
          <w:szCs w:val="24"/>
        </w:rPr>
        <w:t xml:space="preserve">AUTHOR (in press) </w:t>
      </w:r>
    </w:p>
    <w:p w14:paraId="6D2D2526" w14:textId="77777777" w:rsidR="00B1189C" w:rsidRPr="003E7744" w:rsidRDefault="00B1189C" w:rsidP="00C868E0">
      <w:pPr>
        <w:spacing w:after="120" w:line="360" w:lineRule="auto"/>
        <w:jc w:val="both"/>
        <w:outlineLvl w:val="0"/>
        <w:rPr>
          <w:rFonts w:ascii="Times New Roman" w:eastAsia="Times New Roman" w:hAnsi="Times New Roman" w:cs="Times New Roman"/>
          <w:b/>
          <w:bCs/>
          <w:kern w:val="36"/>
          <w:sz w:val="48"/>
          <w:szCs w:val="48"/>
          <w:lang w:val="en-GB" w:eastAsia="da-DK"/>
        </w:rPr>
      </w:pPr>
    </w:p>
    <w:p w14:paraId="51786AF5" w14:textId="77777777" w:rsidR="00C868E0" w:rsidRDefault="003E7744" w:rsidP="006100EE">
      <w:pPr>
        <w:spacing w:after="0" w:line="360" w:lineRule="auto"/>
        <w:ind w:left="720" w:hanging="720"/>
        <w:jc w:val="both"/>
        <w:rPr>
          <w:rFonts w:ascii="Times New Roman" w:eastAsia="Times New Roman" w:hAnsi="Times New Roman" w:cs="Times New Roman"/>
          <w:color w:val="000000"/>
          <w:sz w:val="24"/>
          <w:szCs w:val="24"/>
          <w:lang w:val="en-GB" w:eastAsia="da-DK"/>
        </w:rPr>
      </w:pPr>
      <w:r w:rsidRPr="003E7744">
        <w:rPr>
          <w:rFonts w:ascii="Times New Roman" w:eastAsia="Times New Roman" w:hAnsi="Times New Roman" w:cs="Times New Roman"/>
          <w:color w:val="000000"/>
          <w:sz w:val="24"/>
          <w:szCs w:val="24"/>
          <w:lang w:val="en-GB" w:eastAsia="da-DK"/>
        </w:rPr>
        <w:lastRenderedPageBreak/>
        <w:t>Alake-</w:t>
      </w:r>
      <w:proofErr w:type="spellStart"/>
      <w:r w:rsidRPr="003E7744">
        <w:rPr>
          <w:rFonts w:ascii="Times New Roman" w:eastAsia="Times New Roman" w:hAnsi="Times New Roman" w:cs="Times New Roman"/>
          <w:color w:val="000000"/>
          <w:sz w:val="24"/>
          <w:szCs w:val="24"/>
          <w:lang w:val="en-GB" w:eastAsia="da-DK"/>
        </w:rPr>
        <w:t>Tuenter</w:t>
      </w:r>
      <w:proofErr w:type="spellEnd"/>
      <w:r w:rsidRPr="003E7744">
        <w:rPr>
          <w:rFonts w:ascii="Times New Roman" w:eastAsia="Times New Roman" w:hAnsi="Times New Roman" w:cs="Times New Roman"/>
          <w:color w:val="000000"/>
          <w:sz w:val="24"/>
          <w:szCs w:val="24"/>
          <w:lang w:val="en-GB" w:eastAsia="da-DK"/>
        </w:rPr>
        <w:t xml:space="preserve">, E., Biemans, H. J., Tobi, H., </w:t>
      </w:r>
      <w:proofErr w:type="spellStart"/>
      <w:r w:rsidRPr="003E7744">
        <w:rPr>
          <w:rFonts w:ascii="Times New Roman" w:eastAsia="Times New Roman" w:hAnsi="Times New Roman" w:cs="Times New Roman"/>
          <w:color w:val="000000"/>
          <w:sz w:val="24"/>
          <w:szCs w:val="24"/>
          <w:lang w:val="en-GB" w:eastAsia="da-DK"/>
        </w:rPr>
        <w:t>Wals</w:t>
      </w:r>
      <w:proofErr w:type="spellEnd"/>
      <w:r w:rsidRPr="003E7744">
        <w:rPr>
          <w:rFonts w:ascii="Times New Roman" w:eastAsia="Times New Roman" w:hAnsi="Times New Roman" w:cs="Times New Roman"/>
          <w:color w:val="000000"/>
          <w:sz w:val="24"/>
          <w:szCs w:val="24"/>
          <w:lang w:val="en-GB" w:eastAsia="da-DK"/>
        </w:rPr>
        <w:t xml:space="preserve">, A. E., </w:t>
      </w:r>
      <w:proofErr w:type="spellStart"/>
      <w:r w:rsidRPr="003E7744">
        <w:rPr>
          <w:rFonts w:ascii="Times New Roman" w:eastAsia="Times New Roman" w:hAnsi="Times New Roman" w:cs="Times New Roman"/>
          <w:color w:val="000000"/>
          <w:sz w:val="24"/>
          <w:szCs w:val="24"/>
          <w:lang w:val="en-GB" w:eastAsia="da-DK"/>
        </w:rPr>
        <w:t>Oosterheert</w:t>
      </w:r>
      <w:proofErr w:type="spellEnd"/>
      <w:r w:rsidRPr="003E7744">
        <w:rPr>
          <w:rFonts w:ascii="Times New Roman" w:eastAsia="Times New Roman" w:hAnsi="Times New Roman" w:cs="Times New Roman"/>
          <w:color w:val="000000"/>
          <w:sz w:val="24"/>
          <w:szCs w:val="24"/>
          <w:lang w:val="en-GB" w:eastAsia="da-DK"/>
        </w:rPr>
        <w:t xml:space="preserve">, I., &amp; Mulder, M. (2012). Inquiry-based science education competencies of primary school teachers: A literature study and critical review of the American National Science Education Standards. </w:t>
      </w:r>
      <w:r w:rsidRPr="003E7744">
        <w:rPr>
          <w:rFonts w:ascii="Times New Roman" w:eastAsia="Times New Roman" w:hAnsi="Times New Roman" w:cs="Times New Roman"/>
          <w:i/>
          <w:iCs/>
          <w:color w:val="000000"/>
          <w:sz w:val="24"/>
          <w:szCs w:val="24"/>
          <w:lang w:val="en-GB" w:eastAsia="da-DK"/>
        </w:rPr>
        <w:t>International Journal of Science Education, 34</w:t>
      </w:r>
      <w:r w:rsidRPr="003E7744">
        <w:rPr>
          <w:rFonts w:ascii="Times New Roman" w:eastAsia="Times New Roman" w:hAnsi="Times New Roman" w:cs="Times New Roman"/>
          <w:color w:val="000000"/>
          <w:sz w:val="24"/>
          <w:szCs w:val="24"/>
          <w:lang w:val="en-GB" w:eastAsia="da-DK"/>
        </w:rPr>
        <w:t>(17), 2609-2640.</w:t>
      </w:r>
    </w:p>
    <w:p w14:paraId="151D8882" w14:textId="1745ACCA" w:rsidR="00C868E0" w:rsidRDefault="00C868E0" w:rsidP="006100EE">
      <w:pPr>
        <w:spacing w:after="0" w:line="360" w:lineRule="auto"/>
        <w:ind w:left="720" w:hanging="720"/>
        <w:jc w:val="both"/>
        <w:rPr>
          <w:rFonts w:ascii="Times New Roman" w:eastAsia="Times New Roman" w:hAnsi="Times New Roman" w:cs="Times New Roman"/>
          <w:color w:val="333333"/>
          <w:sz w:val="24"/>
          <w:szCs w:val="24"/>
          <w:shd w:val="clear" w:color="auto" w:fill="FFFFFF"/>
          <w:lang w:val="en-US" w:eastAsia="da-DK"/>
        </w:rPr>
      </w:pPr>
      <w:proofErr w:type="spellStart"/>
      <w:r w:rsidRPr="00C868E0">
        <w:rPr>
          <w:rFonts w:ascii="Times New Roman" w:eastAsia="Times New Roman" w:hAnsi="Times New Roman" w:cs="Times New Roman"/>
          <w:color w:val="000000" w:themeColor="text1"/>
          <w:sz w:val="24"/>
          <w:szCs w:val="24"/>
          <w:lang w:val="en-GB" w:eastAsia="da-DK"/>
        </w:rPr>
        <w:t>Attride</w:t>
      </w:r>
      <w:proofErr w:type="spellEnd"/>
      <w:r w:rsidRPr="00C868E0">
        <w:rPr>
          <w:rFonts w:ascii="Times New Roman" w:eastAsia="Times New Roman" w:hAnsi="Times New Roman" w:cs="Times New Roman"/>
          <w:color w:val="000000" w:themeColor="text1"/>
          <w:sz w:val="24"/>
          <w:szCs w:val="24"/>
          <w:lang w:val="en-GB" w:eastAsia="da-DK"/>
        </w:rPr>
        <w:t xml:space="preserve">-Stirling, J. (2001). </w:t>
      </w:r>
      <w:r w:rsidRPr="00C868E0">
        <w:rPr>
          <w:rFonts w:ascii="Times New Roman" w:hAnsi="Times New Roman" w:cs="Times New Roman"/>
          <w:color w:val="000000" w:themeColor="text1"/>
          <w:sz w:val="24"/>
          <w:szCs w:val="24"/>
          <w:lang w:val="en-US"/>
        </w:rPr>
        <w:t xml:space="preserve">Thematic networks: an analytic tool for qualitative research. </w:t>
      </w:r>
      <w:r w:rsidRPr="00C868E0">
        <w:rPr>
          <w:rFonts w:ascii="Times New Roman" w:hAnsi="Times New Roman" w:cs="Times New Roman"/>
          <w:i/>
          <w:iCs/>
          <w:color w:val="000000" w:themeColor="text1"/>
          <w:sz w:val="24"/>
          <w:szCs w:val="24"/>
          <w:lang w:val="en-US"/>
        </w:rPr>
        <w:t xml:space="preserve">Qualitative Research. </w:t>
      </w:r>
      <w:r w:rsidRPr="0061398E">
        <w:rPr>
          <w:rFonts w:ascii="Times New Roman" w:eastAsia="Times New Roman" w:hAnsi="Times New Roman" w:cs="Times New Roman"/>
          <w:color w:val="333333"/>
          <w:sz w:val="24"/>
          <w:szCs w:val="24"/>
          <w:shd w:val="clear" w:color="auto" w:fill="FFFFFF"/>
          <w:lang w:val="en-US" w:eastAsia="da-DK"/>
        </w:rPr>
        <w:t>Volume: 1, issue: 3, pp: 385-405.</w:t>
      </w:r>
    </w:p>
    <w:p w14:paraId="6E6A1EE0" w14:textId="2553596C" w:rsidR="004345F3" w:rsidRPr="004345F3" w:rsidRDefault="004345F3" w:rsidP="006100EE">
      <w:pPr>
        <w:spacing w:after="0" w:line="360" w:lineRule="auto"/>
        <w:ind w:left="720" w:hanging="720"/>
        <w:jc w:val="both"/>
        <w:rPr>
          <w:rFonts w:ascii="Times New Roman" w:eastAsia="Times New Roman" w:hAnsi="Times New Roman" w:cs="Times New Roman"/>
          <w:color w:val="000000"/>
          <w:sz w:val="24"/>
          <w:szCs w:val="24"/>
          <w:lang w:val="en-US" w:eastAsia="da-DK"/>
        </w:rPr>
      </w:pPr>
      <w:r w:rsidRPr="004345F3">
        <w:rPr>
          <w:rFonts w:ascii="Times New Roman" w:hAnsi="Times New Roman" w:cs="Times New Roman"/>
          <w:color w:val="222222"/>
          <w:sz w:val="24"/>
          <w:szCs w:val="24"/>
          <w:shd w:val="clear" w:color="auto" w:fill="FFFFFF"/>
          <w:lang w:val="en-US"/>
        </w:rPr>
        <w:t xml:space="preserve">Bastian, M., </w:t>
      </w:r>
      <w:proofErr w:type="spellStart"/>
      <w:r w:rsidRPr="004345F3">
        <w:rPr>
          <w:rFonts w:ascii="Times New Roman" w:hAnsi="Times New Roman" w:cs="Times New Roman"/>
          <w:color w:val="222222"/>
          <w:sz w:val="24"/>
          <w:szCs w:val="24"/>
          <w:shd w:val="clear" w:color="auto" w:fill="FFFFFF"/>
          <w:lang w:val="en-US"/>
        </w:rPr>
        <w:t>Heymann</w:t>
      </w:r>
      <w:proofErr w:type="spellEnd"/>
      <w:r w:rsidRPr="004345F3">
        <w:rPr>
          <w:rFonts w:ascii="Times New Roman" w:hAnsi="Times New Roman" w:cs="Times New Roman"/>
          <w:color w:val="222222"/>
          <w:sz w:val="24"/>
          <w:szCs w:val="24"/>
          <w:shd w:val="clear" w:color="auto" w:fill="FFFFFF"/>
          <w:lang w:val="en-US"/>
        </w:rPr>
        <w:t xml:space="preserve">, S., &amp; </w:t>
      </w:r>
      <w:proofErr w:type="spellStart"/>
      <w:r w:rsidRPr="004345F3">
        <w:rPr>
          <w:rFonts w:ascii="Times New Roman" w:hAnsi="Times New Roman" w:cs="Times New Roman"/>
          <w:color w:val="222222"/>
          <w:sz w:val="24"/>
          <w:szCs w:val="24"/>
          <w:shd w:val="clear" w:color="auto" w:fill="FFFFFF"/>
          <w:lang w:val="en-US"/>
        </w:rPr>
        <w:t>Jacomy</w:t>
      </w:r>
      <w:proofErr w:type="spellEnd"/>
      <w:r w:rsidRPr="004345F3">
        <w:rPr>
          <w:rFonts w:ascii="Times New Roman" w:hAnsi="Times New Roman" w:cs="Times New Roman"/>
          <w:color w:val="222222"/>
          <w:sz w:val="24"/>
          <w:szCs w:val="24"/>
          <w:shd w:val="clear" w:color="auto" w:fill="FFFFFF"/>
          <w:lang w:val="en-US"/>
        </w:rPr>
        <w:t>, M. (2009). Gephi: an open source software for exploring and manipulating networks. In </w:t>
      </w:r>
      <w:r w:rsidRPr="004345F3">
        <w:rPr>
          <w:rFonts w:ascii="Times New Roman" w:hAnsi="Times New Roman" w:cs="Times New Roman"/>
          <w:i/>
          <w:iCs/>
          <w:color w:val="222222"/>
          <w:sz w:val="24"/>
          <w:szCs w:val="24"/>
          <w:shd w:val="clear" w:color="auto" w:fill="FFFFFF"/>
          <w:lang w:val="en-US"/>
        </w:rPr>
        <w:t>Third international AAAI conference on weblogs and social media</w:t>
      </w:r>
      <w:r w:rsidRPr="004345F3">
        <w:rPr>
          <w:rFonts w:ascii="Times New Roman" w:hAnsi="Times New Roman" w:cs="Times New Roman"/>
          <w:color w:val="222222"/>
          <w:sz w:val="24"/>
          <w:szCs w:val="24"/>
          <w:shd w:val="clear" w:color="auto" w:fill="FFFFFF"/>
          <w:lang w:val="en-US"/>
        </w:rPr>
        <w:t>.</w:t>
      </w:r>
    </w:p>
    <w:p w14:paraId="6538D438" w14:textId="3DE20F73" w:rsidR="003E7744" w:rsidRDefault="003E7744" w:rsidP="006100EE">
      <w:pPr>
        <w:spacing w:after="0" w:line="360" w:lineRule="auto"/>
        <w:ind w:left="720" w:hanging="720"/>
        <w:jc w:val="both"/>
        <w:rPr>
          <w:rFonts w:ascii="Times New Roman" w:eastAsia="Times New Roman" w:hAnsi="Times New Roman" w:cs="Times New Roman"/>
          <w:color w:val="000000"/>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Biesta, G. J., &amp; William, N. C. B. E. (2003). </w:t>
      </w:r>
      <w:r w:rsidRPr="00172F80">
        <w:rPr>
          <w:rFonts w:ascii="Times New Roman" w:eastAsia="Times New Roman" w:hAnsi="Times New Roman" w:cs="Times New Roman"/>
          <w:color w:val="000000"/>
          <w:sz w:val="24"/>
          <w:szCs w:val="24"/>
          <w:lang w:val="en-GB" w:eastAsia="da-DK"/>
        </w:rPr>
        <w:t>Pragmatism and Educational Research</w:t>
      </w:r>
      <w:r w:rsidR="00172F80" w:rsidRPr="00172F80">
        <w:rPr>
          <w:rFonts w:ascii="Times New Roman" w:eastAsia="Times New Roman" w:hAnsi="Times New Roman" w:cs="Times New Roman"/>
          <w:color w:val="000000"/>
          <w:sz w:val="24"/>
          <w:szCs w:val="24"/>
          <w:lang w:val="en-GB" w:eastAsia="da-DK"/>
        </w:rPr>
        <w:t>.</w:t>
      </w:r>
      <w:r w:rsidR="00172F80">
        <w:rPr>
          <w:rFonts w:ascii="Times New Roman" w:eastAsia="Times New Roman" w:hAnsi="Times New Roman" w:cs="Times New Roman"/>
          <w:i/>
          <w:iCs/>
          <w:color w:val="000000"/>
          <w:sz w:val="24"/>
          <w:szCs w:val="24"/>
          <w:lang w:val="en-GB" w:eastAsia="da-DK"/>
        </w:rPr>
        <w:t xml:space="preserve"> </w:t>
      </w:r>
      <w:r w:rsidRPr="003E7744">
        <w:rPr>
          <w:rFonts w:ascii="Times New Roman" w:eastAsia="Times New Roman" w:hAnsi="Times New Roman" w:cs="Times New Roman"/>
          <w:i/>
          <w:iCs/>
          <w:color w:val="000000"/>
          <w:sz w:val="24"/>
          <w:szCs w:val="24"/>
          <w:lang w:val="en-GB" w:eastAsia="da-DK"/>
        </w:rPr>
        <w:t>Philosophy, Theory, and Educational Research Series</w:t>
      </w:r>
      <w:r w:rsidR="00172F80">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USA: Rowman &amp; Littlefield publishers Inc.</w:t>
      </w:r>
    </w:p>
    <w:p w14:paraId="14AA91C4" w14:textId="77777777" w:rsidR="004C3688" w:rsidRPr="00FD0B64" w:rsidRDefault="004C3688" w:rsidP="006100EE">
      <w:pPr>
        <w:autoSpaceDE w:val="0"/>
        <w:autoSpaceDN w:val="0"/>
        <w:adjustRightInd w:val="0"/>
        <w:spacing w:after="0" w:line="360" w:lineRule="auto"/>
        <w:rPr>
          <w:rFonts w:ascii="Times New Roman" w:hAnsi="Times New Roman" w:cs="Times New Roman"/>
          <w:i/>
          <w:iCs/>
          <w:sz w:val="24"/>
          <w:szCs w:val="24"/>
          <w:lang w:val="en-US"/>
        </w:rPr>
      </w:pPr>
      <w:r w:rsidRPr="004C3688">
        <w:rPr>
          <w:rFonts w:ascii="Times New Roman" w:hAnsi="Times New Roman" w:cs="Times New Roman"/>
          <w:sz w:val="24"/>
          <w:szCs w:val="24"/>
          <w:lang w:val="en-US"/>
        </w:rPr>
        <w:t xml:space="preserve">Braun, V., &amp; Clarke, V. (2006). Using thematic analysis in psychology. </w:t>
      </w:r>
      <w:r w:rsidRPr="00FD0B64">
        <w:rPr>
          <w:rFonts w:ascii="Times New Roman" w:hAnsi="Times New Roman" w:cs="Times New Roman"/>
          <w:i/>
          <w:iCs/>
          <w:sz w:val="24"/>
          <w:szCs w:val="24"/>
          <w:lang w:val="en-US"/>
        </w:rPr>
        <w:t>Qualitative research in</w:t>
      </w:r>
    </w:p>
    <w:p w14:paraId="24777510" w14:textId="6EA6D661" w:rsidR="004C3688" w:rsidRPr="004C3688" w:rsidRDefault="004C3688" w:rsidP="006100EE">
      <w:pPr>
        <w:spacing w:after="0" w:line="360" w:lineRule="auto"/>
        <w:ind w:left="720"/>
        <w:jc w:val="both"/>
        <w:rPr>
          <w:rFonts w:ascii="Times New Roman" w:eastAsia="Times New Roman" w:hAnsi="Times New Roman" w:cs="Times New Roman"/>
          <w:sz w:val="24"/>
          <w:szCs w:val="24"/>
          <w:lang w:val="en-GB" w:eastAsia="da-DK"/>
        </w:rPr>
      </w:pPr>
      <w:r w:rsidRPr="00FD0B64">
        <w:rPr>
          <w:rFonts w:ascii="Times New Roman" w:hAnsi="Times New Roman" w:cs="Times New Roman"/>
          <w:i/>
          <w:iCs/>
          <w:sz w:val="24"/>
          <w:szCs w:val="24"/>
          <w:lang w:val="en-US"/>
        </w:rPr>
        <w:t>psychology, 3</w:t>
      </w:r>
      <w:r w:rsidRPr="00FD0B64">
        <w:rPr>
          <w:rFonts w:ascii="Times New Roman" w:hAnsi="Times New Roman" w:cs="Times New Roman"/>
          <w:sz w:val="24"/>
          <w:szCs w:val="24"/>
          <w:lang w:val="en-US"/>
        </w:rPr>
        <w:t>(2), 77‑101. doi:10.1191/1478088706qp063oa.</w:t>
      </w:r>
    </w:p>
    <w:p w14:paraId="50324F5F" w14:textId="1E7F03D0" w:rsidR="003E7744" w:rsidRDefault="003E7744" w:rsidP="006100EE">
      <w:pPr>
        <w:spacing w:after="0" w:line="360" w:lineRule="auto"/>
        <w:ind w:left="720" w:hanging="720"/>
        <w:jc w:val="both"/>
        <w:rPr>
          <w:rFonts w:ascii="Times New Roman" w:eastAsia="Times New Roman" w:hAnsi="Times New Roman" w:cs="Times New Roman"/>
          <w:color w:val="000000"/>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Bruce, B. C., &amp; Casey, L. (2012). The Practice of Inquiry: A Pedagogical "Sweet Spot" for Digital Literacy? </w:t>
      </w:r>
      <w:r w:rsidRPr="003E7744">
        <w:rPr>
          <w:rFonts w:ascii="Times New Roman" w:eastAsia="Times New Roman" w:hAnsi="Times New Roman" w:cs="Times New Roman"/>
          <w:i/>
          <w:iCs/>
          <w:color w:val="000000"/>
          <w:sz w:val="24"/>
          <w:szCs w:val="24"/>
          <w:lang w:val="en-GB" w:eastAsia="da-DK"/>
        </w:rPr>
        <w:t>Computers in the Schools, 29</w:t>
      </w:r>
      <w:r w:rsidRPr="003E7744">
        <w:rPr>
          <w:rFonts w:ascii="Times New Roman" w:eastAsia="Times New Roman" w:hAnsi="Times New Roman" w:cs="Times New Roman"/>
          <w:color w:val="000000"/>
          <w:sz w:val="24"/>
          <w:szCs w:val="24"/>
          <w:lang w:val="en-GB" w:eastAsia="da-DK"/>
        </w:rPr>
        <w:t>(1-2), 191-206.</w:t>
      </w:r>
    </w:p>
    <w:p w14:paraId="425C5214" w14:textId="77777777" w:rsidR="00BD0FCB" w:rsidRPr="00172F80" w:rsidRDefault="00BD0FCB" w:rsidP="006100EE">
      <w:pPr>
        <w:spacing w:after="0" w:line="360" w:lineRule="auto"/>
        <w:ind w:left="720" w:hanging="720"/>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Bybee, R. W., Taylor, J. A., Gardner, A., Van </w:t>
      </w:r>
      <w:proofErr w:type="spellStart"/>
      <w:r w:rsidRPr="003E7744">
        <w:rPr>
          <w:rFonts w:ascii="Times New Roman" w:eastAsia="Times New Roman" w:hAnsi="Times New Roman" w:cs="Times New Roman"/>
          <w:color w:val="000000"/>
          <w:sz w:val="24"/>
          <w:szCs w:val="24"/>
          <w:lang w:val="en-GB" w:eastAsia="da-DK"/>
        </w:rPr>
        <w:t>Scotter</w:t>
      </w:r>
      <w:proofErr w:type="spellEnd"/>
      <w:r w:rsidRPr="003E7744">
        <w:rPr>
          <w:rFonts w:ascii="Times New Roman" w:eastAsia="Times New Roman" w:hAnsi="Times New Roman" w:cs="Times New Roman"/>
          <w:color w:val="000000"/>
          <w:sz w:val="24"/>
          <w:szCs w:val="24"/>
          <w:lang w:val="en-GB" w:eastAsia="da-DK"/>
        </w:rPr>
        <w:t xml:space="preserve">, P., Powell, J. C., Westbrook, A., &amp; </w:t>
      </w:r>
      <w:proofErr w:type="spellStart"/>
      <w:r w:rsidRPr="003E7744">
        <w:rPr>
          <w:rFonts w:ascii="Times New Roman" w:eastAsia="Times New Roman" w:hAnsi="Times New Roman" w:cs="Times New Roman"/>
          <w:color w:val="000000"/>
          <w:sz w:val="24"/>
          <w:szCs w:val="24"/>
          <w:lang w:val="en-GB" w:eastAsia="da-DK"/>
        </w:rPr>
        <w:t>Landes</w:t>
      </w:r>
      <w:proofErr w:type="spellEnd"/>
      <w:r w:rsidRPr="003E7744">
        <w:rPr>
          <w:rFonts w:ascii="Times New Roman" w:eastAsia="Times New Roman" w:hAnsi="Times New Roman" w:cs="Times New Roman"/>
          <w:color w:val="000000"/>
          <w:sz w:val="24"/>
          <w:szCs w:val="24"/>
          <w:lang w:val="en-GB" w:eastAsia="da-DK"/>
        </w:rPr>
        <w:t xml:space="preserve">, N. (2006). The BSCS 5E instructional model: Origins and effectiveness. </w:t>
      </w:r>
      <w:r w:rsidRPr="00172F80">
        <w:rPr>
          <w:rFonts w:ascii="Times New Roman" w:eastAsia="Times New Roman" w:hAnsi="Times New Roman" w:cs="Times New Roman"/>
          <w:i/>
          <w:iCs/>
          <w:color w:val="000000"/>
          <w:sz w:val="24"/>
          <w:szCs w:val="24"/>
          <w:lang w:val="en-GB" w:eastAsia="da-DK"/>
        </w:rPr>
        <w:t>Colorado Springs</w:t>
      </w:r>
      <w:r w:rsidRPr="00172F80">
        <w:rPr>
          <w:rFonts w:ascii="Times New Roman" w:eastAsia="Times New Roman" w:hAnsi="Times New Roman" w:cs="Times New Roman"/>
          <w:color w:val="000000"/>
          <w:sz w:val="24"/>
          <w:szCs w:val="24"/>
          <w:lang w:val="en-GB" w:eastAsia="da-DK"/>
        </w:rPr>
        <w:t>, Co: BSCS, 5, 88-98.</w:t>
      </w:r>
    </w:p>
    <w:p w14:paraId="30116235" w14:textId="78FB0BE8" w:rsidR="003E7744" w:rsidRPr="00D871E9" w:rsidRDefault="003E7744" w:rsidP="006100EE">
      <w:pPr>
        <w:spacing w:after="0" w:line="360" w:lineRule="auto"/>
        <w:ind w:left="720" w:hanging="720"/>
        <w:jc w:val="both"/>
        <w:rPr>
          <w:rFonts w:ascii="Times New Roman" w:eastAsia="Times New Roman" w:hAnsi="Times New Roman" w:cs="Times New Roman"/>
          <w:color w:val="000000"/>
          <w:sz w:val="24"/>
          <w:szCs w:val="24"/>
          <w:lang w:val="en-GB" w:eastAsia="da-DK"/>
        </w:rPr>
      </w:pPr>
      <w:proofErr w:type="spellStart"/>
      <w:r w:rsidRPr="003E7744">
        <w:rPr>
          <w:rFonts w:ascii="Times New Roman" w:eastAsia="Times New Roman" w:hAnsi="Times New Roman" w:cs="Times New Roman"/>
          <w:color w:val="000000"/>
          <w:sz w:val="24"/>
          <w:szCs w:val="24"/>
          <w:lang w:val="en-GB" w:eastAsia="da-DK"/>
        </w:rPr>
        <w:t>Clauset</w:t>
      </w:r>
      <w:proofErr w:type="spellEnd"/>
      <w:r w:rsidRPr="003E7744">
        <w:rPr>
          <w:rFonts w:ascii="Times New Roman" w:eastAsia="Times New Roman" w:hAnsi="Times New Roman" w:cs="Times New Roman"/>
          <w:color w:val="000000"/>
          <w:sz w:val="24"/>
          <w:szCs w:val="24"/>
          <w:lang w:val="en-GB" w:eastAsia="da-DK"/>
        </w:rPr>
        <w:t xml:space="preserve">, A., Newman, M. E., &amp; Moore, C. (2004). Finding community structure in very large </w:t>
      </w:r>
      <w:r w:rsidRPr="00D871E9">
        <w:rPr>
          <w:rFonts w:ascii="Times New Roman" w:eastAsia="Times New Roman" w:hAnsi="Times New Roman" w:cs="Times New Roman"/>
          <w:color w:val="000000"/>
          <w:sz w:val="24"/>
          <w:szCs w:val="24"/>
          <w:lang w:val="en-GB" w:eastAsia="da-DK"/>
        </w:rPr>
        <w:t xml:space="preserve">networks. </w:t>
      </w:r>
      <w:r w:rsidRPr="00D871E9">
        <w:rPr>
          <w:rFonts w:ascii="Times New Roman" w:eastAsia="Times New Roman" w:hAnsi="Times New Roman" w:cs="Times New Roman"/>
          <w:i/>
          <w:iCs/>
          <w:color w:val="000000"/>
          <w:sz w:val="24"/>
          <w:szCs w:val="24"/>
          <w:lang w:val="en-GB" w:eastAsia="da-DK"/>
        </w:rPr>
        <w:t>Physical review</w:t>
      </w:r>
      <w:r w:rsidRPr="00D871E9">
        <w:rPr>
          <w:rFonts w:ascii="Times New Roman" w:eastAsia="Times New Roman" w:hAnsi="Times New Roman" w:cs="Times New Roman"/>
          <w:color w:val="000000"/>
          <w:sz w:val="24"/>
          <w:szCs w:val="24"/>
          <w:lang w:val="en-GB" w:eastAsia="da-DK"/>
        </w:rPr>
        <w:t>, 70(6), 066111.</w:t>
      </w:r>
    </w:p>
    <w:p w14:paraId="5204C49B" w14:textId="7EB4B0EA" w:rsidR="00D871E9" w:rsidRDefault="00D871E9" w:rsidP="006100EE">
      <w:pPr>
        <w:spacing w:after="0" w:line="360" w:lineRule="auto"/>
        <w:ind w:left="720" w:hanging="720"/>
        <w:jc w:val="both"/>
        <w:rPr>
          <w:rFonts w:ascii="Times New Roman" w:hAnsi="Times New Roman" w:cs="Times New Roman"/>
          <w:color w:val="222222"/>
          <w:sz w:val="24"/>
          <w:szCs w:val="24"/>
          <w:shd w:val="clear" w:color="auto" w:fill="FFFFFF"/>
          <w:lang w:val="en-US"/>
        </w:rPr>
      </w:pPr>
      <w:proofErr w:type="spellStart"/>
      <w:r w:rsidRPr="00D871E9">
        <w:rPr>
          <w:rFonts w:ascii="Times New Roman" w:hAnsi="Times New Roman" w:cs="Times New Roman"/>
          <w:color w:val="222222"/>
          <w:sz w:val="24"/>
          <w:szCs w:val="24"/>
          <w:shd w:val="clear" w:color="auto" w:fill="FFFFFF"/>
          <w:lang w:val="en-US"/>
        </w:rPr>
        <w:t>Csardi</w:t>
      </w:r>
      <w:proofErr w:type="spellEnd"/>
      <w:r w:rsidRPr="00D871E9">
        <w:rPr>
          <w:rFonts w:ascii="Times New Roman" w:hAnsi="Times New Roman" w:cs="Times New Roman"/>
          <w:color w:val="222222"/>
          <w:sz w:val="24"/>
          <w:szCs w:val="24"/>
          <w:shd w:val="clear" w:color="auto" w:fill="FFFFFF"/>
          <w:lang w:val="en-US"/>
        </w:rPr>
        <w:t>,</w:t>
      </w:r>
      <w:r>
        <w:rPr>
          <w:rFonts w:ascii="Times New Roman" w:hAnsi="Times New Roman" w:cs="Times New Roman"/>
          <w:color w:val="222222"/>
          <w:sz w:val="24"/>
          <w:szCs w:val="24"/>
          <w:shd w:val="clear" w:color="auto" w:fill="FFFFFF"/>
          <w:lang w:val="en-US"/>
        </w:rPr>
        <w:t xml:space="preserve"> </w:t>
      </w:r>
      <w:r w:rsidRPr="00D871E9">
        <w:rPr>
          <w:rFonts w:ascii="Times New Roman" w:hAnsi="Times New Roman" w:cs="Times New Roman"/>
          <w:color w:val="222222"/>
          <w:sz w:val="24"/>
          <w:szCs w:val="24"/>
          <w:shd w:val="clear" w:color="auto" w:fill="FFFFFF"/>
          <w:lang w:val="en-US"/>
        </w:rPr>
        <w:t>G.,</w:t>
      </w:r>
      <w:r>
        <w:rPr>
          <w:rFonts w:ascii="Times New Roman" w:hAnsi="Times New Roman" w:cs="Times New Roman"/>
          <w:color w:val="222222"/>
          <w:sz w:val="24"/>
          <w:szCs w:val="24"/>
          <w:shd w:val="clear" w:color="auto" w:fill="FFFFFF"/>
          <w:lang w:val="en-US"/>
        </w:rPr>
        <w:t xml:space="preserve"> </w:t>
      </w:r>
      <w:r w:rsidRPr="00D871E9">
        <w:rPr>
          <w:rFonts w:ascii="Times New Roman" w:hAnsi="Times New Roman" w:cs="Times New Roman"/>
          <w:color w:val="222222"/>
          <w:sz w:val="24"/>
          <w:szCs w:val="24"/>
          <w:shd w:val="clear" w:color="auto" w:fill="FFFFFF"/>
          <w:lang w:val="en-US"/>
        </w:rPr>
        <w:t>&amp;</w:t>
      </w:r>
      <w:r>
        <w:rPr>
          <w:rFonts w:ascii="Times New Roman" w:hAnsi="Times New Roman" w:cs="Times New Roman"/>
          <w:color w:val="222222"/>
          <w:sz w:val="24"/>
          <w:szCs w:val="24"/>
          <w:shd w:val="clear" w:color="auto" w:fill="FFFFFF"/>
          <w:lang w:val="en-US"/>
        </w:rPr>
        <w:t xml:space="preserve"> </w:t>
      </w:r>
      <w:proofErr w:type="spellStart"/>
      <w:r w:rsidRPr="00D871E9">
        <w:rPr>
          <w:rFonts w:ascii="Times New Roman" w:hAnsi="Times New Roman" w:cs="Times New Roman"/>
          <w:color w:val="222222"/>
          <w:sz w:val="24"/>
          <w:szCs w:val="24"/>
          <w:shd w:val="clear" w:color="auto" w:fill="FFFFFF"/>
          <w:lang w:val="en-US"/>
        </w:rPr>
        <w:t>Nepusz</w:t>
      </w:r>
      <w:proofErr w:type="spellEnd"/>
      <w:r w:rsidRPr="00D871E9">
        <w:rPr>
          <w:rFonts w:ascii="Times New Roman" w:hAnsi="Times New Roman" w:cs="Times New Roman"/>
          <w:color w:val="222222"/>
          <w:sz w:val="24"/>
          <w:szCs w:val="24"/>
          <w:shd w:val="clear" w:color="auto" w:fill="FFFFFF"/>
          <w:lang w:val="en-US"/>
        </w:rPr>
        <w:t xml:space="preserve">, T. (2006). The </w:t>
      </w:r>
      <w:proofErr w:type="spellStart"/>
      <w:r w:rsidRPr="00D871E9">
        <w:rPr>
          <w:rFonts w:ascii="Times New Roman" w:hAnsi="Times New Roman" w:cs="Times New Roman"/>
          <w:color w:val="222222"/>
          <w:sz w:val="24"/>
          <w:szCs w:val="24"/>
          <w:shd w:val="clear" w:color="auto" w:fill="FFFFFF"/>
          <w:lang w:val="en-US"/>
        </w:rPr>
        <w:t>igraph</w:t>
      </w:r>
      <w:proofErr w:type="spellEnd"/>
      <w:r w:rsidRPr="00D871E9">
        <w:rPr>
          <w:rFonts w:ascii="Times New Roman" w:hAnsi="Times New Roman" w:cs="Times New Roman"/>
          <w:color w:val="222222"/>
          <w:sz w:val="24"/>
          <w:szCs w:val="24"/>
          <w:shd w:val="clear" w:color="auto" w:fill="FFFFFF"/>
          <w:lang w:val="en-US"/>
        </w:rPr>
        <w:t xml:space="preserve"> software package for complex network research. </w:t>
      </w:r>
      <w:proofErr w:type="spellStart"/>
      <w:r w:rsidRPr="00FD0B64">
        <w:rPr>
          <w:rFonts w:ascii="Times New Roman" w:hAnsi="Times New Roman" w:cs="Times New Roman"/>
          <w:i/>
          <w:iCs/>
          <w:color w:val="222222"/>
          <w:sz w:val="24"/>
          <w:szCs w:val="24"/>
          <w:shd w:val="clear" w:color="auto" w:fill="FFFFFF"/>
          <w:lang w:val="en-US"/>
        </w:rPr>
        <w:t>InterJournal</w:t>
      </w:r>
      <w:proofErr w:type="spellEnd"/>
      <w:r w:rsidRPr="00FD0B64">
        <w:rPr>
          <w:rFonts w:ascii="Times New Roman" w:hAnsi="Times New Roman" w:cs="Times New Roman"/>
          <w:i/>
          <w:iCs/>
          <w:color w:val="222222"/>
          <w:sz w:val="24"/>
          <w:szCs w:val="24"/>
          <w:shd w:val="clear" w:color="auto" w:fill="FFFFFF"/>
          <w:lang w:val="en-US"/>
        </w:rPr>
        <w:t>, complex systems</w:t>
      </w:r>
      <w:r w:rsidRPr="00FD0B64">
        <w:rPr>
          <w:rFonts w:ascii="Times New Roman" w:hAnsi="Times New Roman" w:cs="Times New Roman"/>
          <w:color w:val="222222"/>
          <w:sz w:val="24"/>
          <w:szCs w:val="24"/>
          <w:shd w:val="clear" w:color="auto" w:fill="FFFFFF"/>
          <w:lang w:val="en-US"/>
        </w:rPr>
        <w:t>, </w:t>
      </w:r>
      <w:r w:rsidRPr="00FD0B64">
        <w:rPr>
          <w:rFonts w:ascii="Times New Roman" w:hAnsi="Times New Roman" w:cs="Times New Roman"/>
          <w:i/>
          <w:iCs/>
          <w:color w:val="222222"/>
          <w:sz w:val="24"/>
          <w:szCs w:val="24"/>
          <w:shd w:val="clear" w:color="auto" w:fill="FFFFFF"/>
          <w:lang w:val="en-US"/>
        </w:rPr>
        <w:t>1695</w:t>
      </w:r>
      <w:r w:rsidRPr="00FD0B64">
        <w:rPr>
          <w:rFonts w:ascii="Times New Roman" w:hAnsi="Times New Roman" w:cs="Times New Roman"/>
          <w:color w:val="222222"/>
          <w:sz w:val="24"/>
          <w:szCs w:val="24"/>
          <w:shd w:val="clear" w:color="auto" w:fill="FFFFFF"/>
          <w:lang w:val="en-US"/>
        </w:rPr>
        <w:t>(5), 1-9.</w:t>
      </w:r>
    </w:p>
    <w:p w14:paraId="74F409F9" w14:textId="48CDAFF6" w:rsidR="005B0EC4" w:rsidRPr="00D871E9" w:rsidRDefault="005B0EC4" w:rsidP="006100EE">
      <w:pPr>
        <w:spacing w:after="0" w:line="360" w:lineRule="auto"/>
        <w:ind w:left="720" w:hanging="720"/>
        <w:jc w:val="both"/>
        <w:rPr>
          <w:rFonts w:ascii="Times New Roman" w:eastAsia="Times New Roman" w:hAnsi="Times New Roman" w:cs="Times New Roman"/>
          <w:sz w:val="24"/>
          <w:szCs w:val="24"/>
          <w:lang w:val="en-GB" w:eastAsia="da-DK"/>
        </w:rPr>
      </w:pPr>
      <w:proofErr w:type="spellStart"/>
      <w:r>
        <w:rPr>
          <w:rFonts w:ascii="Arial" w:hAnsi="Arial" w:cs="Arial"/>
          <w:color w:val="222222"/>
          <w:sz w:val="20"/>
          <w:szCs w:val="20"/>
          <w:shd w:val="clear" w:color="auto" w:fill="FFFFFF"/>
        </w:rPr>
        <w:t>Decristan</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Hondrich</w:t>
      </w:r>
      <w:proofErr w:type="spellEnd"/>
      <w:r>
        <w:rPr>
          <w:rFonts w:ascii="Arial" w:hAnsi="Arial" w:cs="Arial"/>
          <w:color w:val="222222"/>
          <w:sz w:val="20"/>
          <w:szCs w:val="20"/>
          <w:shd w:val="clear" w:color="auto" w:fill="FFFFFF"/>
        </w:rPr>
        <w:t xml:space="preserve">, A. L., </w:t>
      </w:r>
      <w:proofErr w:type="spellStart"/>
      <w:r>
        <w:rPr>
          <w:rFonts w:ascii="Arial" w:hAnsi="Arial" w:cs="Arial"/>
          <w:color w:val="222222"/>
          <w:sz w:val="20"/>
          <w:szCs w:val="20"/>
          <w:shd w:val="clear" w:color="auto" w:fill="FFFFFF"/>
        </w:rPr>
        <w:t>Büttner</w:t>
      </w:r>
      <w:proofErr w:type="spellEnd"/>
      <w:r>
        <w:rPr>
          <w:rFonts w:ascii="Arial" w:hAnsi="Arial" w:cs="Arial"/>
          <w:color w:val="222222"/>
          <w:sz w:val="20"/>
          <w:szCs w:val="20"/>
          <w:shd w:val="clear" w:color="auto" w:fill="FFFFFF"/>
        </w:rPr>
        <w:t xml:space="preserve">, G., Hertel, S., </w:t>
      </w:r>
      <w:proofErr w:type="spellStart"/>
      <w:r>
        <w:rPr>
          <w:rFonts w:ascii="Arial" w:hAnsi="Arial" w:cs="Arial"/>
          <w:color w:val="222222"/>
          <w:sz w:val="20"/>
          <w:szCs w:val="20"/>
          <w:shd w:val="clear" w:color="auto" w:fill="FFFFFF"/>
        </w:rPr>
        <w:t>Klieme</w:t>
      </w:r>
      <w:proofErr w:type="spellEnd"/>
      <w:r>
        <w:rPr>
          <w:rFonts w:ascii="Arial" w:hAnsi="Arial" w:cs="Arial"/>
          <w:color w:val="222222"/>
          <w:sz w:val="20"/>
          <w:szCs w:val="20"/>
          <w:shd w:val="clear" w:color="auto" w:fill="FFFFFF"/>
        </w:rPr>
        <w:t xml:space="preserve">, E., </w:t>
      </w:r>
      <w:proofErr w:type="spellStart"/>
      <w:r>
        <w:rPr>
          <w:rFonts w:ascii="Arial" w:hAnsi="Arial" w:cs="Arial"/>
          <w:color w:val="222222"/>
          <w:sz w:val="20"/>
          <w:szCs w:val="20"/>
          <w:shd w:val="clear" w:color="auto" w:fill="FFFFFF"/>
        </w:rPr>
        <w:t>Kunter</w:t>
      </w:r>
      <w:proofErr w:type="spellEnd"/>
      <w:r>
        <w:rPr>
          <w:rFonts w:ascii="Arial" w:hAnsi="Arial" w:cs="Arial"/>
          <w:color w:val="222222"/>
          <w:sz w:val="20"/>
          <w:szCs w:val="20"/>
          <w:shd w:val="clear" w:color="auto" w:fill="FFFFFF"/>
        </w:rPr>
        <w:t xml:space="preserve">, M., ... </w:t>
      </w:r>
      <w:r w:rsidRPr="005B0EC4">
        <w:rPr>
          <w:rFonts w:ascii="Arial" w:hAnsi="Arial" w:cs="Arial"/>
          <w:color w:val="222222"/>
          <w:sz w:val="20"/>
          <w:szCs w:val="20"/>
          <w:shd w:val="clear" w:color="auto" w:fill="FFFFFF"/>
          <w:lang w:val="en-US"/>
        </w:rPr>
        <w:t>&amp; Naumann, A. (2015). Impact of additional guidance in science education on primary students’ conceptual understanding. </w:t>
      </w:r>
      <w:r w:rsidRPr="006C0EAA">
        <w:rPr>
          <w:rFonts w:ascii="Arial" w:hAnsi="Arial" w:cs="Arial"/>
          <w:i/>
          <w:iCs/>
          <w:color w:val="222222"/>
          <w:sz w:val="20"/>
          <w:szCs w:val="20"/>
          <w:shd w:val="clear" w:color="auto" w:fill="FFFFFF"/>
          <w:lang w:val="en-US"/>
        </w:rPr>
        <w:t>The Journal of Educational Research</w:t>
      </w:r>
      <w:r w:rsidRPr="006C0EAA">
        <w:rPr>
          <w:rFonts w:ascii="Arial" w:hAnsi="Arial" w:cs="Arial"/>
          <w:color w:val="222222"/>
          <w:sz w:val="20"/>
          <w:szCs w:val="20"/>
          <w:shd w:val="clear" w:color="auto" w:fill="FFFFFF"/>
          <w:lang w:val="en-US"/>
        </w:rPr>
        <w:t>, </w:t>
      </w:r>
      <w:r w:rsidRPr="006C0EAA">
        <w:rPr>
          <w:rFonts w:ascii="Arial" w:hAnsi="Arial" w:cs="Arial"/>
          <w:i/>
          <w:iCs/>
          <w:color w:val="222222"/>
          <w:sz w:val="20"/>
          <w:szCs w:val="20"/>
          <w:shd w:val="clear" w:color="auto" w:fill="FFFFFF"/>
          <w:lang w:val="en-US"/>
        </w:rPr>
        <w:t>108</w:t>
      </w:r>
      <w:r w:rsidRPr="006C0EAA">
        <w:rPr>
          <w:rFonts w:ascii="Arial" w:hAnsi="Arial" w:cs="Arial"/>
          <w:color w:val="222222"/>
          <w:sz w:val="20"/>
          <w:szCs w:val="20"/>
          <w:shd w:val="clear" w:color="auto" w:fill="FFFFFF"/>
          <w:lang w:val="en-US"/>
        </w:rPr>
        <w:t>(5), 358-370.</w:t>
      </w:r>
    </w:p>
    <w:p w14:paraId="29C2FEBB" w14:textId="77777777" w:rsidR="003E7744" w:rsidRPr="003E7744" w:rsidRDefault="003E7744" w:rsidP="006100EE">
      <w:pPr>
        <w:spacing w:after="0" w:line="360" w:lineRule="auto"/>
        <w:ind w:left="720" w:hanging="720"/>
        <w:jc w:val="both"/>
        <w:rPr>
          <w:rFonts w:ascii="Times New Roman" w:eastAsia="Times New Roman" w:hAnsi="Times New Roman" w:cs="Times New Roman"/>
          <w:sz w:val="24"/>
          <w:szCs w:val="24"/>
          <w:lang w:val="en-GB" w:eastAsia="da-DK"/>
        </w:rPr>
      </w:pPr>
      <w:proofErr w:type="spellStart"/>
      <w:r w:rsidRPr="003E7744">
        <w:rPr>
          <w:rFonts w:ascii="Times New Roman" w:eastAsia="Times New Roman" w:hAnsi="Times New Roman" w:cs="Times New Roman"/>
          <w:color w:val="000000"/>
          <w:sz w:val="24"/>
          <w:szCs w:val="24"/>
          <w:lang w:val="en-GB" w:eastAsia="da-DK"/>
        </w:rPr>
        <w:t>Desouza</w:t>
      </w:r>
      <w:proofErr w:type="spellEnd"/>
      <w:r w:rsidRPr="003E7744">
        <w:rPr>
          <w:rFonts w:ascii="Times New Roman" w:eastAsia="Times New Roman" w:hAnsi="Times New Roman" w:cs="Times New Roman"/>
          <w:color w:val="000000"/>
          <w:sz w:val="24"/>
          <w:szCs w:val="24"/>
          <w:lang w:val="en-GB" w:eastAsia="da-DK"/>
        </w:rPr>
        <w:t xml:space="preserve">, J. M. S. (2017). Conceptual Play and Science Inquiry: Using the 5E Instructional Model. </w:t>
      </w:r>
      <w:r w:rsidRPr="003E7744">
        <w:rPr>
          <w:rFonts w:ascii="Times New Roman" w:eastAsia="Times New Roman" w:hAnsi="Times New Roman" w:cs="Times New Roman"/>
          <w:i/>
          <w:iCs/>
          <w:color w:val="000000"/>
          <w:sz w:val="24"/>
          <w:szCs w:val="24"/>
          <w:lang w:val="en-GB" w:eastAsia="da-DK"/>
        </w:rPr>
        <w:t>Pedagogies: An International Journal, 12</w:t>
      </w:r>
      <w:r w:rsidRPr="003E7744">
        <w:rPr>
          <w:rFonts w:ascii="Times New Roman" w:eastAsia="Times New Roman" w:hAnsi="Times New Roman" w:cs="Times New Roman"/>
          <w:color w:val="000000"/>
          <w:sz w:val="24"/>
          <w:szCs w:val="24"/>
          <w:lang w:val="en-GB" w:eastAsia="da-DK"/>
        </w:rPr>
        <w:t>(4), 340-353.</w:t>
      </w:r>
    </w:p>
    <w:p w14:paraId="38B30867" w14:textId="1A2AC86E" w:rsidR="003E7744" w:rsidRDefault="003E7744" w:rsidP="006100EE">
      <w:pPr>
        <w:spacing w:after="0" w:line="360" w:lineRule="auto"/>
        <w:ind w:left="720" w:hanging="720"/>
        <w:jc w:val="both"/>
        <w:rPr>
          <w:rFonts w:ascii="Times New Roman" w:eastAsia="Times New Roman" w:hAnsi="Times New Roman" w:cs="Times New Roman"/>
          <w:i/>
          <w:iCs/>
          <w:color w:val="000000"/>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Dewey, J. (1938/2015). </w:t>
      </w:r>
      <w:r w:rsidRPr="00172F80">
        <w:rPr>
          <w:rFonts w:ascii="Times New Roman" w:eastAsia="Times New Roman" w:hAnsi="Times New Roman" w:cs="Times New Roman"/>
          <w:color w:val="000000"/>
          <w:sz w:val="24"/>
          <w:szCs w:val="24"/>
          <w:lang w:val="en-GB" w:eastAsia="da-DK"/>
        </w:rPr>
        <w:t>Experience and education</w:t>
      </w:r>
      <w:r w:rsidRPr="003E7744">
        <w:rPr>
          <w:rFonts w:ascii="Times New Roman" w:eastAsia="Times New Roman" w:hAnsi="Times New Roman" w:cs="Times New Roman"/>
          <w:color w:val="000000"/>
          <w:sz w:val="24"/>
          <w:szCs w:val="24"/>
          <w:lang w:val="en-GB" w:eastAsia="da-DK"/>
        </w:rPr>
        <w:t xml:space="preserve">. </w:t>
      </w:r>
      <w:r w:rsidRPr="00172F80">
        <w:rPr>
          <w:rFonts w:ascii="Times New Roman" w:eastAsia="Times New Roman" w:hAnsi="Times New Roman" w:cs="Times New Roman"/>
          <w:i/>
          <w:iCs/>
          <w:color w:val="000000"/>
          <w:sz w:val="24"/>
          <w:szCs w:val="24"/>
          <w:lang w:val="en-GB" w:eastAsia="da-DK"/>
        </w:rPr>
        <w:t>New York: Simon &amp; Schuster</w:t>
      </w:r>
    </w:p>
    <w:p w14:paraId="4756214C" w14:textId="77777777" w:rsidR="003E7744" w:rsidRPr="003E7744" w:rsidRDefault="003E7744" w:rsidP="006100EE">
      <w:pPr>
        <w:spacing w:after="0" w:line="360" w:lineRule="auto"/>
        <w:ind w:left="720" w:hanging="720"/>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Dewey, J. (2005). </w:t>
      </w:r>
      <w:r w:rsidRPr="00172F80">
        <w:rPr>
          <w:rFonts w:ascii="Times New Roman" w:eastAsia="Times New Roman" w:hAnsi="Times New Roman" w:cs="Times New Roman"/>
          <w:color w:val="000000"/>
          <w:sz w:val="24"/>
          <w:szCs w:val="24"/>
          <w:lang w:val="en-GB" w:eastAsia="da-DK"/>
        </w:rPr>
        <w:t>Art as experience</w:t>
      </w:r>
      <w:r w:rsidRPr="003E7744">
        <w:rPr>
          <w:rFonts w:ascii="Times New Roman" w:eastAsia="Times New Roman" w:hAnsi="Times New Roman" w:cs="Times New Roman"/>
          <w:color w:val="000000"/>
          <w:sz w:val="24"/>
          <w:szCs w:val="24"/>
          <w:lang w:val="en-GB" w:eastAsia="da-DK"/>
        </w:rPr>
        <w:t xml:space="preserve">. </w:t>
      </w:r>
      <w:r w:rsidRPr="00172F80">
        <w:rPr>
          <w:rFonts w:ascii="Times New Roman" w:eastAsia="Times New Roman" w:hAnsi="Times New Roman" w:cs="Times New Roman"/>
          <w:i/>
          <w:iCs/>
          <w:color w:val="000000"/>
          <w:sz w:val="24"/>
          <w:szCs w:val="24"/>
          <w:lang w:val="en-GB" w:eastAsia="da-DK"/>
        </w:rPr>
        <w:t>New York Penguin Putnam Inc.</w:t>
      </w:r>
    </w:p>
    <w:p w14:paraId="4E483E32" w14:textId="66714367" w:rsidR="003E7744" w:rsidRDefault="003E7744" w:rsidP="006100EE">
      <w:pPr>
        <w:spacing w:after="0" w:line="360" w:lineRule="auto"/>
        <w:ind w:left="720" w:hanging="720"/>
        <w:jc w:val="both"/>
        <w:rPr>
          <w:rFonts w:ascii="Times New Roman" w:eastAsia="Times New Roman" w:hAnsi="Times New Roman" w:cs="Times New Roman"/>
          <w:i/>
          <w:iCs/>
          <w:color w:val="000000"/>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Dewey, J. (2011). Democracy and Education. </w:t>
      </w:r>
      <w:r w:rsidRPr="00172F80">
        <w:rPr>
          <w:rFonts w:ascii="Times New Roman" w:eastAsia="Times New Roman" w:hAnsi="Times New Roman" w:cs="Times New Roman"/>
          <w:i/>
          <w:iCs/>
          <w:color w:val="000000"/>
          <w:sz w:val="24"/>
          <w:szCs w:val="24"/>
          <w:lang w:val="en-GB" w:eastAsia="da-DK"/>
        </w:rPr>
        <w:t>In (Simon &amp; Brown Edition ed.): Milton Keynes: Lightning Source UK Ltd.</w:t>
      </w:r>
    </w:p>
    <w:p w14:paraId="47343030" w14:textId="603A2CBB" w:rsidR="0022222F" w:rsidRPr="0022222F" w:rsidRDefault="0022222F" w:rsidP="006100EE">
      <w:pPr>
        <w:spacing w:after="0" w:line="360" w:lineRule="auto"/>
        <w:ind w:left="720" w:hanging="720"/>
        <w:jc w:val="both"/>
        <w:rPr>
          <w:rFonts w:ascii="Times New Roman" w:eastAsia="Times New Roman" w:hAnsi="Times New Roman" w:cs="Times New Roman"/>
          <w:sz w:val="24"/>
          <w:szCs w:val="24"/>
          <w:lang w:val="en-GB" w:eastAsia="da-DK"/>
        </w:rPr>
      </w:pPr>
      <w:r>
        <w:rPr>
          <w:rFonts w:ascii="Times New Roman" w:eastAsia="Times New Roman" w:hAnsi="Times New Roman" w:cs="Times New Roman"/>
          <w:color w:val="000000"/>
          <w:sz w:val="24"/>
          <w:szCs w:val="24"/>
          <w:lang w:val="en-GB" w:eastAsia="da-DK"/>
        </w:rPr>
        <w:t>Dewey, J. (2013).</w:t>
      </w:r>
      <w:r w:rsidRPr="0022222F">
        <w:rPr>
          <w:rFonts w:ascii="Arial" w:hAnsi="Arial" w:cs="Arial"/>
          <w:color w:val="222222"/>
          <w:sz w:val="20"/>
          <w:szCs w:val="20"/>
          <w:shd w:val="clear" w:color="auto" w:fill="FFFFFF"/>
          <w:lang w:val="en-US"/>
        </w:rPr>
        <w:t> </w:t>
      </w:r>
      <w:r w:rsidRPr="0022222F">
        <w:rPr>
          <w:rFonts w:ascii="Times New Roman" w:hAnsi="Times New Roman" w:cs="Times New Roman"/>
          <w:color w:val="222222"/>
          <w:sz w:val="24"/>
          <w:szCs w:val="24"/>
          <w:shd w:val="clear" w:color="auto" w:fill="FFFFFF"/>
          <w:lang w:val="en-US"/>
        </w:rPr>
        <w:t>Logic, the theory of inquiry, 1938</w:t>
      </w:r>
      <w:r w:rsidRPr="0022222F">
        <w:rPr>
          <w:rFonts w:ascii="Arial" w:hAnsi="Arial" w:cs="Arial"/>
          <w:color w:val="222222"/>
          <w:sz w:val="20"/>
          <w:szCs w:val="20"/>
          <w:shd w:val="clear" w:color="auto" w:fill="FFFFFF"/>
          <w:lang w:val="en-US"/>
        </w:rPr>
        <w:t xml:space="preserve">. </w:t>
      </w:r>
      <w:r w:rsidRPr="005D403C">
        <w:rPr>
          <w:rFonts w:ascii="Times New Roman" w:hAnsi="Times New Roman" w:cs="Times New Roman"/>
          <w:i/>
          <w:iCs/>
          <w:color w:val="222222"/>
          <w:sz w:val="24"/>
          <w:szCs w:val="24"/>
          <w:shd w:val="clear" w:color="auto" w:fill="FFFFFF"/>
          <w:lang w:val="en-US"/>
        </w:rPr>
        <w:t>Southern University Press</w:t>
      </w:r>
      <w:r w:rsidRPr="005D403C">
        <w:rPr>
          <w:rFonts w:ascii="Arial" w:hAnsi="Arial" w:cs="Arial"/>
          <w:i/>
          <w:iCs/>
          <w:color w:val="222222"/>
          <w:sz w:val="20"/>
          <w:szCs w:val="20"/>
          <w:shd w:val="clear" w:color="auto" w:fill="FFFFFF"/>
          <w:lang w:val="en-US"/>
        </w:rPr>
        <w:t>.</w:t>
      </w:r>
      <w:r>
        <w:rPr>
          <w:rFonts w:ascii="Times New Roman" w:eastAsia="Times New Roman" w:hAnsi="Times New Roman" w:cs="Times New Roman"/>
          <w:color w:val="000000"/>
          <w:sz w:val="24"/>
          <w:szCs w:val="24"/>
          <w:lang w:val="en-GB" w:eastAsia="da-DK"/>
        </w:rPr>
        <w:t xml:space="preserve"> </w:t>
      </w:r>
    </w:p>
    <w:p w14:paraId="043F06B4" w14:textId="77777777" w:rsidR="003E7744" w:rsidRPr="003E7744" w:rsidRDefault="003E7744" w:rsidP="006100EE">
      <w:pPr>
        <w:spacing w:after="0" w:line="360" w:lineRule="auto"/>
        <w:ind w:left="720" w:hanging="720"/>
        <w:jc w:val="both"/>
        <w:rPr>
          <w:rFonts w:ascii="Times New Roman" w:eastAsia="Times New Roman" w:hAnsi="Times New Roman" w:cs="Times New Roman"/>
          <w:sz w:val="24"/>
          <w:szCs w:val="24"/>
          <w:lang w:val="en-GB" w:eastAsia="da-DK"/>
        </w:rPr>
      </w:pPr>
      <w:proofErr w:type="spellStart"/>
      <w:r w:rsidRPr="003E7744">
        <w:rPr>
          <w:rFonts w:ascii="Times New Roman" w:eastAsia="Times New Roman" w:hAnsi="Times New Roman" w:cs="Times New Roman"/>
          <w:color w:val="000000"/>
          <w:sz w:val="24"/>
          <w:szCs w:val="24"/>
          <w:lang w:val="en-GB" w:eastAsia="da-DK"/>
        </w:rPr>
        <w:t>Eckhoff</w:t>
      </w:r>
      <w:proofErr w:type="spellEnd"/>
      <w:r w:rsidRPr="003E7744">
        <w:rPr>
          <w:rFonts w:ascii="Times New Roman" w:eastAsia="Times New Roman" w:hAnsi="Times New Roman" w:cs="Times New Roman"/>
          <w:color w:val="000000"/>
          <w:sz w:val="24"/>
          <w:szCs w:val="24"/>
          <w:lang w:val="en-GB" w:eastAsia="da-DK"/>
        </w:rPr>
        <w:t xml:space="preserve">, A. (2017). Partners in inquiry: A collaborative life science investigation with preservice teachers and kindergarten students. </w:t>
      </w:r>
      <w:r w:rsidRPr="003E7744">
        <w:rPr>
          <w:rFonts w:ascii="Times New Roman" w:eastAsia="Times New Roman" w:hAnsi="Times New Roman" w:cs="Times New Roman"/>
          <w:i/>
          <w:iCs/>
          <w:color w:val="000000"/>
          <w:sz w:val="24"/>
          <w:szCs w:val="24"/>
          <w:lang w:val="en-GB" w:eastAsia="da-DK"/>
        </w:rPr>
        <w:t>Early Childhood Education Journal, 45</w:t>
      </w:r>
      <w:r w:rsidRPr="003E7744">
        <w:rPr>
          <w:rFonts w:ascii="Times New Roman" w:eastAsia="Times New Roman" w:hAnsi="Times New Roman" w:cs="Times New Roman"/>
          <w:color w:val="000000"/>
          <w:sz w:val="24"/>
          <w:szCs w:val="24"/>
          <w:lang w:val="en-GB" w:eastAsia="da-DK"/>
        </w:rPr>
        <w:t>(2), 219-227.</w:t>
      </w:r>
    </w:p>
    <w:p w14:paraId="68AB5502" w14:textId="16F4FB4F" w:rsidR="00BD0FCB" w:rsidRDefault="003E7744" w:rsidP="006100EE">
      <w:pPr>
        <w:spacing w:after="0" w:line="360" w:lineRule="auto"/>
        <w:ind w:left="720" w:hanging="720"/>
        <w:jc w:val="both"/>
        <w:rPr>
          <w:rFonts w:ascii="Times New Roman" w:eastAsia="Times New Roman" w:hAnsi="Times New Roman" w:cs="Times New Roman"/>
          <w:color w:val="000000" w:themeColor="text1"/>
          <w:sz w:val="24"/>
          <w:szCs w:val="24"/>
          <w:lang w:val="en-GB" w:eastAsia="da-DK"/>
        </w:rPr>
      </w:pPr>
      <w:proofErr w:type="spellStart"/>
      <w:r w:rsidRPr="00A66FED">
        <w:rPr>
          <w:rFonts w:ascii="Times New Roman" w:eastAsia="Times New Roman" w:hAnsi="Times New Roman" w:cs="Times New Roman"/>
          <w:color w:val="000000" w:themeColor="text1"/>
          <w:sz w:val="24"/>
          <w:szCs w:val="24"/>
          <w:lang w:val="en-GB" w:eastAsia="da-DK"/>
        </w:rPr>
        <w:lastRenderedPageBreak/>
        <w:t>Enyedy</w:t>
      </w:r>
      <w:proofErr w:type="spellEnd"/>
      <w:r w:rsidRPr="00A66FED">
        <w:rPr>
          <w:rFonts w:ascii="Times New Roman" w:eastAsia="Times New Roman" w:hAnsi="Times New Roman" w:cs="Times New Roman"/>
          <w:color w:val="000000" w:themeColor="text1"/>
          <w:sz w:val="24"/>
          <w:szCs w:val="24"/>
          <w:lang w:val="en-GB" w:eastAsia="da-DK"/>
        </w:rPr>
        <w:t xml:space="preserve">, N., Danish, J. A., Delacruz, G., &amp; Kumar, M. (2012). Learning Physics through Play in an Augmented Reality Environment. </w:t>
      </w:r>
      <w:r w:rsidRPr="00A66FED">
        <w:rPr>
          <w:rFonts w:ascii="Times New Roman" w:eastAsia="Times New Roman" w:hAnsi="Times New Roman" w:cs="Times New Roman"/>
          <w:i/>
          <w:iCs/>
          <w:color w:val="000000" w:themeColor="text1"/>
          <w:sz w:val="24"/>
          <w:szCs w:val="24"/>
          <w:lang w:val="en-GB" w:eastAsia="da-DK"/>
        </w:rPr>
        <w:t>International Journal of Computer-Supported Collaborative Learning, 7</w:t>
      </w:r>
      <w:r w:rsidRPr="00A66FED">
        <w:rPr>
          <w:rFonts w:ascii="Times New Roman" w:eastAsia="Times New Roman" w:hAnsi="Times New Roman" w:cs="Times New Roman"/>
          <w:color w:val="000000" w:themeColor="text1"/>
          <w:sz w:val="24"/>
          <w:szCs w:val="24"/>
          <w:lang w:val="en-GB" w:eastAsia="da-DK"/>
        </w:rPr>
        <w:t>(3), 347-378. </w:t>
      </w:r>
    </w:p>
    <w:p w14:paraId="363A3202" w14:textId="795795ED" w:rsidR="00FD0B64" w:rsidRDefault="00E959A0" w:rsidP="00FD0B64">
      <w:pPr>
        <w:spacing w:after="0" w:line="360" w:lineRule="auto"/>
        <w:ind w:left="720" w:hanging="720"/>
        <w:jc w:val="both"/>
        <w:rPr>
          <w:rFonts w:ascii="Times New Roman" w:hAnsi="Times New Roman" w:cs="Times New Roman"/>
          <w:color w:val="222222"/>
          <w:sz w:val="24"/>
          <w:szCs w:val="24"/>
          <w:shd w:val="clear" w:color="auto" w:fill="FFFFFF"/>
          <w:lang w:val="en-US"/>
        </w:rPr>
      </w:pPr>
      <w:proofErr w:type="spellStart"/>
      <w:r w:rsidRPr="00E959A0">
        <w:rPr>
          <w:rFonts w:ascii="Times New Roman" w:hAnsi="Times New Roman" w:cs="Times New Roman"/>
          <w:color w:val="222222"/>
          <w:sz w:val="24"/>
          <w:szCs w:val="24"/>
          <w:shd w:val="clear" w:color="auto" w:fill="FFFFFF"/>
          <w:lang w:val="en-US"/>
        </w:rPr>
        <w:t>Eshach</w:t>
      </w:r>
      <w:proofErr w:type="spellEnd"/>
      <w:r w:rsidRPr="00E959A0">
        <w:rPr>
          <w:rFonts w:ascii="Times New Roman" w:hAnsi="Times New Roman" w:cs="Times New Roman"/>
          <w:color w:val="222222"/>
          <w:sz w:val="24"/>
          <w:szCs w:val="24"/>
          <w:shd w:val="clear" w:color="auto" w:fill="FFFFFF"/>
          <w:lang w:val="en-US"/>
        </w:rPr>
        <w:t xml:space="preserve">, H., &amp; Fried, M. N. (2005). Should science be taught in early childhood? </w:t>
      </w:r>
      <w:r w:rsidRPr="00E959A0">
        <w:rPr>
          <w:rFonts w:ascii="Times New Roman" w:hAnsi="Times New Roman" w:cs="Times New Roman"/>
          <w:i/>
          <w:iCs/>
          <w:color w:val="222222"/>
          <w:sz w:val="24"/>
          <w:szCs w:val="24"/>
          <w:shd w:val="clear" w:color="auto" w:fill="FFFFFF"/>
          <w:lang w:val="en-US"/>
        </w:rPr>
        <w:t>Journal of science education and technology</w:t>
      </w:r>
      <w:r w:rsidRPr="00E959A0">
        <w:rPr>
          <w:rFonts w:ascii="Times New Roman" w:hAnsi="Times New Roman" w:cs="Times New Roman"/>
          <w:color w:val="222222"/>
          <w:sz w:val="24"/>
          <w:szCs w:val="24"/>
          <w:shd w:val="clear" w:color="auto" w:fill="FFFFFF"/>
          <w:lang w:val="en-US"/>
        </w:rPr>
        <w:t>, </w:t>
      </w:r>
      <w:r w:rsidRPr="00E959A0">
        <w:rPr>
          <w:rFonts w:ascii="Times New Roman" w:hAnsi="Times New Roman" w:cs="Times New Roman"/>
          <w:i/>
          <w:iCs/>
          <w:color w:val="222222"/>
          <w:sz w:val="24"/>
          <w:szCs w:val="24"/>
          <w:shd w:val="clear" w:color="auto" w:fill="FFFFFF"/>
          <w:lang w:val="en-US"/>
        </w:rPr>
        <w:t>14</w:t>
      </w:r>
      <w:r w:rsidRPr="00E959A0">
        <w:rPr>
          <w:rFonts w:ascii="Times New Roman" w:hAnsi="Times New Roman" w:cs="Times New Roman"/>
          <w:color w:val="222222"/>
          <w:sz w:val="24"/>
          <w:szCs w:val="24"/>
          <w:shd w:val="clear" w:color="auto" w:fill="FFFFFF"/>
          <w:lang w:val="en-US"/>
        </w:rPr>
        <w:t>(3), 315-336.</w:t>
      </w:r>
    </w:p>
    <w:p w14:paraId="632AA37D" w14:textId="77777777" w:rsidR="0042026C" w:rsidRDefault="00FD0B64" w:rsidP="00FD0B64">
      <w:pPr>
        <w:spacing w:after="0" w:line="360" w:lineRule="auto"/>
        <w:ind w:left="720" w:hanging="720"/>
        <w:jc w:val="both"/>
        <w:rPr>
          <w:rFonts w:ascii="Times New Roman" w:hAnsi="Times New Roman" w:cs="Times New Roman"/>
          <w:color w:val="222222"/>
          <w:sz w:val="24"/>
          <w:szCs w:val="24"/>
          <w:shd w:val="clear" w:color="auto" w:fill="FFFFFF"/>
          <w:lang w:val="en-US"/>
        </w:rPr>
      </w:pPr>
      <w:r w:rsidRPr="00FD0B64">
        <w:rPr>
          <w:rFonts w:ascii="Times New Roman" w:hAnsi="Times New Roman" w:cs="Times New Roman"/>
          <w:color w:val="222222"/>
          <w:sz w:val="24"/>
          <w:szCs w:val="24"/>
          <w:shd w:val="clear" w:color="auto" w:fill="FFFFFF"/>
          <w:lang w:val="en-US"/>
        </w:rPr>
        <w:t xml:space="preserve">Ingo </w:t>
      </w:r>
      <w:proofErr w:type="spellStart"/>
      <w:r w:rsidRPr="00FD0B64">
        <w:rPr>
          <w:rFonts w:ascii="Times New Roman" w:hAnsi="Times New Roman" w:cs="Times New Roman"/>
          <w:color w:val="222222"/>
          <w:sz w:val="24"/>
          <w:szCs w:val="24"/>
          <w:shd w:val="clear" w:color="auto" w:fill="FFFFFF"/>
          <w:lang w:val="en-US"/>
        </w:rPr>
        <w:t>Feinerer</w:t>
      </w:r>
      <w:proofErr w:type="spellEnd"/>
      <w:r w:rsidRPr="00FD0B64">
        <w:rPr>
          <w:rFonts w:ascii="Times New Roman" w:hAnsi="Times New Roman" w:cs="Times New Roman"/>
          <w:color w:val="222222"/>
          <w:sz w:val="24"/>
          <w:szCs w:val="24"/>
          <w:shd w:val="clear" w:color="auto" w:fill="FFFFFF"/>
          <w:lang w:val="en-US"/>
        </w:rPr>
        <w:t xml:space="preserve"> and Kurt </w:t>
      </w:r>
      <w:proofErr w:type="spellStart"/>
      <w:r w:rsidRPr="00FD0B64">
        <w:rPr>
          <w:rFonts w:ascii="Times New Roman" w:hAnsi="Times New Roman" w:cs="Times New Roman"/>
          <w:color w:val="222222"/>
          <w:sz w:val="24"/>
          <w:szCs w:val="24"/>
          <w:shd w:val="clear" w:color="auto" w:fill="FFFFFF"/>
          <w:lang w:val="en-US"/>
        </w:rPr>
        <w:t>Hornik</w:t>
      </w:r>
      <w:proofErr w:type="spellEnd"/>
      <w:r w:rsidRPr="00FD0B64">
        <w:rPr>
          <w:rFonts w:ascii="Times New Roman" w:hAnsi="Times New Roman" w:cs="Times New Roman"/>
          <w:color w:val="222222"/>
          <w:sz w:val="24"/>
          <w:szCs w:val="24"/>
          <w:shd w:val="clear" w:color="auto" w:fill="FFFFFF"/>
          <w:lang w:val="en-US"/>
        </w:rPr>
        <w:t xml:space="preserve"> (2019). tm: Text Mining Package. </w:t>
      </w:r>
      <w:r w:rsidRPr="00B70931">
        <w:rPr>
          <w:rFonts w:ascii="Times New Roman" w:hAnsi="Times New Roman" w:cs="Times New Roman"/>
          <w:i/>
          <w:color w:val="222222"/>
          <w:sz w:val="24"/>
          <w:szCs w:val="24"/>
          <w:shd w:val="clear" w:color="auto" w:fill="FFFFFF"/>
          <w:lang w:val="en-US"/>
        </w:rPr>
        <w:t>R package version 0.7-7.</w:t>
      </w:r>
      <w:r w:rsidRPr="00FD0B64">
        <w:rPr>
          <w:rFonts w:ascii="Times New Roman" w:hAnsi="Times New Roman" w:cs="Times New Roman"/>
          <w:color w:val="222222"/>
          <w:sz w:val="24"/>
          <w:szCs w:val="24"/>
          <w:shd w:val="clear" w:color="auto" w:fill="FFFFFF"/>
          <w:lang w:val="en-US"/>
        </w:rPr>
        <w:t xml:space="preserve"> </w:t>
      </w:r>
      <w:r w:rsidR="00C927F5">
        <w:rPr>
          <w:rFonts w:ascii="Times New Roman" w:hAnsi="Times New Roman" w:cs="Times New Roman"/>
          <w:color w:val="222222"/>
          <w:sz w:val="24"/>
          <w:szCs w:val="24"/>
          <w:shd w:val="clear" w:color="auto" w:fill="FFFFFF"/>
          <w:lang w:val="en-US"/>
        </w:rPr>
        <w:t xml:space="preserve">Retrieved from: </w:t>
      </w:r>
      <w:r w:rsidR="00CA2744">
        <w:fldChar w:fldCharType="begin"/>
      </w:r>
      <w:r w:rsidR="00CA2744" w:rsidRPr="00CA2744">
        <w:rPr>
          <w:lang w:val="en-US"/>
          <w:rPrChange w:id="54" w:author="Jesper Bruun" w:date="2020-11-16T10:41:00Z">
            <w:rPr/>
          </w:rPrChange>
        </w:rPr>
        <w:instrText xml:space="preserve"> HYPERLINK "https://CRAN.R-project.org/package=tm" </w:instrText>
      </w:r>
      <w:r w:rsidR="00CA2744">
        <w:fldChar w:fldCharType="separate"/>
      </w:r>
      <w:r w:rsidR="0042026C" w:rsidRPr="005752D6">
        <w:rPr>
          <w:rStyle w:val="Hyperlink"/>
          <w:rFonts w:ascii="Times New Roman" w:hAnsi="Times New Roman" w:cs="Times New Roman"/>
          <w:sz w:val="24"/>
          <w:szCs w:val="24"/>
          <w:shd w:val="clear" w:color="auto" w:fill="FFFFFF"/>
          <w:lang w:val="en-US"/>
        </w:rPr>
        <w:t>https://CRAN.R-project.org/package=tm</w:t>
      </w:r>
      <w:r w:rsidR="00CA2744">
        <w:rPr>
          <w:rStyle w:val="Hyperlink"/>
          <w:rFonts w:ascii="Times New Roman" w:hAnsi="Times New Roman" w:cs="Times New Roman"/>
          <w:sz w:val="24"/>
          <w:szCs w:val="24"/>
          <w:shd w:val="clear" w:color="auto" w:fill="FFFFFF"/>
          <w:lang w:val="en-US"/>
        </w:rPr>
        <w:fldChar w:fldCharType="end"/>
      </w:r>
      <w:r w:rsidR="0042026C">
        <w:rPr>
          <w:rFonts w:ascii="Times New Roman" w:hAnsi="Times New Roman" w:cs="Times New Roman"/>
          <w:color w:val="222222"/>
          <w:sz w:val="24"/>
          <w:szCs w:val="24"/>
          <w:shd w:val="clear" w:color="auto" w:fill="FFFFFF"/>
          <w:lang w:val="en-US"/>
        </w:rPr>
        <w:t xml:space="preserve"> </w:t>
      </w:r>
    </w:p>
    <w:p w14:paraId="4674EA91" w14:textId="75CEE0C7" w:rsidR="0042026C" w:rsidRPr="00FD0B64" w:rsidRDefault="0042026C" w:rsidP="0042026C">
      <w:pPr>
        <w:spacing w:after="0" w:line="360" w:lineRule="auto"/>
        <w:ind w:left="720" w:hanging="720"/>
        <w:jc w:val="both"/>
        <w:rPr>
          <w:rFonts w:ascii="Times New Roman" w:hAnsi="Times New Roman" w:cs="Times New Roman"/>
          <w:color w:val="222222"/>
          <w:sz w:val="24"/>
          <w:szCs w:val="24"/>
          <w:shd w:val="clear" w:color="auto" w:fill="FFFFFF"/>
          <w:lang w:val="en-US"/>
        </w:rPr>
      </w:pPr>
      <w:proofErr w:type="spellStart"/>
      <w:r w:rsidRPr="0042026C">
        <w:rPr>
          <w:rFonts w:ascii="Times New Roman" w:hAnsi="Times New Roman" w:cs="Times New Roman"/>
          <w:color w:val="222222"/>
          <w:sz w:val="24"/>
          <w:szCs w:val="24"/>
          <w:shd w:val="clear" w:color="auto" w:fill="FFFFFF"/>
          <w:lang w:val="en-US"/>
        </w:rPr>
        <w:t>Foti</w:t>
      </w:r>
      <w:proofErr w:type="spellEnd"/>
      <w:r w:rsidRPr="0042026C">
        <w:rPr>
          <w:rFonts w:ascii="Times New Roman" w:hAnsi="Times New Roman" w:cs="Times New Roman"/>
          <w:color w:val="222222"/>
          <w:sz w:val="24"/>
          <w:szCs w:val="24"/>
          <w:shd w:val="clear" w:color="auto" w:fill="FFFFFF"/>
          <w:lang w:val="en-US"/>
        </w:rPr>
        <w:t xml:space="preserve">, N. J., Hughes, J. M., &amp; </w:t>
      </w:r>
      <w:proofErr w:type="spellStart"/>
      <w:r w:rsidRPr="0042026C">
        <w:rPr>
          <w:rFonts w:ascii="Times New Roman" w:hAnsi="Times New Roman" w:cs="Times New Roman"/>
          <w:color w:val="222222"/>
          <w:sz w:val="24"/>
          <w:szCs w:val="24"/>
          <w:shd w:val="clear" w:color="auto" w:fill="FFFFFF"/>
          <w:lang w:val="en-US"/>
        </w:rPr>
        <w:t>Rockmore</w:t>
      </w:r>
      <w:proofErr w:type="spellEnd"/>
      <w:r w:rsidRPr="0042026C">
        <w:rPr>
          <w:rFonts w:ascii="Times New Roman" w:hAnsi="Times New Roman" w:cs="Times New Roman"/>
          <w:color w:val="222222"/>
          <w:sz w:val="24"/>
          <w:szCs w:val="24"/>
          <w:shd w:val="clear" w:color="auto" w:fill="FFFFFF"/>
          <w:lang w:val="en-US"/>
        </w:rPr>
        <w:t xml:space="preserve">, D. N. (2011). Nonparametric </w:t>
      </w:r>
      <w:proofErr w:type="spellStart"/>
      <w:r w:rsidRPr="0042026C">
        <w:rPr>
          <w:rFonts w:ascii="Times New Roman" w:hAnsi="Times New Roman" w:cs="Times New Roman"/>
          <w:color w:val="222222"/>
          <w:sz w:val="24"/>
          <w:szCs w:val="24"/>
          <w:shd w:val="clear" w:color="auto" w:fill="FFFFFF"/>
          <w:lang w:val="en-US"/>
        </w:rPr>
        <w:t>sparsification</w:t>
      </w:r>
      <w:proofErr w:type="spellEnd"/>
      <w:r w:rsidRPr="0042026C">
        <w:rPr>
          <w:rFonts w:ascii="Times New Roman" w:hAnsi="Times New Roman" w:cs="Times New Roman"/>
          <w:color w:val="222222"/>
          <w:sz w:val="24"/>
          <w:szCs w:val="24"/>
          <w:shd w:val="clear" w:color="auto" w:fill="FFFFFF"/>
          <w:lang w:val="en-US"/>
        </w:rPr>
        <w:t xml:space="preserve"> of complex multiscale networks. </w:t>
      </w:r>
      <w:proofErr w:type="spellStart"/>
      <w:r w:rsidRPr="00B70931">
        <w:rPr>
          <w:rFonts w:ascii="Times New Roman" w:hAnsi="Times New Roman" w:cs="Times New Roman"/>
          <w:i/>
          <w:color w:val="222222"/>
          <w:sz w:val="24"/>
          <w:szCs w:val="24"/>
          <w:shd w:val="clear" w:color="auto" w:fill="FFFFFF"/>
          <w:lang w:val="en-US"/>
        </w:rPr>
        <w:t>PloS</w:t>
      </w:r>
      <w:proofErr w:type="spellEnd"/>
      <w:r w:rsidRPr="00B70931">
        <w:rPr>
          <w:rFonts w:ascii="Times New Roman" w:hAnsi="Times New Roman" w:cs="Times New Roman"/>
          <w:i/>
          <w:color w:val="222222"/>
          <w:sz w:val="24"/>
          <w:szCs w:val="24"/>
          <w:shd w:val="clear" w:color="auto" w:fill="FFFFFF"/>
          <w:lang w:val="en-US"/>
        </w:rPr>
        <w:t xml:space="preserve"> one, 6</w:t>
      </w:r>
      <w:r w:rsidRPr="0042026C">
        <w:rPr>
          <w:rFonts w:ascii="Times New Roman" w:hAnsi="Times New Roman" w:cs="Times New Roman"/>
          <w:color w:val="222222"/>
          <w:sz w:val="24"/>
          <w:szCs w:val="24"/>
          <w:shd w:val="clear" w:color="auto" w:fill="FFFFFF"/>
          <w:lang w:val="en-US"/>
        </w:rPr>
        <w:t>(2), e16431.</w:t>
      </w:r>
    </w:p>
    <w:p w14:paraId="341A5C09" w14:textId="77777777" w:rsidR="003E7744" w:rsidRPr="003E7744" w:rsidRDefault="003E7744" w:rsidP="006100EE">
      <w:pPr>
        <w:spacing w:after="0" w:line="360" w:lineRule="auto"/>
        <w:ind w:left="720" w:hanging="720"/>
        <w:jc w:val="both"/>
        <w:rPr>
          <w:rFonts w:ascii="Times New Roman" w:eastAsia="Times New Roman" w:hAnsi="Times New Roman" w:cs="Times New Roman"/>
          <w:sz w:val="24"/>
          <w:szCs w:val="24"/>
          <w:lang w:val="en-GB" w:eastAsia="da-DK"/>
        </w:rPr>
      </w:pPr>
      <w:proofErr w:type="spellStart"/>
      <w:r w:rsidRPr="003E7744">
        <w:rPr>
          <w:rFonts w:ascii="Times New Roman" w:eastAsia="Times New Roman" w:hAnsi="Times New Roman" w:cs="Times New Roman"/>
          <w:color w:val="000000"/>
          <w:sz w:val="24"/>
          <w:szCs w:val="24"/>
          <w:lang w:val="en-GB" w:eastAsia="da-DK"/>
        </w:rPr>
        <w:t>Fridberg</w:t>
      </w:r>
      <w:proofErr w:type="spellEnd"/>
      <w:r w:rsidRPr="003E7744">
        <w:rPr>
          <w:rFonts w:ascii="Times New Roman" w:eastAsia="Times New Roman" w:hAnsi="Times New Roman" w:cs="Times New Roman"/>
          <w:color w:val="000000"/>
          <w:sz w:val="24"/>
          <w:szCs w:val="24"/>
          <w:lang w:val="en-GB" w:eastAsia="da-DK"/>
        </w:rPr>
        <w:t xml:space="preserve">, M., Thulin, S., &amp; </w:t>
      </w:r>
      <w:proofErr w:type="spellStart"/>
      <w:r w:rsidRPr="003E7744">
        <w:rPr>
          <w:rFonts w:ascii="Times New Roman" w:eastAsia="Times New Roman" w:hAnsi="Times New Roman" w:cs="Times New Roman"/>
          <w:color w:val="000000"/>
          <w:sz w:val="24"/>
          <w:szCs w:val="24"/>
          <w:lang w:val="en-GB" w:eastAsia="da-DK"/>
        </w:rPr>
        <w:t>Redfors</w:t>
      </w:r>
      <w:proofErr w:type="spellEnd"/>
      <w:r w:rsidRPr="003E7744">
        <w:rPr>
          <w:rFonts w:ascii="Times New Roman" w:eastAsia="Times New Roman" w:hAnsi="Times New Roman" w:cs="Times New Roman"/>
          <w:color w:val="000000"/>
          <w:sz w:val="24"/>
          <w:szCs w:val="24"/>
          <w:lang w:val="en-GB" w:eastAsia="da-DK"/>
        </w:rPr>
        <w:t xml:space="preserve">, A. (2018). Preschool Children's Collaborative Science Learning Scaffolded by Tablets. </w:t>
      </w:r>
      <w:r w:rsidRPr="003E7744">
        <w:rPr>
          <w:rFonts w:ascii="Times New Roman" w:eastAsia="Times New Roman" w:hAnsi="Times New Roman" w:cs="Times New Roman"/>
          <w:i/>
          <w:iCs/>
          <w:color w:val="000000"/>
          <w:sz w:val="24"/>
          <w:szCs w:val="24"/>
          <w:lang w:val="en-GB" w:eastAsia="da-DK"/>
        </w:rPr>
        <w:t>Research in Science Education, 48</w:t>
      </w:r>
      <w:r w:rsidRPr="003E7744">
        <w:rPr>
          <w:rFonts w:ascii="Times New Roman" w:eastAsia="Times New Roman" w:hAnsi="Times New Roman" w:cs="Times New Roman"/>
          <w:color w:val="000000"/>
          <w:sz w:val="24"/>
          <w:szCs w:val="24"/>
          <w:lang w:val="en-GB" w:eastAsia="da-DK"/>
        </w:rPr>
        <w:t>(5), 1007-1026.</w:t>
      </w:r>
    </w:p>
    <w:p w14:paraId="724996CA" w14:textId="77777777" w:rsidR="003E7744" w:rsidRPr="003E7744" w:rsidRDefault="003E7744" w:rsidP="006100EE">
      <w:pPr>
        <w:spacing w:after="0" w:line="360" w:lineRule="auto"/>
        <w:ind w:left="720" w:hanging="720"/>
        <w:jc w:val="both"/>
        <w:rPr>
          <w:rFonts w:ascii="Times New Roman" w:eastAsia="Times New Roman" w:hAnsi="Times New Roman" w:cs="Times New Roman"/>
          <w:sz w:val="24"/>
          <w:szCs w:val="24"/>
          <w:lang w:val="en-GB" w:eastAsia="da-DK"/>
        </w:rPr>
      </w:pPr>
      <w:proofErr w:type="spellStart"/>
      <w:r w:rsidRPr="003E7744">
        <w:rPr>
          <w:rFonts w:ascii="Times New Roman" w:eastAsia="Times New Roman" w:hAnsi="Times New Roman" w:cs="Times New Roman"/>
          <w:color w:val="000000"/>
          <w:sz w:val="24"/>
          <w:szCs w:val="24"/>
          <w:lang w:val="en-GB" w:eastAsia="da-DK"/>
        </w:rPr>
        <w:t>Furtak</w:t>
      </w:r>
      <w:proofErr w:type="spellEnd"/>
      <w:r w:rsidRPr="003E7744">
        <w:rPr>
          <w:rFonts w:ascii="Times New Roman" w:eastAsia="Times New Roman" w:hAnsi="Times New Roman" w:cs="Times New Roman"/>
          <w:color w:val="000000"/>
          <w:sz w:val="24"/>
          <w:szCs w:val="24"/>
          <w:lang w:val="en-GB" w:eastAsia="da-DK"/>
        </w:rPr>
        <w:t xml:space="preserve">, E. M., Seidel, T., Iverson, H., &amp; Briggs, D. C. (2012). Experimental and quasi-experimental studies of inquiry-based science teaching: A meta-analysis. </w:t>
      </w:r>
      <w:r w:rsidRPr="003E7744">
        <w:rPr>
          <w:rFonts w:ascii="Times New Roman" w:eastAsia="Times New Roman" w:hAnsi="Times New Roman" w:cs="Times New Roman"/>
          <w:i/>
          <w:iCs/>
          <w:color w:val="000000"/>
          <w:sz w:val="24"/>
          <w:szCs w:val="24"/>
          <w:lang w:val="en-GB" w:eastAsia="da-DK"/>
        </w:rPr>
        <w:t>Review of Educational Research, 82</w:t>
      </w:r>
      <w:r w:rsidRPr="003E7744">
        <w:rPr>
          <w:rFonts w:ascii="Times New Roman" w:eastAsia="Times New Roman" w:hAnsi="Times New Roman" w:cs="Times New Roman"/>
          <w:color w:val="000000"/>
          <w:sz w:val="24"/>
          <w:szCs w:val="24"/>
          <w:lang w:val="en-GB" w:eastAsia="da-DK"/>
        </w:rPr>
        <w:t>(3), 300-329.</w:t>
      </w:r>
    </w:p>
    <w:p w14:paraId="0C2AC0B4" w14:textId="77777777" w:rsidR="003E7744" w:rsidRPr="003E7744" w:rsidRDefault="003E7744" w:rsidP="006100EE">
      <w:pPr>
        <w:spacing w:after="0" w:line="360" w:lineRule="auto"/>
        <w:ind w:left="720" w:hanging="720"/>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García-Carmona, A., </w:t>
      </w:r>
      <w:proofErr w:type="spellStart"/>
      <w:r w:rsidRPr="003E7744">
        <w:rPr>
          <w:rFonts w:ascii="Times New Roman" w:eastAsia="Times New Roman" w:hAnsi="Times New Roman" w:cs="Times New Roman"/>
          <w:color w:val="000000"/>
          <w:sz w:val="24"/>
          <w:szCs w:val="24"/>
          <w:lang w:val="en-GB" w:eastAsia="da-DK"/>
        </w:rPr>
        <w:t>Criado</w:t>
      </w:r>
      <w:proofErr w:type="spellEnd"/>
      <w:r w:rsidRPr="003E7744">
        <w:rPr>
          <w:rFonts w:ascii="Times New Roman" w:eastAsia="Times New Roman" w:hAnsi="Times New Roman" w:cs="Times New Roman"/>
          <w:color w:val="000000"/>
          <w:sz w:val="24"/>
          <w:szCs w:val="24"/>
          <w:lang w:val="en-GB" w:eastAsia="da-DK"/>
        </w:rPr>
        <w:t xml:space="preserve">, A. M., &amp; Cruz-Guzmán, M. (2017). Primary Pre-Service Teachers' Skills in Planning a Guided Scientific Inquiry. </w:t>
      </w:r>
      <w:r w:rsidRPr="003E7744">
        <w:rPr>
          <w:rFonts w:ascii="Times New Roman" w:eastAsia="Times New Roman" w:hAnsi="Times New Roman" w:cs="Times New Roman"/>
          <w:i/>
          <w:iCs/>
          <w:color w:val="000000"/>
          <w:sz w:val="24"/>
          <w:szCs w:val="24"/>
          <w:lang w:val="en-GB" w:eastAsia="da-DK"/>
        </w:rPr>
        <w:t>Research in Science Education, 47</w:t>
      </w:r>
      <w:r w:rsidRPr="003E7744">
        <w:rPr>
          <w:rFonts w:ascii="Times New Roman" w:eastAsia="Times New Roman" w:hAnsi="Times New Roman" w:cs="Times New Roman"/>
          <w:color w:val="000000"/>
          <w:sz w:val="24"/>
          <w:szCs w:val="24"/>
          <w:lang w:val="en-GB" w:eastAsia="da-DK"/>
        </w:rPr>
        <w:t>(5), 989-1010.</w:t>
      </w:r>
    </w:p>
    <w:p w14:paraId="3B253EAA" w14:textId="78DCEE38" w:rsidR="003E7744" w:rsidRDefault="003E7744" w:rsidP="006100EE">
      <w:pPr>
        <w:spacing w:after="0" w:line="360" w:lineRule="auto"/>
        <w:ind w:left="720" w:hanging="720"/>
        <w:jc w:val="both"/>
        <w:rPr>
          <w:rFonts w:ascii="Times New Roman" w:eastAsia="Times New Roman" w:hAnsi="Times New Roman" w:cs="Times New Roman"/>
          <w:color w:val="000000"/>
          <w:sz w:val="24"/>
          <w:szCs w:val="24"/>
          <w:lang w:val="en-GB" w:eastAsia="da-DK"/>
        </w:rPr>
      </w:pPr>
      <w:proofErr w:type="spellStart"/>
      <w:r w:rsidRPr="003E7744">
        <w:rPr>
          <w:rFonts w:ascii="Times New Roman" w:eastAsia="Times New Roman" w:hAnsi="Times New Roman" w:cs="Times New Roman"/>
          <w:color w:val="000000"/>
          <w:sz w:val="24"/>
          <w:szCs w:val="24"/>
          <w:lang w:val="en-GB" w:eastAsia="da-DK"/>
        </w:rPr>
        <w:t>Gropen</w:t>
      </w:r>
      <w:proofErr w:type="spellEnd"/>
      <w:r w:rsidRPr="003E7744">
        <w:rPr>
          <w:rFonts w:ascii="Times New Roman" w:eastAsia="Times New Roman" w:hAnsi="Times New Roman" w:cs="Times New Roman"/>
          <w:color w:val="000000"/>
          <w:sz w:val="24"/>
          <w:szCs w:val="24"/>
          <w:lang w:val="en-GB" w:eastAsia="da-DK"/>
        </w:rPr>
        <w:t xml:space="preserve">, J., Kook, J. F., Hoisington, C., &amp; Clark-Chiarelli, N. (2017). Foundations of Science Literacy: Efficacy of a Preschool Professional Development Program in Science on Classroom Instruction, Teachers' Pedagogical Content Knowledge, and Children's Observations and Predictions. </w:t>
      </w:r>
      <w:r w:rsidRPr="003E7744">
        <w:rPr>
          <w:rFonts w:ascii="Times New Roman" w:eastAsia="Times New Roman" w:hAnsi="Times New Roman" w:cs="Times New Roman"/>
          <w:i/>
          <w:iCs/>
          <w:color w:val="000000"/>
          <w:sz w:val="24"/>
          <w:szCs w:val="24"/>
          <w:lang w:val="en-GB" w:eastAsia="da-DK"/>
        </w:rPr>
        <w:t>Early Education and Development, 28</w:t>
      </w:r>
      <w:r w:rsidRPr="003E7744">
        <w:rPr>
          <w:rFonts w:ascii="Times New Roman" w:eastAsia="Times New Roman" w:hAnsi="Times New Roman" w:cs="Times New Roman"/>
          <w:color w:val="000000"/>
          <w:sz w:val="24"/>
          <w:szCs w:val="24"/>
          <w:lang w:val="en-GB" w:eastAsia="da-DK"/>
        </w:rPr>
        <w:t>(5), 607-631.</w:t>
      </w:r>
    </w:p>
    <w:p w14:paraId="4EABD4DA" w14:textId="34A5427B" w:rsidR="00974A0E" w:rsidRDefault="00974A0E" w:rsidP="006100EE">
      <w:pPr>
        <w:spacing w:after="0" w:line="360" w:lineRule="auto"/>
        <w:ind w:left="720" w:hanging="720"/>
        <w:jc w:val="both"/>
        <w:rPr>
          <w:rFonts w:ascii="Times New Roman" w:eastAsia="Times New Roman" w:hAnsi="Times New Roman" w:cs="Times New Roman"/>
          <w:color w:val="000000"/>
          <w:sz w:val="24"/>
          <w:szCs w:val="24"/>
          <w:lang w:val="en-GB" w:eastAsia="da-DK"/>
        </w:rPr>
      </w:pPr>
      <w:r w:rsidRPr="00974A0E">
        <w:rPr>
          <w:rFonts w:ascii="Arial" w:hAnsi="Arial" w:cs="Arial"/>
          <w:color w:val="222222"/>
          <w:sz w:val="20"/>
          <w:szCs w:val="20"/>
          <w:shd w:val="clear" w:color="auto" w:fill="FFFFFF"/>
          <w:lang w:val="en-US"/>
        </w:rPr>
        <w:t>Martin-Hansen, Lisa. "Defining inquiry." </w:t>
      </w:r>
      <w:r w:rsidRPr="006C0EAA">
        <w:rPr>
          <w:rFonts w:ascii="Arial" w:hAnsi="Arial" w:cs="Arial"/>
          <w:i/>
          <w:iCs/>
          <w:color w:val="222222"/>
          <w:sz w:val="20"/>
          <w:szCs w:val="20"/>
          <w:shd w:val="clear" w:color="auto" w:fill="FFFFFF"/>
          <w:lang w:val="en-US"/>
        </w:rPr>
        <w:t>The science teacher</w:t>
      </w:r>
      <w:r w:rsidRPr="006C0EAA">
        <w:rPr>
          <w:rFonts w:ascii="Arial" w:hAnsi="Arial" w:cs="Arial"/>
          <w:color w:val="222222"/>
          <w:sz w:val="20"/>
          <w:szCs w:val="20"/>
          <w:shd w:val="clear" w:color="auto" w:fill="FFFFFF"/>
          <w:lang w:val="en-US"/>
        </w:rPr>
        <w:t> 69.2 (2002): 34</w:t>
      </w:r>
    </w:p>
    <w:p w14:paraId="3AC06891" w14:textId="02784FDB" w:rsidR="001F3EE6" w:rsidRPr="001F3EE6" w:rsidRDefault="001F3EE6" w:rsidP="006100EE">
      <w:pPr>
        <w:spacing w:after="0" w:line="360" w:lineRule="auto"/>
        <w:ind w:left="720" w:hanging="720"/>
        <w:jc w:val="both"/>
        <w:rPr>
          <w:rFonts w:ascii="Times New Roman" w:eastAsia="Times New Roman" w:hAnsi="Times New Roman" w:cs="Times New Roman"/>
          <w:color w:val="000000"/>
          <w:sz w:val="24"/>
          <w:szCs w:val="24"/>
          <w:lang w:val="en-US" w:eastAsia="da-DK"/>
        </w:rPr>
      </w:pPr>
      <w:r w:rsidRPr="001F3EE6">
        <w:rPr>
          <w:rFonts w:ascii="Times New Roman" w:hAnsi="Times New Roman" w:cs="Times New Roman"/>
          <w:sz w:val="24"/>
          <w:szCs w:val="24"/>
          <w:lang w:val="en-US"/>
        </w:rPr>
        <w:t>Harlen, W., &amp; Allende, J. (2006). IAP Report of the Working Group on the International Collaboration in the Evaluation of IBSE programs.</w:t>
      </w:r>
      <w:r w:rsidRPr="001F3EE6">
        <w:rPr>
          <w:lang w:val="en-US"/>
        </w:rPr>
        <w:t xml:space="preserve"> </w:t>
      </w:r>
      <w:proofErr w:type="spellStart"/>
      <w:r w:rsidRPr="001F3EE6">
        <w:rPr>
          <w:rFonts w:ascii="Times New Roman" w:hAnsi="Times New Roman" w:cs="Times New Roman"/>
          <w:i/>
          <w:iCs/>
          <w:sz w:val="24"/>
          <w:szCs w:val="24"/>
          <w:lang w:val="en-US"/>
        </w:rPr>
        <w:t>Fundacion</w:t>
      </w:r>
      <w:proofErr w:type="spellEnd"/>
      <w:r w:rsidRPr="001F3EE6">
        <w:rPr>
          <w:rFonts w:ascii="Times New Roman" w:hAnsi="Times New Roman" w:cs="Times New Roman"/>
          <w:i/>
          <w:iCs/>
          <w:sz w:val="24"/>
          <w:szCs w:val="24"/>
          <w:lang w:val="en-US"/>
        </w:rPr>
        <w:t xml:space="preserve"> para </w:t>
      </w:r>
      <w:proofErr w:type="spellStart"/>
      <w:r w:rsidRPr="001F3EE6">
        <w:rPr>
          <w:rFonts w:ascii="Times New Roman" w:hAnsi="Times New Roman" w:cs="Times New Roman"/>
          <w:i/>
          <w:iCs/>
          <w:sz w:val="24"/>
          <w:szCs w:val="24"/>
          <w:lang w:val="en-US"/>
        </w:rPr>
        <w:t>Biomedicis</w:t>
      </w:r>
      <w:proofErr w:type="spellEnd"/>
      <w:r w:rsidRPr="001F3EE6">
        <w:rPr>
          <w:rFonts w:ascii="Times New Roman" w:hAnsi="Times New Roman" w:cs="Times New Roman"/>
          <w:i/>
          <w:iCs/>
          <w:sz w:val="24"/>
          <w:szCs w:val="24"/>
          <w:lang w:val="en-US"/>
        </w:rPr>
        <w:t xml:space="preserve"> </w:t>
      </w:r>
      <w:proofErr w:type="spellStart"/>
      <w:r w:rsidRPr="001F3EE6">
        <w:rPr>
          <w:rFonts w:ascii="Times New Roman" w:hAnsi="Times New Roman" w:cs="Times New Roman"/>
          <w:i/>
          <w:iCs/>
          <w:sz w:val="24"/>
          <w:szCs w:val="24"/>
          <w:lang w:val="en-US"/>
        </w:rPr>
        <w:t>Avanzados</w:t>
      </w:r>
      <w:proofErr w:type="spellEnd"/>
      <w:r w:rsidRPr="001F3EE6">
        <w:rPr>
          <w:rFonts w:ascii="Times New Roman" w:hAnsi="Times New Roman" w:cs="Times New Roman"/>
          <w:i/>
          <w:iCs/>
          <w:sz w:val="24"/>
          <w:szCs w:val="24"/>
          <w:lang w:val="en-US"/>
        </w:rPr>
        <w:t xml:space="preserve"> do la </w:t>
      </w:r>
      <w:proofErr w:type="spellStart"/>
      <w:r w:rsidRPr="001F3EE6">
        <w:rPr>
          <w:rFonts w:ascii="Times New Roman" w:hAnsi="Times New Roman" w:cs="Times New Roman"/>
          <w:i/>
          <w:iCs/>
          <w:sz w:val="24"/>
          <w:szCs w:val="24"/>
          <w:lang w:val="en-US"/>
        </w:rPr>
        <w:t>Facultad</w:t>
      </w:r>
      <w:proofErr w:type="spellEnd"/>
      <w:r w:rsidRPr="001F3EE6">
        <w:rPr>
          <w:rFonts w:ascii="Times New Roman" w:hAnsi="Times New Roman" w:cs="Times New Roman"/>
          <w:i/>
          <w:iCs/>
          <w:sz w:val="24"/>
          <w:szCs w:val="24"/>
          <w:lang w:val="en-US"/>
        </w:rPr>
        <w:t xml:space="preserve"> de </w:t>
      </w:r>
      <w:proofErr w:type="spellStart"/>
      <w:r w:rsidRPr="001F3EE6">
        <w:rPr>
          <w:rFonts w:ascii="Times New Roman" w:hAnsi="Times New Roman" w:cs="Times New Roman"/>
          <w:i/>
          <w:iCs/>
          <w:sz w:val="24"/>
          <w:szCs w:val="24"/>
          <w:lang w:val="en-US"/>
        </w:rPr>
        <w:t>Medicina</w:t>
      </w:r>
      <w:proofErr w:type="spellEnd"/>
      <w:r w:rsidRPr="001F3EE6">
        <w:rPr>
          <w:rFonts w:ascii="Times New Roman" w:hAnsi="Times New Roman" w:cs="Times New Roman"/>
          <w:i/>
          <w:iCs/>
          <w:sz w:val="24"/>
          <w:szCs w:val="24"/>
          <w:lang w:val="en-US"/>
        </w:rPr>
        <w:t>, University of Santiago, Chile</w:t>
      </w:r>
      <w:r w:rsidRPr="001F3EE6">
        <w:rPr>
          <w:rFonts w:ascii="Times New Roman" w:hAnsi="Times New Roman" w:cs="Times New Roman"/>
          <w:sz w:val="24"/>
          <w:szCs w:val="24"/>
          <w:lang w:val="en-US"/>
        </w:rPr>
        <w:t>.</w:t>
      </w:r>
    </w:p>
    <w:p w14:paraId="1EE1CC90" w14:textId="77777777" w:rsidR="003E7744" w:rsidRPr="003E7744" w:rsidRDefault="003E7744" w:rsidP="006100EE">
      <w:pPr>
        <w:spacing w:after="0" w:line="360" w:lineRule="auto"/>
        <w:ind w:left="720" w:hanging="720"/>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Hollingsworth, H. L., &amp; </w:t>
      </w:r>
      <w:proofErr w:type="spellStart"/>
      <w:r w:rsidRPr="003E7744">
        <w:rPr>
          <w:rFonts w:ascii="Times New Roman" w:eastAsia="Times New Roman" w:hAnsi="Times New Roman" w:cs="Times New Roman"/>
          <w:color w:val="000000"/>
          <w:sz w:val="24"/>
          <w:szCs w:val="24"/>
          <w:lang w:val="en-GB" w:eastAsia="da-DK"/>
        </w:rPr>
        <w:t>Vandermaas</w:t>
      </w:r>
      <w:proofErr w:type="spellEnd"/>
      <w:r w:rsidRPr="003E7744">
        <w:rPr>
          <w:rFonts w:ascii="Times New Roman" w:eastAsia="Times New Roman" w:hAnsi="Times New Roman" w:cs="Times New Roman"/>
          <w:color w:val="000000"/>
          <w:sz w:val="24"/>
          <w:szCs w:val="24"/>
          <w:lang w:val="en-GB" w:eastAsia="da-DK"/>
        </w:rPr>
        <w:t xml:space="preserve">-Peeler, M. (2017). "Almost Everything We Do Includes Inquiry": Fostering Inquiry-Based Teaching and Learning with Preschool Teachers. </w:t>
      </w:r>
      <w:r w:rsidRPr="003E7744">
        <w:rPr>
          <w:rFonts w:ascii="Times New Roman" w:eastAsia="Times New Roman" w:hAnsi="Times New Roman" w:cs="Times New Roman"/>
          <w:i/>
          <w:iCs/>
          <w:color w:val="000000"/>
          <w:sz w:val="24"/>
          <w:szCs w:val="24"/>
          <w:lang w:val="en-GB" w:eastAsia="da-DK"/>
        </w:rPr>
        <w:t>Early Child Development and Care, 187</w:t>
      </w:r>
      <w:r w:rsidRPr="003E7744">
        <w:rPr>
          <w:rFonts w:ascii="Times New Roman" w:eastAsia="Times New Roman" w:hAnsi="Times New Roman" w:cs="Times New Roman"/>
          <w:color w:val="000000"/>
          <w:sz w:val="24"/>
          <w:szCs w:val="24"/>
          <w:lang w:val="en-GB" w:eastAsia="da-DK"/>
        </w:rPr>
        <w:t>(1), 152-167.</w:t>
      </w:r>
    </w:p>
    <w:p w14:paraId="35196207" w14:textId="77777777" w:rsidR="003E7744" w:rsidRPr="003E7744" w:rsidRDefault="003E7744" w:rsidP="006100EE">
      <w:pPr>
        <w:spacing w:after="0" w:line="360" w:lineRule="auto"/>
        <w:ind w:left="720" w:hanging="720"/>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Ilhan, N., &amp; </w:t>
      </w:r>
      <w:proofErr w:type="spellStart"/>
      <w:r w:rsidRPr="003E7744">
        <w:rPr>
          <w:rFonts w:ascii="Times New Roman" w:eastAsia="Times New Roman" w:hAnsi="Times New Roman" w:cs="Times New Roman"/>
          <w:color w:val="000000"/>
          <w:sz w:val="24"/>
          <w:szCs w:val="24"/>
          <w:lang w:val="en-GB" w:eastAsia="da-DK"/>
        </w:rPr>
        <w:t>Tosun</w:t>
      </w:r>
      <w:proofErr w:type="spellEnd"/>
      <w:r w:rsidRPr="003E7744">
        <w:rPr>
          <w:rFonts w:ascii="Times New Roman" w:eastAsia="Times New Roman" w:hAnsi="Times New Roman" w:cs="Times New Roman"/>
          <w:color w:val="000000"/>
          <w:sz w:val="24"/>
          <w:szCs w:val="24"/>
          <w:lang w:val="en-GB" w:eastAsia="da-DK"/>
        </w:rPr>
        <w:t xml:space="preserve">, C. (2016). Kindergarten Students' Levels of Understanding Some Science Concepts and Scientific Inquiry Processes According to Demographic Variables (The Sampling of Kilis Province in Turkey). </w:t>
      </w:r>
      <w:r w:rsidRPr="003E7744">
        <w:rPr>
          <w:rFonts w:ascii="Times New Roman" w:eastAsia="Times New Roman" w:hAnsi="Times New Roman" w:cs="Times New Roman"/>
          <w:i/>
          <w:iCs/>
          <w:color w:val="000000"/>
          <w:sz w:val="24"/>
          <w:szCs w:val="24"/>
          <w:lang w:val="en-GB" w:eastAsia="da-DK"/>
        </w:rPr>
        <w:t>Cogent Education, 3</w:t>
      </w:r>
      <w:r w:rsidRPr="003E7744">
        <w:rPr>
          <w:rFonts w:ascii="Times New Roman" w:eastAsia="Times New Roman" w:hAnsi="Times New Roman" w:cs="Times New Roman"/>
          <w:color w:val="000000"/>
          <w:sz w:val="24"/>
          <w:szCs w:val="24"/>
          <w:lang w:val="en-GB" w:eastAsia="da-DK"/>
        </w:rPr>
        <w:t>(1). </w:t>
      </w:r>
    </w:p>
    <w:p w14:paraId="29D2804F" w14:textId="1AEF3805" w:rsidR="003E7744" w:rsidRPr="003E7744" w:rsidRDefault="003E7744" w:rsidP="006100EE">
      <w:pPr>
        <w:spacing w:after="0" w:line="360" w:lineRule="auto"/>
        <w:ind w:left="720" w:hanging="720"/>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lastRenderedPageBreak/>
        <w:t xml:space="preserve">Johnson, B., &amp; Christensen, L. (2014). </w:t>
      </w:r>
      <w:r w:rsidRPr="00A66FED">
        <w:rPr>
          <w:rFonts w:ascii="Times New Roman" w:eastAsia="Times New Roman" w:hAnsi="Times New Roman" w:cs="Times New Roman"/>
          <w:color w:val="000000"/>
          <w:sz w:val="24"/>
          <w:szCs w:val="24"/>
          <w:lang w:val="en-GB" w:eastAsia="da-DK"/>
        </w:rPr>
        <w:t>Educational research: Quantitative, qualitative, and mixed approaches</w:t>
      </w:r>
      <w:r w:rsidRPr="003E7744">
        <w:rPr>
          <w:rFonts w:ascii="Times New Roman" w:eastAsia="Times New Roman" w:hAnsi="Times New Roman" w:cs="Times New Roman"/>
          <w:i/>
          <w:iCs/>
          <w:color w:val="000000"/>
          <w:sz w:val="24"/>
          <w:szCs w:val="24"/>
          <w:lang w:val="en-GB" w:eastAsia="da-DK"/>
        </w:rPr>
        <w:t xml:space="preserve"> </w:t>
      </w:r>
      <w:r w:rsidRPr="00A66FED">
        <w:rPr>
          <w:rFonts w:ascii="Times New Roman" w:eastAsia="Times New Roman" w:hAnsi="Times New Roman" w:cs="Times New Roman"/>
          <w:color w:val="000000"/>
          <w:sz w:val="24"/>
          <w:szCs w:val="24"/>
          <w:lang w:val="en-GB" w:eastAsia="da-DK"/>
        </w:rPr>
        <w:t>(5</w:t>
      </w:r>
      <w:r w:rsidR="00A66FED">
        <w:rPr>
          <w:rFonts w:ascii="Times New Roman" w:eastAsia="Times New Roman" w:hAnsi="Times New Roman" w:cs="Times New Roman"/>
          <w:color w:val="000000"/>
          <w:sz w:val="24"/>
          <w:szCs w:val="24"/>
          <w:lang w:val="en-GB" w:eastAsia="da-DK"/>
        </w:rPr>
        <w:t>th</w:t>
      </w:r>
      <w:r w:rsidRPr="00A66FED">
        <w:rPr>
          <w:rFonts w:ascii="Times New Roman" w:eastAsia="Times New Roman" w:hAnsi="Times New Roman" w:cs="Times New Roman"/>
          <w:color w:val="000000"/>
          <w:sz w:val="24"/>
          <w:szCs w:val="24"/>
          <w:lang w:val="en-GB" w:eastAsia="da-DK"/>
        </w:rPr>
        <w:t xml:space="preserve"> ed</w:t>
      </w:r>
      <w:r w:rsidR="00A66FED">
        <w:rPr>
          <w:rFonts w:ascii="Times New Roman" w:eastAsia="Times New Roman" w:hAnsi="Times New Roman" w:cs="Times New Roman"/>
          <w:color w:val="000000"/>
          <w:sz w:val="24"/>
          <w:szCs w:val="24"/>
          <w:lang w:val="en-GB" w:eastAsia="da-DK"/>
        </w:rPr>
        <w:t>ition</w:t>
      </w:r>
      <w:r w:rsidRPr="00A66FED">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w:t>
      </w:r>
      <w:r w:rsidRPr="00A66FED">
        <w:rPr>
          <w:rFonts w:ascii="Times New Roman" w:eastAsia="Times New Roman" w:hAnsi="Times New Roman" w:cs="Times New Roman"/>
          <w:i/>
          <w:iCs/>
          <w:color w:val="000000"/>
          <w:sz w:val="24"/>
          <w:szCs w:val="24"/>
          <w:lang w:val="en-GB" w:eastAsia="da-DK"/>
        </w:rPr>
        <w:t>Los Angeles: Sage.</w:t>
      </w:r>
    </w:p>
    <w:p w14:paraId="0B912168" w14:textId="77777777" w:rsidR="003E7744" w:rsidRPr="003E7744" w:rsidRDefault="003E7744" w:rsidP="006100EE">
      <w:pPr>
        <w:spacing w:after="0" w:line="360" w:lineRule="auto"/>
        <w:ind w:left="720" w:hanging="720"/>
        <w:jc w:val="both"/>
        <w:rPr>
          <w:rFonts w:ascii="Times New Roman" w:eastAsia="Times New Roman" w:hAnsi="Times New Roman" w:cs="Times New Roman"/>
          <w:sz w:val="24"/>
          <w:szCs w:val="24"/>
          <w:lang w:val="en-GB" w:eastAsia="da-DK"/>
        </w:rPr>
      </w:pPr>
      <w:proofErr w:type="spellStart"/>
      <w:r w:rsidRPr="003E7744">
        <w:rPr>
          <w:rFonts w:ascii="Times New Roman" w:eastAsia="Times New Roman" w:hAnsi="Times New Roman" w:cs="Times New Roman"/>
          <w:color w:val="000000"/>
          <w:sz w:val="24"/>
          <w:szCs w:val="24"/>
          <w:lang w:val="en-GB" w:eastAsia="da-DK"/>
        </w:rPr>
        <w:t>Kallery</w:t>
      </w:r>
      <w:proofErr w:type="spellEnd"/>
      <w:r w:rsidRPr="003E7744">
        <w:rPr>
          <w:rFonts w:ascii="Times New Roman" w:eastAsia="Times New Roman" w:hAnsi="Times New Roman" w:cs="Times New Roman"/>
          <w:color w:val="000000"/>
          <w:sz w:val="24"/>
          <w:szCs w:val="24"/>
          <w:lang w:val="en-GB" w:eastAsia="da-DK"/>
        </w:rPr>
        <w:t xml:space="preserve">, M., </w:t>
      </w:r>
      <w:proofErr w:type="spellStart"/>
      <w:r w:rsidRPr="003E7744">
        <w:rPr>
          <w:rFonts w:ascii="Times New Roman" w:eastAsia="Times New Roman" w:hAnsi="Times New Roman" w:cs="Times New Roman"/>
          <w:color w:val="000000"/>
          <w:sz w:val="24"/>
          <w:szCs w:val="24"/>
          <w:lang w:val="en-GB" w:eastAsia="da-DK"/>
        </w:rPr>
        <w:t>Psillos</w:t>
      </w:r>
      <w:proofErr w:type="spellEnd"/>
      <w:r w:rsidRPr="003E7744">
        <w:rPr>
          <w:rFonts w:ascii="Times New Roman" w:eastAsia="Times New Roman" w:hAnsi="Times New Roman" w:cs="Times New Roman"/>
          <w:color w:val="000000"/>
          <w:sz w:val="24"/>
          <w:szCs w:val="24"/>
          <w:lang w:val="en-GB" w:eastAsia="da-DK"/>
        </w:rPr>
        <w:t xml:space="preserve">, D., &amp; </w:t>
      </w:r>
      <w:proofErr w:type="spellStart"/>
      <w:r w:rsidRPr="003E7744">
        <w:rPr>
          <w:rFonts w:ascii="Times New Roman" w:eastAsia="Times New Roman" w:hAnsi="Times New Roman" w:cs="Times New Roman"/>
          <w:color w:val="000000"/>
          <w:sz w:val="24"/>
          <w:szCs w:val="24"/>
          <w:lang w:val="en-GB" w:eastAsia="da-DK"/>
        </w:rPr>
        <w:t>Tselfes</w:t>
      </w:r>
      <w:proofErr w:type="spellEnd"/>
      <w:r w:rsidRPr="003E7744">
        <w:rPr>
          <w:rFonts w:ascii="Times New Roman" w:eastAsia="Times New Roman" w:hAnsi="Times New Roman" w:cs="Times New Roman"/>
          <w:color w:val="000000"/>
          <w:sz w:val="24"/>
          <w:szCs w:val="24"/>
          <w:lang w:val="en-GB" w:eastAsia="da-DK"/>
        </w:rPr>
        <w:t xml:space="preserve">, V. (2009). Typical Didactical Activities in the Greek Early-Years Science Classroom: Do They Promote Science Learning? </w:t>
      </w:r>
      <w:r w:rsidRPr="003E7744">
        <w:rPr>
          <w:rFonts w:ascii="Times New Roman" w:eastAsia="Times New Roman" w:hAnsi="Times New Roman" w:cs="Times New Roman"/>
          <w:i/>
          <w:iCs/>
          <w:color w:val="000000"/>
          <w:sz w:val="24"/>
          <w:szCs w:val="24"/>
          <w:lang w:val="en-GB" w:eastAsia="da-DK"/>
        </w:rPr>
        <w:t>International Journal of Science Education, 31</w:t>
      </w:r>
      <w:r w:rsidRPr="003E7744">
        <w:rPr>
          <w:rFonts w:ascii="Times New Roman" w:eastAsia="Times New Roman" w:hAnsi="Times New Roman" w:cs="Times New Roman"/>
          <w:color w:val="000000"/>
          <w:sz w:val="24"/>
          <w:szCs w:val="24"/>
          <w:lang w:val="en-GB" w:eastAsia="da-DK"/>
        </w:rPr>
        <w:t>(9), 1187-1204. </w:t>
      </w:r>
    </w:p>
    <w:p w14:paraId="480A40EF" w14:textId="77777777" w:rsidR="00172F80" w:rsidRDefault="003E7744" w:rsidP="006100EE">
      <w:pPr>
        <w:spacing w:after="0" w:line="360" w:lineRule="auto"/>
        <w:ind w:left="720" w:hanging="720"/>
        <w:jc w:val="both"/>
        <w:rPr>
          <w:rFonts w:ascii="Times New Roman" w:eastAsia="Times New Roman" w:hAnsi="Times New Roman" w:cs="Times New Roman"/>
          <w:sz w:val="24"/>
          <w:szCs w:val="24"/>
          <w:lang w:val="en-GB" w:eastAsia="da-DK"/>
        </w:rPr>
      </w:pPr>
      <w:proofErr w:type="spellStart"/>
      <w:r w:rsidRPr="003E7744">
        <w:rPr>
          <w:rFonts w:ascii="Times New Roman" w:eastAsia="Times New Roman" w:hAnsi="Times New Roman" w:cs="Times New Roman"/>
          <w:color w:val="000000"/>
          <w:sz w:val="24"/>
          <w:szCs w:val="24"/>
          <w:lang w:val="en-GB" w:eastAsia="da-DK"/>
        </w:rPr>
        <w:t>Lanphear</w:t>
      </w:r>
      <w:proofErr w:type="spellEnd"/>
      <w:r w:rsidRPr="003E7744">
        <w:rPr>
          <w:rFonts w:ascii="Times New Roman" w:eastAsia="Times New Roman" w:hAnsi="Times New Roman" w:cs="Times New Roman"/>
          <w:color w:val="000000"/>
          <w:sz w:val="24"/>
          <w:szCs w:val="24"/>
          <w:lang w:val="en-GB" w:eastAsia="da-DK"/>
        </w:rPr>
        <w:t xml:space="preserve">, J., &amp; </w:t>
      </w:r>
      <w:proofErr w:type="spellStart"/>
      <w:r w:rsidRPr="003E7744">
        <w:rPr>
          <w:rFonts w:ascii="Times New Roman" w:eastAsia="Times New Roman" w:hAnsi="Times New Roman" w:cs="Times New Roman"/>
          <w:color w:val="000000"/>
          <w:sz w:val="24"/>
          <w:szCs w:val="24"/>
          <w:lang w:val="en-GB" w:eastAsia="da-DK"/>
        </w:rPr>
        <w:t>Vandermaas</w:t>
      </w:r>
      <w:proofErr w:type="spellEnd"/>
      <w:r w:rsidRPr="003E7744">
        <w:rPr>
          <w:rFonts w:ascii="Times New Roman" w:eastAsia="Times New Roman" w:hAnsi="Times New Roman" w:cs="Times New Roman"/>
          <w:color w:val="000000"/>
          <w:sz w:val="24"/>
          <w:szCs w:val="24"/>
          <w:lang w:val="en-GB" w:eastAsia="da-DK"/>
        </w:rPr>
        <w:t xml:space="preserve">-Peeler, M. (2017). Inquiry and Intersubjectivity in a Reggio Emilia-Inspired Preschool. </w:t>
      </w:r>
      <w:r w:rsidRPr="003E7744">
        <w:rPr>
          <w:rFonts w:ascii="Times New Roman" w:eastAsia="Times New Roman" w:hAnsi="Times New Roman" w:cs="Times New Roman"/>
          <w:i/>
          <w:iCs/>
          <w:color w:val="000000"/>
          <w:sz w:val="24"/>
          <w:szCs w:val="24"/>
          <w:lang w:val="en-GB" w:eastAsia="da-DK"/>
        </w:rPr>
        <w:t>Journal of Research in Childhood Education, 31</w:t>
      </w:r>
      <w:r w:rsidRPr="003E7744">
        <w:rPr>
          <w:rFonts w:ascii="Times New Roman" w:eastAsia="Times New Roman" w:hAnsi="Times New Roman" w:cs="Times New Roman"/>
          <w:color w:val="000000"/>
          <w:sz w:val="24"/>
          <w:szCs w:val="24"/>
          <w:lang w:val="en-GB" w:eastAsia="da-DK"/>
        </w:rPr>
        <w:t>(4), 597-614.</w:t>
      </w:r>
    </w:p>
    <w:p w14:paraId="010FFD51" w14:textId="670BBACD" w:rsidR="003E7744" w:rsidRPr="003E7744" w:rsidRDefault="003E7744" w:rsidP="006100EE">
      <w:pPr>
        <w:spacing w:after="0" w:line="360" w:lineRule="auto"/>
        <w:ind w:left="720" w:hanging="720"/>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Leonard, J., </w:t>
      </w:r>
      <w:proofErr w:type="spellStart"/>
      <w:r w:rsidRPr="003E7744">
        <w:rPr>
          <w:rFonts w:ascii="Times New Roman" w:eastAsia="Times New Roman" w:hAnsi="Times New Roman" w:cs="Times New Roman"/>
          <w:color w:val="000000"/>
          <w:sz w:val="24"/>
          <w:szCs w:val="24"/>
          <w:lang w:val="en-GB" w:eastAsia="da-DK"/>
        </w:rPr>
        <w:t>Boakes</w:t>
      </w:r>
      <w:proofErr w:type="spellEnd"/>
      <w:r w:rsidRPr="003E7744">
        <w:rPr>
          <w:rFonts w:ascii="Times New Roman" w:eastAsia="Times New Roman" w:hAnsi="Times New Roman" w:cs="Times New Roman"/>
          <w:color w:val="000000"/>
          <w:sz w:val="24"/>
          <w:szCs w:val="24"/>
          <w:lang w:val="en-GB" w:eastAsia="da-DK"/>
        </w:rPr>
        <w:t xml:space="preserve">, N., &amp; Moore, C. M. (2009). Conducting Science Inquiry in Primary Classrooms: Case Studies of Two Preservice Teachers' Inquiry-Based Practices. </w:t>
      </w:r>
      <w:r w:rsidRPr="003E7744">
        <w:rPr>
          <w:rFonts w:ascii="Times New Roman" w:eastAsia="Times New Roman" w:hAnsi="Times New Roman" w:cs="Times New Roman"/>
          <w:i/>
          <w:iCs/>
          <w:color w:val="000000"/>
          <w:sz w:val="24"/>
          <w:szCs w:val="24"/>
          <w:lang w:val="en-GB" w:eastAsia="da-DK"/>
        </w:rPr>
        <w:t>Journal of Elementary Science Education, 21</w:t>
      </w:r>
      <w:r w:rsidRPr="003E7744">
        <w:rPr>
          <w:rFonts w:ascii="Times New Roman" w:eastAsia="Times New Roman" w:hAnsi="Times New Roman" w:cs="Times New Roman"/>
          <w:color w:val="000000"/>
          <w:sz w:val="24"/>
          <w:szCs w:val="24"/>
          <w:lang w:val="en-GB" w:eastAsia="da-DK"/>
        </w:rPr>
        <w:t>(1), 27-50. </w:t>
      </w:r>
    </w:p>
    <w:p w14:paraId="5D75B556" w14:textId="079DF2FA" w:rsidR="003E7744" w:rsidRDefault="003E7744" w:rsidP="006100EE">
      <w:pPr>
        <w:spacing w:after="0" w:line="360" w:lineRule="auto"/>
        <w:ind w:left="720" w:hanging="720"/>
        <w:jc w:val="both"/>
        <w:rPr>
          <w:rFonts w:ascii="Times New Roman" w:eastAsia="Times New Roman" w:hAnsi="Times New Roman" w:cs="Times New Roman"/>
          <w:color w:val="000000"/>
          <w:sz w:val="24"/>
          <w:szCs w:val="24"/>
          <w:lang w:val="en-GB" w:eastAsia="da-DK"/>
        </w:rPr>
      </w:pPr>
      <w:proofErr w:type="spellStart"/>
      <w:r w:rsidRPr="003E7744">
        <w:rPr>
          <w:rFonts w:ascii="Times New Roman" w:eastAsia="Times New Roman" w:hAnsi="Times New Roman" w:cs="Times New Roman"/>
          <w:color w:val="000000"/>
          <w:sz w:val="24"/>
          <w:szCs w:val="24"/>
          <w:lang w:val="en-GB" w:eastAsia="da-DK"/>
        </w:rPr>
        <w:t>Leuchter</w:t>
      </w:r>
      <w:proofErr w:type="spellEnd"/>
      <w:r w:rsidRPr="003E7744">
        <w:rPr>
          <w:rFonts w:ascii="Times New Roman" w:eastAsia="Times New Roman" w:hAnsi="Times New Roman" w:cs="Times New Roman"/>
          <w:color w:val="000000"/>
          <w:sz w:val="24"/>
          <w:szCs w:val="24"/>
          <w:lang w:val="en-GB" w:eastAsia="da-DK"/>
        </w:rPr>
        <w:t xml:space="preserve">, M., </w:t>
      </w:r>
      <w:proofErr w:type="spellStart"/>
      <w:r w:rsidRPr="003E7744">
        <w:rPr>
          <w:rFonts w:ascii="Times New Roman" w:eastAsia="Times New Roman" w:hAnsi="Times New Roman" w:cs="Times New Roman"/>
          <w:color w:val="000000"/>
          <w:sz w:val="24"/>
          <w:szCs w:val="24"/>
          <w:lang w:val="en-GB" w:eastAsia="da-DK"/>
        </w:rPr>
        <w:t>Saalbach</w:t>
      </w:r>
      <w:proofErr w:type="spellEnd"/>
      <w:r w:rsidRPr="003E7744">
        <w:rPr>
          <w:rFonts w:ascii="Times New Roman" w:eastAsia="Times New Roman" w:hAnsi="Times New Roman" w:cs="Times New Roman"/>
          <w:color w:val="000000"/>
          <w:sz w:val="24"/>
          <w:szCs w:val="24"/>
          <w:lang w:val="en-GB" w:eastAsia="da-DK"/>
        </w:rPr>
        <w:t xml:space="preserve">, H., &amp; Hardy, I. (2014). Designing Science Learning in the First Years of Schooling. An Intervention Study with Sequenced Learning Material on the Topic of "Floating and Sinking". </w:t>
      </w:r>
      <w:r w:rsidRPr="003E7744">
        <w:rPr>
          <w:rFonts w:ascii="Times New Roman" w:eastAsia="Times New Roman" w:hAnsi="Times New Roman" w:cs="Times New Roman"/>
          <w:i/>
          <w:iCs/>
          <w:color w:val="000000"/>
          <w:sz w:val="24"/>
          <w:szCs w:val="24"/>
          <w:lang w:val="en-GB" w:eastAsia="da-DK"/>
        </w:rPr>
        <w:t>International Journal of Science Education, 36</w:t>
      </w:r>
      <w:r w:rsidRPr="003E7744">
        <w:rPr>
          <w:rFonts w:ascii="Times New Roman" w:eastAsia="Times New Roman" w:hAnsi="Times New Roman" w:cs="Times New Roman"/>
          <w:color w:val="000000"/>
          <w:sz w:val="24"/>
          <w:szCs w:val="24"/>
          <w:lang w:val="en-GB" w:eastAsia="da-DK"/>
        </w:rPr>
        <w:t>(10), 1751-1771.</w:t>
      </w:r>
    </w:p>
    <w:p w14:paraId="448E1E9F" w14:textId="77777777" w:rsidR="00172F80" w:rsidRDefault="00B14B6D" w:rsidP="006100EE">
      <w:pPr>
        <w:spacing w:after="0" w:line="360" w:lineRule="auto"/>
        <w:ind w:left="720" w:hanging="720"/>
        <w:jc w:val="both"/>
        <w:rPr>
          <w:rFonts w:ascii="Times New Roman" w:eastAsia="Times New Roman" w:hAnsi="Times New Roman" w:cs="Times New Roman"/>
          <w:sz w:val="24"/>
          <w:szCs w:val="24"/>
          <w:lang w:val="en-GB" w:eastAsia="da-DK"/>
        </w:rPr>
      </w:pPr>
      <w:r>
        <w:rPr>
          <w:rFonts w:ascii="Times New Roman" w:eastAsia="Times New Roman" w:hAnsi="Times New Roman" w:cs="Times New Roman"/>
          <w:color w:val="000000"/>
          <w:sz w:val="24"/>
          <w:szCs w:val="24"/>
          <w:lang w:val="en-GB" w:eastAsia="da-DK"/>
        </w:rPr>
        <w:t xml:space="preserve">Martin-Hansen, L. (2012). Defining inquiry – Exploring the many types of inquiry in the science classroom. </w:t>
      </w:r>
      <w:r>
        <w:rPr>
          <w:rFonts w:ascii="Times New Roman" w:eastAsia="Times New Roman" w:hAnsi="Times New Roman" w:cs="Times New Roman"/>
          <w:i/>
          <w:iCs/>
          <w:color w:val="000000"/>
          <w:sz w:val="24"/>
          <w:szCs w:val="24"/>
          <w:lang w:val="en-GB" w:eastAsia="da-DK"/>
        </w:rPr>
        <w:t xml:space="preserve">The Science Teacher. </w:t>
      </w:r>
      <w:r>
        <w:rPr>
          <w:rFonts w:ascii="Times New Roman" w:eastAsia="Times New Roman" w:hAnsi="Times New Roman" w:cs="Times New Roman"/>
          <w:color w:val="000000"/>
          <w:sz w:val="24"/>
          <w:szCs w:val="24"/>
          <w:lang w:val="en-GB" w:eastAsia="da-DK"/>
        </w:rPr>
        <w:t xml:space="preserve">Washington. Vol. 69, </w:t>
      </w:r>
      <w:proofErr w:type="spellStart"/>
      <w:r>
        <w:rPr>
          <w:rFonts w:ascii="Times New Roman" w:eastAsia="Times New Roman" w:hAnsi="Times New Roman" w:cs="Times New Roman"/>
          <w:color w:val="000000"/>
          <w:sz w:val="24"/>
          <w:szCs w:val="24"/>
          <w:lang w:val="en-GB" w:eastAsia="da-DK"/>
        </w:rPr>
        <w:t>Iss</w:t>
      </w:r>
      <w:proofErr w:type="spellEnd"/>
      <w:r>
        <w:rPr>
          <w:rFonts w:ascii="Times New Roman" w:eastAsia="Times New Roman" w:hAnsi="Times New Roman" w:cs="Times New Roman"/>
          <w:color w:val="000000"/>
          <w:sz w:val="24"/>
          <w:szCs w:val="24"/>
          <w:lang w:val="en-GB" w:eastAsia="da-DK"/>
        </w:rPr>
        <w:t>. 2, pp. 34-37.</w:t>
      </w:r>
    </w:p>
    <w:p w14:paraId="19867D21" w14:textId="175C21EC" w:rsidR="003E7744" w:rsidRPr="003E7744" w:rsidRDefault="003E7744" w:rsidP="006100EE">
      <w:pPr>
        <w:spacing w:after="0" w:line="360" w:lineRule="auto"/>
        <w:ind w:left="720" w:hanging="720"/>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MacDonald, K., &amp; </w:t>
      </w:r>
      <w:proofErr w:type="spellStart"/>
      <w:r w:rsidRPr="003E7744">
        <w:rPr>
          <w:rFonts w:ascii="Times New Roman" w:eastAsia="Times New Roman" w:hAnsi="Times New Roman" w:cs="Times New Roman"/>
          <w:color w:val="000000"/>
          <w:sz w:val="24"/>
          <w:szCs w:val="24"/>
          <w:lang w:val="en-GB" w:eastAsia="da-DK"/>
        </w:rPr>
        <w:t>Breunig</w:t>
      </w:r>
      <w:proofErr w:type="spellEnd"/>
      <w:r w:rsidRPr="003E7744">
        <w:rPr>
          <w:rFonts w:ascii="Times New Roman" w:eastAsia="Times New Roman" w:hAnsi="Times New Roman" w:cs="Times New Roman"/>
          <w:color w:val="000000"/>
          <w:sz w:val="24"/>
          <w:szCs w:val="24"/>
          <w:lang w:val="en-GB" w:eastAsia="da-DK"/>
        </w:rPr>
        <w:t xml:space="preserve">, M. (2018). Back to the "Garten": Ontario Kindergarteners Learn and Grow through Schoolyard Pedagogy. </w:t>
      </w:r>
      <w:r w:rsidRPr="003E7744">
        <w:rPr>
          <w:rFonts w:ascii="Times New Roman" w:eastAsia="Times New Roman" w:hAnsi="Times New Roman" w:cs="Times New Roman"/>
          <w:i/>
          <w:iCs/>
          <w:color w:val="000000"/>
          <w:sz w:val="24"/>
          <w:szCs w:val="24"/>
          <w:lang w:val="en-GB" w:eastAsia="da-DK"/>
        </w:rPr>
        <w:t>Journal of Outdoor and Environmental Education, 21</w:t>
      </w:r>
      <w:r w:rsidRPr="003E7744">
        <w:rPr>
          <w:rFonts w:ascii="Times New Roman" w:eastAsia="Times New Roman" w:hAnsi="Times New Roman" w:cs="Times New Roman"/>
          <w:color w:val="000000"/>
          <w:sz w:val="24"/>
          <w:szCs w:val="24"/>
          <w:lang w:val="en-GB" w:eastAsia="da-DK"/>
        </w:rPr>
        <w:t>(2), 133-151.</w:t>
      </w:r>
    </w:p>
    <w:p w14:paraId="577B12BC" w14:textId="77777777" w:rsidR="003E7744" w:rsidRPr="003E7744" w:rsidRDefault="003E7744" w:rsidP="006100EE">
      <w:pPr>
        <w:spacing w:after="0" w:line="360" w:lineRule="auto"/>
        <w:ind w:left="720" w:hanging="720"/>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McNerney, K., &amp; Hall, N. (2017). Developing a Framework of Scientific Enquiry in Early Childhood: An Action Research Project to Support Staff Development and Improve Science Teaching. </w:t>
      </w:r>
      <w:r w:rsidRPr="003E7744">
        <w:rPr>
          <w:rFonts w:ascii="Times New Roman" w:eastAsia="Times New Roman" w:hAnsi="Times New Roman" w:cs="Times New Roman"/>
          <w:i/>
          <w:iCs/>
          <w:color w:val="000000"/>
          <w:sz w:val="24"/>
          <w:szCs w:val="24"/>
          <w:lang w:val="en-GB" w:eastAsia="da-DK"/>
        </w:rPr>
        <w:t>Early Child Development and Care, 187</w:t>
      </w:r>
      <w:r w:rsidRPr="003E7744">
        <w:rPr>
          <w:rFonts w:ascii="Times New Roman" w:eastAsia="Times New Roman" w:hAnsi="Times New Roman" w:cs="Times New Roman"/>
          <w:color w:val="000000"/>
          <w:sz w:val="24"/>
          <w:szCs w:val="24"/>
          <w:lang w:val="en-GB" w:eastAsia="da-DK"/>
        </w:rPr>
        <w:t>(2), 206-220. </w:t>
      </w:r>
    </w:p>
    <w:p w14:paraId="0A975714" w14:textId="77777777" w:rsidR="003E7744" w:rsidRPr="003E7744" w:rsidRDefault="003E7744" w:rsidP="006100EE">
      <w:pPr>
        <w:spacing w:after="0" w:line="360" w:lineRule="auto"/>
        <w:ind w:left="720" w:hanging="720"/>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Merritt, E. G., Chiu, J., Peters-Burton, E., &amp; Bell, R. (2018). Teachers' Integration of Scientific and Engineering Practices in Primary Classrooms. </w:t>
      </w:r>
      <w:r w:rsidRPr="003E7744">
        <w:rPr>
          <w:rFonts w:ascii="Times New Roman" w:eastAsia="Times New Roman" w:hAnsi="Times New Roman" w:cs="Times New Roman"/>
          <w:i/>
          <w:iCs/>
          <w:color w:val="000000"/>
          <w:sz w:val="24"/>
          <w:szCs w:val="24"/>
          <w:lang w:val="en-GB" w:eastAsia="da-DK"/>
        </w:rPr>
        <w:t>Research in Science Education, 48</w:t>
      </w:r>
      <w:r w:rsidRPr="003E7744">
        <w:rPr>
          <w:rFonts w:ascii="Times New Roman" w:eastAsia="Times New Roman" w:hAnsi="Times New Roman" w:cs="Times New Roman"/>
          <w:color w:val="000000"/>
          <w:sz w:val="24"/>
          <w:szCs w:val="24"/>
          <w:lang w:val="en-GB" w:eastAsia="da-DK"/>
        </w:rPr>
        <w:t>(6), 1321-1337. </w:t>
      </w:r>
    </w:p>
    <w:p w14:paraId="6AF4577B" w14:textId="77777777" w:rsidR="003E7744" w:rsidRPr="003E7744" w:rsidRDefault="003E7744" w:rsidP="006100EE">
      <w:pPr>
        <w:spacing w:after="0" w:line="360" w:lineRule="auto"/>
        <w:ind w:left="720" w:hanging="720"/>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Metz, K. E. (2008). Narrowing the Gulf between the Practices of Science and the Elementary School Science Classroom. </w:t>
      </w:r>
      <w:r w:rsidRPr="003E7744">
        <w:rPr>
          <w:rFonts w:ascii="Times New Roman" w:eastAsia="Times New Roman" w:hAnsi="Times New Roman" w:cs="Times New Roman"/>
          <w:i/>
          <w:iCs/>
          <w:color w:val="000000"/>
          <w:sz w:val="24"/>
          <w:szCs w:val="24"/>
          <w:lang w:val="en-GB" w:eastAsia="da-DK"/>
        </w:rPr>
        <w:t>Elementary School Journal, 109</w:t>
      </w:r>
      <w:r w:rsidRPr="003E7744">
        <w:rPr>
          <w:rFonts w:ascii="Times New Roman" w:eastAsia="Times New Roman" w:hAnsi="Times New Roman" w:cs="Times New Roman"/>
          <w:color w:val="000000"/>
          <w:sz w:val="24"/>
          <w:szCs w:val="24"/>
          <w:lang w:val="en-GB" w:eastAsia="da-DK"/>
        </w:rPr>
        <w:t>(2), 138-161. </w:t>
      </w:r>
    </w:p>
    <w:p w14:paraId="638EA2D6" w14:textId="7C2B912A" w:rsidR="003E7744" w:rsidRDefault="003E7744" w:rsidP="006100EE">
      <w:pPr>
        <w:spacing w:after="0" w:line="360" w:lineRule="auto"/>
        <w:ind w:left="720" w:hanging="720"/>
        <w:jc w:val="both"/>
        <w:rPr>
          <w:rFonts w:ascii="Times New Roman" w:eastAsia="Times New Roman" w:hAnsi="Times New Roman" w:cs="Times New Roman"/>
          <w:color w:val="000000"/>
          <w:sz w:val="24"/>
          <w:szCs w:val="24"/>
          <w:lang w:val="en-GB" w:eastAsia="da-DK"/>
        </w:rPr>
      </w:pPr>
      <w:proofErr w:type="spellStart"/>
      <w:r w:rsidRPr="003E7744">
        <w:rPr>
          <w:rFonts w:ascii="Times New Roman" w:eastAsia="Times New Roman" w:hAnsi="Times New Roman" w:cs="Times New Roman"/>
          <w:color w:val="000000"/>
          <w:sz w:val="24"/>
          <w:szCs w:val="24"/>
          <w:lang w:val="en-GB" w:eastAsia="da-DK"/>
        </w:rPr>
        <w:t>Minner</w:t>
      </w:r>
      <w:proofErr w:type="spellEnd"/>
      <w:r w:rsidRPr="003E7744">
        <w:rPr>
          <w:rFonts w:ascii="Times New Roman" w:eastAsia="Times New Roman" w:hAnsi="Times New Roman" w:cs="Times New Roman"/>
          <w:color w:val="000000"/>
          <w:sz w:val="24"/>
          <w:szCs w:val="24"/>
          <w:lang w:val="en-GB" w:eastAsia="da-DK"/>
        </w:rPr>
        <w:t xml:space="preserve">, D. D., Levy, A. J., &amp; Century, J. (2010). Inquiry‐based science instruction—what is it and does it matter? Results from a research synthesis </w:t>
      </w:r>
      <w:proofErr w:type="gramStart"/>
      <w:r w:rsidRPr="003E7744">
        <w:rPr>
          <w:rFonts w:ascii="Times New Roman" w:eastAsia="Times New Roman" w:hAnsi="Times New Roman" w:cs="Times New Roman"/>
          <w:color w:val="000000"/>
          <w:sz w:val="24"/>
          <w:szCs w:val="24"/>
          <w:lang w:val="en-GB" w:eastAsia="da-DK"/>
        </w:rPr>
        <w:t>years</w:t>
      </w:r>
      <w:proofErr w:type="gramEnd"/>
      <w:r w:rsidRPr="003E7744">
        <w:rPr>
          <w:rFonts w:ascii="Times New Roman" w:eastAsia="Times New Roman" w:hAnsi="Times New Roman" w:cs="Times New Roman"/>
          <w:color w:val="000000"/>
          <w:sz w:val="24"/>
          <w:szCs w:val="24"/>
          <w:lang w:val="en-GB" w:eastAsia="da-DK"/>
        </w:rPr>
        <w:t xml:space="preserve"> 1984 to 2002. </w:t>
      </w:r>
      <w:r w:rsidRPr="003E7744">
        <w:rPr>
          <w:rFonts w:ascii="Times New Roman" w:eastAsia="Times New Roman" w:hAnsi="Times New Roman" w:cs="Times New Roman"/>
          <w:i/>
          <w:iCs/>
          <w:color w:val="000000"/>
          <w:sz w:val="24"/>
          <w:szCs w:val="24"/>
          <w:lang w:val="en-GB" w:eastAsia="da-DK"/>
        </w:rPr>
        <w:t>Journal of Research in Science Teaching, 47</w:t>
      </w:r>
      <w:r w:rsidRPr="003E7744">
        <w:rPr>
          <w:rFonts w:ascii="Times New Roman" w:eastAsia="Times New Roman" w:hAnsi="Times New Roman" w:cs="Times New Roman"/>
          <w:color w:val="000000"/>
          <w:sz w:val="24"/>
          <w:szCs w:val="24"/>
          <w:lang w:val="en-GB" w:eastAsia="da-DK"/>
        </w:rPr>
        <w:t>(4), 474-496.</w:t>
      </w:r>
    </w:p>
    <w:p w14:paraId="2E6CE608" w14:textId="532EB6A2" w:rsidR="00DC1F80" w:rsidRPr="00DC1F80" w:rsidRDefault="00DC1F80" w:rsidP="006100EE">
      <w:pPr>
        <w:autoSpaceDE w:val="0"/>
        <w:autoSpaceDN w:val="0"/>
        <w:adjustRightInd w:val="0"/>
        <w:spacing w:after="0" w:line="360" w:lineRule="auto"/>
        <w:ind w:left="709" w:hanging="709"/>
        <w:rPr>
          <w:rFonts w:ascii="Times New Roman" w:eastAsia="Times New Roman" w:hAnsi="Times New Roman" w:cs="Times New Roman"/>
          <w:sz w:val="24"/>
          <w:szCs w:val="24"/>
          <w:lang w:val="en-US" w:eastAsia="da-DK"/>
        </w:rPr>
      </w:pPr>
      <w:r w:rsidRPr="00DC1F80">
        <w:rPr>
          <w:rFonts w:ascii="Times New Roman" w:hAnsi="Times New Roman" w:cs="Times New Roman"/>
          <w:color w:val="000000"/>
          <w:sz w:val="24"/>
          <w:szCs w:val="24"/>
          <w:lang w:val="en-US"/>
        </w:rPr>
        <w:t>National Research Council</w:t>
      </w:r>
      <w:r w:rsidRPr="007741A8">
        <w:rPr>
          <w:rFonts w:ascii="Times New Roman" w:hAnsi="Times New Roman" w:cs="Times New Roman"/>
          <w:sz w:val="24"/>
          <w:szCs w:val="24"/>
          <w:lang w:val="en-US"/>
        </w:rPr>
        <w:t xml:space="preserve">. (2012). </w:t>
      </w:r>
      <w:r w:rsidRPr="00DC1F80">
        <w:rPr>
          <w:rFonts w:ascii="Times New Roman" w:hAnsi="Times New Roman" w:cs="Times New Roman"/>
          <w:i/>
          <w:iCs/>
          <w:color w:val="000000"/>
          <w:sz w:val="24"/>
          <w:szCs w:val="24"/>
          <w:lang w:val="en-US"/>
        </w:rPr>
        <w:t>A framework for K-12 science education:</w:t>
      </w:r>
      <w:r>
        <w:rPr>
          <w:rFonts w:ascii="Times New Roman" w:hAnsi="Times New Roman" w:cs="Times New Roman"/>
          <w:i/>
          <w:iCs/>
          <w:color w:val="000000"/>
          <w:sz w:val="24"/>
          <w:szCs w:val="24"/>
          <w:lang w:val="en-US"/>
        </w:rPr>
        <w:t xml:space="preserve"> </w:t>
      </w:r>
      <w:r w:rsidRPr="00DC1F80">
        <w:rPr>
          <w:rFonts w:ascii="Times New Roman" w:hAnsi="Times New Roman" w:cs="Times New Roman"/>
          <w:i/>
          <w:iCs/>
          <w:color w:val="000000"/>
          <w:sz w:val="24"/>
          <w:szCs w:val="24"/>
          <w:lang w:val="en-US"/>
        </w:rPr>
        <w:t>Practices,</w:t>
      </w:r>
      <w:r w:rsidR="0094461D">
        <w:rPr>
          <w:rFonts w:ascii="Times New Roman" w:hAnsi="Times New Roman" w:cs="Times New Roman"/>
          <w:i/>
          <w:iCs/>
          <w:color w:val="000000"/>
          <w:sz w:val="24"/>
          <w:szCs w:val="24"/>
          <w:lang w:val="en-US"/>
        </w:rPr>
        <w:t xml:space="preserve"> </w:t>
      </w:r>
      <w:r w:rsidRPr="00DC1F80">
        <w:rPr>
          <w:rFonts w:ascii="Times New Roman" w:hAnsi="Times New Roman" w:cs="Times New Roman"/>
          <w:i/>
          <w:iCs/>
          <w:color w:val="000000"/>
          <w:sz w:val="24"/>
          <w:szCs w:val="24"/>
          <w:lang w:val="en-US"/>
        </w:rPr>
        <w:t>crosscutting concepts, and core ideas</w:t>
      </w:r>
      <w:r w:rsidRPr="00DC1F80">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 xml:space="preserve"> </w:t>
      </w:r>
      <w:r w:rsidRPr="00DC1F80">
        <w:rPr>
          <w:rFonts w:ascii="Times New Roman" w:hAnsi="Times New Roman" w:cs="Times New Roman"/>
          <w:color w:val="000000"/>
          <w:sz w:val="24"/>
          <w:szCs w:val="24"/>
          <w:lang w:val="en-US"/>
        </w:rPr>
        <w:t>Washington, DC: The National Academies Press.</w:t>
      </w:r>
    </w:p>
    <w:p w14:paraId="7209EAAB" w14:textId="26B0A7FC" w:rsidR="003E7744" w:rsidRPr="003E7744" w:rsidRDefault="003E7744" w:rsidP="006100EE">
      <w:pPr>
        <w:spacing w:after="0" w:line="360" w:lineRule="auto"/>
        <w:ind w:left="720" w:hanging="720"/>
        <w:jc w:val="both"/>
        <w:rPr>
          <w:rFonts w:ascii="Times New Roman" w:eastAsia="Times New Roman" w:hAnsi="Times New Roman" w:cs="Times New Roman"/>
          <w:sz w:val="24"/>
          <w:szCs w:val="24"/>
          <w:lang w:val="en-GB" w:eastAsia="da-DK"/>
        </w:rPr>
      </w:pPr>
      <w:proofErr w:type="spellStart"/>
      <w:r w:rsidRPr="00FD0B64">
        <w:rPr>
          <w:rFonts w:ascii="Times New Roman" w:eastAsia="Times New Roman" w:hAnsi="Times New Roman" w:cs="Times New Roman"/>
          <w:color w:val="000000"/>
          <w:sz w:val="24"/>
          <w:szCs w:val="24"/>
          <w:lang w:val="en-US" w:eastAsia="da-DK"/>
        </w:rPr>
        <w:lastRenderedPageBreak/>
        <w:t>Pedaste</w:t>
      </w:r>
      <w:proofErr w:type="spellEnd"/>
      <w:r w:rsidRPr="00FD0B64">
        <w:rPr>
          <w:rFonts w:ascii="Times New Roman" w:eastAsia="Times New Roman" w:hAnsi="Times New Roman" w:cs="Times New Roman"/>
          <w:color w:val="000000"/>
          <w:sz w:val="24"/>
          <w:szCs w:val="24"/>
          <w:lang w:val="en-US" w:eastAsia="da-DK"/>
        </w:rPr>
        <w:t xml:space="preserve">, M., </w:t>
      </w:r>
      <w:proofErr w:type="spellStart"/>
      <w:r w:rsidRPr="00FD0B64">
        <w:rPr>
          <w:rFonts w:ascii="Times New Roman" w:eastAsia="Times New Roman" w:hAnsi="Times New Roman" w:cs="Times New Roman"/>
          <w:color w:val="000000"/>
          <w:sz w:val="24"/>
          <w:szCs w:val="24"/>
          <w:lang w:val="en-US" w:eastAsia="da-DK"/>
        </w:rPr>
        <w:t>Mäeots</w:t>
      </w:r>
      <w:proofErr w:type="spellEnd"/>
      <w:r w:rsidRPr="00FD0B64">
        <w:rPr>
          <w:rFonts w:ascii="Times New Roman" w:eastAsia="Times New Roman" w:hAnsi="Times New Roman" w:cs="Times New Roman"/>
          <w:color w:val="000000"/>
          <w:sz w:val="24"/>
          <w:szCs w:val="24"/>
          <w:lang w:val="en-US" w:eastAsia="da-DK"/>
        </w:rPr>
        <w:t xml:space="preserve">, M., </w:t>
      </w:r>
      <w:proofErr w:type="spellStart"/>
      <w:r w:rsidRPr="00FD0B64">
        <w:rPr>
          <w:rFonts w:ascii="Times New Roman" w:eastAsia="Times New Roman" w:hAnsi="Times New Roman" w:cs="Times New Roman"/>
          <w:color w:val="000000"/>
          <w:sz w:val="24"/>
          <w:szCs w:val="24"/>
          <w:lang w:val="en-US" w:eastAsia="da-DK"/>
        </w:rPr>
        <w:t>Siiman</w:t>
      </w:r>
      <w:proofErr w:type="spellEnd"/>
      <w:r w:rsidRPr="00FD0B64">
        <w:rPr>
          <w:rFonts w:ascii="Times New Roman" w:eastAsia="Times New Roman" w:hAnsi="Times New Roman" w:cs="Times New Roman"/>
          <w:color w:val="000000"/>
          <w:sz w:val="24"/>
          <w:szCs w:val="24"/>
          <w:lang w:val="en-US" w:eastAsia="da-DK"/>
        </w:rPr>
        <w:t xml:space="preserve">, L. A., De Jong, T., Van </w:t>
      </w:r>
      <w:proofErr w:type="spellStart"/>
      <w:r w:rsidRPr="00FD0B64">
        <w:rPr>
          <w:rFonts w:ascii="Times New Roman" w:eastAsia="Times New Roman" w:hAnsi="Times New Roman" w:cs="Times New Roman"/>
          <w:color w:val="000000"/>
          <w:sz w:val="24"/>
          <w:szCs w:val="24"/>
          <w:lang w:val="en-US" w:eastAsia="da-DK"/>
        </w:rPr>
        <w:t>Riesen</w:t>
      </w:r>
      <w:proofErr w:type="spellEnd"/>
      <w:r w:rsidRPr="00FD0B64">
        <w:rPr>
          <w:rFonts w:ascii="Times New Roman" w:eastAsia="Times New Roman" w:hAnsi="Times New Roman" w:cs="Times New Roman"/>
          <w:color w:val="000000"/>
          <w:sz w:val="24"/>
          <w:szCs w:val="24"/>
          <w:lang w:val="en-US" w:eastAsia="da-DK"/>
        </w:rPr>
        <w:t xml:space="preserve">, S. A., Kamp, E. T., </w:t>
      </w:r>
      <w:proofErr w:type="spellStart"/>
      <w:r w:rsidRPr="00FD0B64">
        <w:rPr>
          <w:rFonts w:ascii="Times New Roman" w:eastAsia="Times New Roman" w:hAnsi="Times New Roman" w:cs="Times New Roman"/>
          <w:color w:val="000000"/>
          <w:sz w:val="24"/>
          <w:szCs w:val="24"/>
          <w:lang w:val="en-US" w:eastAsia="da-DK"/>
        </w:rPr>
        <w:t>Tsourlidaki</w:t>
      </w:r>
      <w:proofErr w:type="spellEnd"/>
      <w:r w:rsidRPr="00FD0B64">
        <w:rPr>
          <w:rFonts w:ascii="Times New Roman" w:eastAsia="Times New Roman" w:hAnsi="Times New Roman" w:cs="Times New Roman"/>
          <w:color w:val="000000"/>
          <w:sz w:val="24"/>
          <w:szCs w:val="24"/>
          <w:lang w:val="en-US" w:eastAsia="da-DK"/>
        </w:rPr>
        <w:t xml:space="preserve">, E. (2015). </w:t>
      </w:r>
      <w:r w:rsidRPr="003E7744">
        <w:rPr>
          <w:rFonts w:ascii="Times New Roman" w:eastAsia="Times New Roman" w:hAnsi="Times New Roman" w:cs="Times New Roman"/>
          <w:color w:val="000000"/>
          <w:sz w:val="24"/>
          <w:szCs w:val="24"/>
          <w:lang w:val="en-GB" w:eastAsia="da-DK"/>
        </w:rPr>
        <w:t xml:space="preserve">Phases of inquiry-based learning: Definitions and the inquiry cycle. </w:t>
      </w:r>
      <w:r w:rsidRPr="003E7744">
        <w:rPr>
          <w:rFonts w:ascii="Times New Roman" w:eastAsia="Times New Roman" w:hAnsi="Times New Roman" w:cs="Times New Roman"/>
          <w:i/>
          <w:iCs/>
          <w:color w:val="000000"/>
          <w:sz w:val="24"/>
          <w:szCs w:val="24"/>
          <w:lang w:val="en-GB" w:eastAsia="da-DK"/>
        </w:rPr>
        <w:t>Educational Research Review, 14</w:t>
      </w:r>
      <w:r w:rsidRPr="003E7744">
        <w:rPr>
          <w:rFonts w:ascii="Times New Roman" w:eastAsia="Times New Roman" w:hAnsi="Times New Roman" w:cs="Times New Roman"/>
          <w:color w:val="000000"/>
          <w:sz w:val="24"/>
          <w:szCs w:val="24"/>
          <w:lang w:val="en-GB" w:eastAsia="da-DK"/>
        </w:rPr>
        <w:t>, 47-61.</w:t>
      </w:r>
    </w:p>
    <w:p w14:paraId="017C96CA" w14:textId="77777777" w:rsidR="003E7744" w:rsidRPr="003E7744" w:rsidRDefault="003E7744" w:rsidP="006100EE">
      <w:pPr>
        <w:spacing w:after="0" w:line="360" w:lineRule="auto"/>
        <w:ind w:left="720" w:hanging="720"/>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Peterson, S. M., &amp; French, L. (2008). Supporting Young Children's Explanations through Inquiry Science in Preschool. </w:t>
      </w:r>
      <w:r w:rsidRPr="003E7744">
        <w:rPr>
          <w:rFonts w:ascii="Times New Roman" w:eastAsia="Times New Roman" w:hAnsi="Times New Roman" w:cs="Times New Roman"/>
          <w:i/>
          <w:iCs/>
          <w:color w:val="000000"/>
          <w:sz w:val="24"/>
          <w:szCs w:val="24"/>
          <w:lang w:val="en-GB" w:eastAsia="da-DK"/>
        </w:rPr>
        <w:t>Early Childhood Research Quarterly, 23</w:t>
      </w:r>
      <w:r w:rsidRPr="003E7744">
        <w:rPr>
          <w:rFonts w:ascii="Times New Roman" w:eastAsia="Times New Roman" w:hAnsi="Times New Roman" w:cs="Times New Roman"/>
          <w:color w:val="000000"/>
          <w:sz w:val="24"/>
          <w:szCs w:val="24"/>
          <w:lang w:val="en-GB" w:eastAsia="da-DK"/>
        </w:rPr>
        <w:t>(3), 395-408. </w:t>
      </w:r>
    </w:p>
    <w:p w14:paraId="23B16FD1" w14:textId="44FE5FD1" w:rsidR="003E7744" w:rsidRPr="003E7744" w:rsidRDefault="003E7744" w:rsidP="006100EE">
      <w:pPr>
        <w:spacing w:after="0" w:line="360" w:lineRule="auto"/>
        <w:ind w:left="720" w:hanging="720"/>
        <w:jc w:val="both"/>
        <w:rPr>
          <w:rFonts w:ascii="Times New Roman" w:eastAsia="Times New Roman" w:hAnsi="Times New Roman" w:cs="Times New Roman"/>
          <w:sz w:val="24"/>
          <w:szCs w:val="24"/>
          <w:lang w:val="en-GB" w:eastAsia="da-DK"/>
        </w:rPr>
      </w:pPr>
      <w:proofErr w:type="spellStart"/>
      <w:r w:rsidRPr="003E7744">
        <w:rPr>
          <w:rFonts w:ascii="Times New Roman" w:eastAsia="Times New Roman" w:hAnsi="Times New Roman" w:cs="Times New Roman"/>
          <w:color w:val="000000"/>
          <w:sz w:val="24"/>
          <w:szCs w:val="24"/>
          <w:lang w:val="en-GB" w:eastAsia="da-DK"/>
        </w:rPr>
        <w:t>Petticrew</w:t>
      </w:r>
      <w:proofErr w:type="spellEnd"/>
      <w:r w:rsidRPr="003E7744">
        <w:rPr>
          <w:rFonts w:ascii="Times New Roman" w:eastAsia="Times New Roman" w:hAnsi="Times New Roman" w:cs="Times New Roman"/>
          <w:color w:val="000000"/>
          <w:sz w:val="24"/>
          <w:szCs w:val="24"/>
          <w:lang w:val="en-GB" w:eastAsia="da-DK"/>
        </w:rPr>
        <w:t xml:space="preserve">, M., &amp; Roberts, H. (2008). </w:t>
      </w:r>
      <w:r w:rsidRPr="008309AA">
        <w:rPr>
          <w:rFonts w:ascii="Times New Roman" w:eastAsia="Times New Roman" w:hAnsi="Times New Roman" w:cs="Times New Roman"/>
          <w:color w:val="000000"/>
          <w:sz w:val="24"/>
          <w:szCs w:val="24"/>
          <w:lang w:val="en-GB" w:eastAsia="da-DK"/>
        </w:rPr>
        <w:t>Systematic reviews in the social sciences: A practical guide</w:t>
      </w:r>
      <w:r w:rsidR="008309AA" w:rsidRPr="008309AA">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w:t>
      </w:r>
      <w:r w:rsidRPr="008309AA">
        <w:rPr>
          <w:rFonts w:ascii="Times New Roman" w:eastAsia="Times New Roman" w:hAnsi="Times New Roman" w:cs="Times New Roman"/>
          <w:i/>
          <w:iCs/>
          <w:color w:val="000000"/>
          <w:sz w:val="24"/>
          <w:szCs w:val="24"/>
          <w:lang w:val="en-GB" w:eastAsia="da-DK"/>
        </w:rPr>
        <w:t>John Wiley &amp; Sons.</w:t>
      </w:r>
    </w:p>
    <w:p w14:paraId="357807FF" w14:textId="200EC230" w:rsidR="004A6C3D" w:rsidRDefault="003E7744" w:rsidP="006100EE">
      <w:pPr>
        <w:spacing w:after="0" w:line="360" w:lineRule="auto"/>
        <w:ind w:left="720" w:hanging="720"/>
        <w:jc w:val="both"/>
        <w:rPr>
          <w:rFonts w:ascii="Times New Roman" w:eastAsia="Times New Roman" w:hAnsi="Times New Roman" w:cs="Times New Roman"/>
          <w:color w:val="000000"/>
          <w:sz w:val="24"/>
          <w:szCs w:val="24"/>
          <w:lang w:val="en-GB" w:eastAsia="da-DK"/>
        </w:rPr>
      </w:pPr>
      <w:proofErr w:type="spellStart"/>
      <w:r w:rsidRPr="003E7744">
        <w:rPr>
          <w:rFonts w:ascii="Times New Roman" w:eastAsia="Times New Roman" w:hAnsi="Times New Roman" w:cs="Times New Roman"/>
          <w:color w:val="000000"/>
          <w:sz w:val="24"/>
          <w:szCs w:val="24"/>
          <w:lang w:val="en-GB" w:eastAsia="da-DK"/>
        </w:rPr>
        <w:t>Philippou</w:t>
      </w:r>
      <w:proofErr w:type="spellEnd"/>
      <w:r w:rsidRPr="003E7744">
        <w:rPr>
          <w:rFonts w:ascii="Times New Roman" w:eastAsia="Times New Roman" w:hAnsi="Times New Roman" w:cs="Times New Roman"/>
          <w:color w:val="000000"/>
          <w:sz w:val="24"/>
          <w:szCs w:val="24"/>
          <w:lang w:val="en-GB" w:eastAsia="da-DK"/>
        </w:rPr>
        <w:t xml:space="preserve">, S., </w:t>
      </w:r>
      <w:proofErr w:type="spellStart"/>
      <w:r w:rsidRPr="003E7744">
        <w:rPr>
          <w:rFonts w:ascii="Times New Roman" w:eastAsia="Times New Roman" w:hAnsi="Times New Roman" w:cs="Times New Roman"/>
          <w:color w:val="000000"/>
          <w:sz w:val="24"/>
          <w:szCs w:val="24"/>
          <w:lang w:val="en-GB" w:eastAsia="da-DK"/>
        </w:rPr>
        <w:t>Papademetri-Kachrimani</w:t>
      </w:r>
      <w:proofErr w:type="spellEnd"/>
      <w:r w:rsidRPr="003E7744">
        <w:rPr>
          <w:rFonts w:ascii="Times New Roman" w:eastAsia="Times New Roman" w:hAnsi="Times New Roman" w:cs="Times New Roman"/>
          <w:color w:val="000000"/>
          <w:sz w:val="24"/>
          <w:szCs w:val="24"/>
          <w:lang w:val="en-GB" w:eastAsia="da-DK"/>
        </w:rPr>
        <w:t xml:space="preserve">, C., &amp; </w:t>
      </w:r>
      <w:proofErr w:type="spellStart"/>
      <w:r w:rsidRPr="003E7744">
        <w:rPr>
          <w:rFonts w:ascii="Times New Roman" w:eastAsia="Times New Roman" w:hAnsi="Times New Roman" w:cs="Times New Roman"/>
          <w:color w:val="000000"/>
          <w:sz w:val="24"/>
          <w:szCs w:val="24"/>
          <w:lang w:val="en-GB" w:eastAsia="da-DK"/>
        </w:rPr>
        <w:t>Louca</w:t>
      </w:r>
      <w:proofErr w:type="spellEnd"/>
      <w:r w:rsidRPr="003E7744">
        <w:rPr>
          <w:rFonts w:ascii="Times New Roman" w:eastAsia="Times New Roman" w:hAnsi="Times New Roman" w:cs="Times New Roman"/>
          <w:color w:val="000000"/>
          <w:sz w:val="24"/>
          <w:szCs w:val="24"/>
          <w:lang w:val="en-GB" w:eastAsia="da-DK"/>
        </w:rPr>
        <w:t xml:space="preserve">, L. (2015). "The Exchange of Ideas Was Mutual, I Have to Say": Negotiating Researcher and Teacher "Roles" in an Early Years Educators' Professional Development Programme on Inquiry-Based Mathematics and Science Learning. </w:t>
      </w:r>
      <w:r w:rsidRPr="003E7744">
        <w:rPr>
          <w:rFonts w:ascii="Times New Roman" w:eastAsia="Times New Roman" w:hAnsi="Times New Roman" w:cs="Times New Roman"/>
          <w:i/>
          <w:iCs/>
          <w:color w:val="000000"/>
          <w:sz w:val="24"/>
          <w:szCs w:val="24"/>
          <w:lang w:val="en-GB" w:eastAsia="da-DK"/>
        </w:rPr>
        <w:t>Professional Development in Education, 41</w:t>
      </w:r>
      <w:r w:rsidRPr="003E7744">
        <w:rPr>
          <w:rFonts w:ascii="Times New Roman" w:eastAsia="Times New Roman" w:hAnsi="Times New Roman" w:cs="Times New Roman"/>
          <w:color w:val="000000"/>
          <w:sz w:val="24"/>
          <w:szCs w:val="24"/>
          <w:lang w:val="en-GB" w:eastAsia="da-DK"/>
        </w:rPr>
        <w:t>(2), 382-400. </w:t>
      </w:r>
    </w:p>
    <w:p w14:paraId="713C62BB" w14:textId="28D1AA38" w:rsidR="00C927F5" w:rsidRDefault="00C927F5" w:rsidP="00C927F5">
      <w:pPr>
        <w:spacing w:after="0" w:line="360" w:lineRule="auto"/>
        <w:ind w:left="720" w:hanging="720"/>
        <w:jc w:val="both"/>
        <w:rPr>
          <w:rFonts w:ascii="Times New Roman" w:eastAsia="Times New Roman" w:hAnsi="Times New Roman" w:cs="Times New Roman"/>
          <w:color w:val="000000"/>
          <w:sz w:val="24"/>
          <w:szCs w:val="24"/>
          <w:lang w:val="en-GB" w:eastAsia="da-DK"/>
        </w:rPr>
      </w:pPr>
      <w:r w:rsidRPr="00C927F5">
        <w:rPr>
          <w:rFonts w:ascii="Times New Roman" w:eastAsia="Times New Roman" w:hAnsi="Times New Roman" w:cs="Times New Roman"/>
          <w:color w:val="000000"/>
          <w:sz w:val="24"/>
          <w:szCs w:val="24"/>
          <w:lang w:val="en-GB" w:eastAsia="da-DK"/>
        </w:rPr>
        <w:t xml:space="preserve">R Core Team (2019). </w:t>
      </w:r>
      <w:r w:rsidRPr="00B70931">
        <w:rPr>
          <w:rFonts w:ascii="Times New Roman" w:eastAsia="Times New Roman" w:hAnsi="Times New Roman" w:cs="Times New Roman"/>
          <w:i/>
          <w:color w:val="000000"/>
          <w:sz w:val="24"/>
          <w:szCs w:val="24"/>
          <w:lang w:val="en-GB" w:eastAsia="da-DK"/>
        </w:rPr>
        <w:t>R: A language and environment for statistical computing</w:t>
      </w:r>
      <w:r>
        <w:rPr>
          <w:rFonts w:ascii="Times New Roman" w:eastAsia="Times New Roman" w:hAnsi="Times New Roman" w:cs="Times New Roman"/>
          <w:i/>
          <w:color w:val="000000"/>
          <w:sz w:val="24"/>
          <w:szCs w:val="24"/>
          <w:lang w:val="en-GB" w:eastAsia="da-DK"/>
        </w:rPr>
        <w:t>.</w:t>
      </w:r>
      <w:r w:rsidRPr="00C927F5">
        <w:rPr>
          <w:rFonts w:ascii="Times New Roman" w:eastAsia="Times New Roman" w:hAnsi="Times New Roman" w:cs="Times New Roman"/>
          <w:color w:val="000000"/>
          <w:sz w:val="24"/>
          <w:szCs w:val="24"/>
          <w:lang w:val="en-GB" w:eastAsia="da-DK"/>
        </w:rPr>
        <w:t xml:space="preserve"> Vienna</w:t>
      </w:r>
      <w:r>
        <w:rPr>
          <w:rFonts w:ascii="Times New Roman" w:eastAsia="Times New Roman" w:hAnsi="Times New Roman" w:cs="Times New Roman"/>
          <w:color w:val="000000"/>
          <w:sz w:val="24"/>
          <w:szCs w:val="24"/>
          <w:lang w:val="en-GB" w:eastAsia="da-DK"/>
        </w:rPr>
        <w:t>,</w:t>
      </w:r>
      <w:r w:rsidRPr="00C927F5">
        <w:rPr>
          <w:rFonts w:ascii="Times New Roman" w:eastAsia="Times New Roman" w:hAnsi="Times New Roman" w:cs="Times New Roman"/>
          <w:color w:val="000000"/>
          <w:sz w:val="24"/>
          <w:szCs w:val="24"/>
          <w:lang w:val="en-GB" w:eastAsia="da-DK"/>
        </w:rPr>
        <w:t xml:space="preserve"> </w:t>
      </w:r>
      <w:r>
        <w:rPr>
          <w:rFonts w:ascii="Times New Roman" w:eastAsia="Times New Roman" w:hAnsi="Times New Roman" w:cs="Times New Roman"/>
          <w:color w:val="000000"/>
          <w:sz w:val="24"/>
          <w:szCs w:val="24"/>
          <w:lang w:val="en-GB" w:eastAsia="da-DK"/>
        </w:rPr>
        <w:t>Austria</w:t>
      </w:r>
      <w:r w:rsidRPr="00C927F5">
        <w:rPr>
          <w:rFonts w:ascii="Times New Roman" w:eastAsia="Times New Roman" w:hAnsi="Times New Roman" w:cs="Times New Roman"/>
          <w:color w:val="000000"/>
          <w:sz w:val="24"/>
          <w:szCs w:val="24"/>
          <w:lang w:val="en-GB" w:eastAsia="da-DK"/>
        </w:rPr>
        <w:t>.</w:t>
      </w:r>
      <w:r>
        <w:rPr>
          <w:rFonts w:ascii="Times New Roman" w:eastAsia="Times New Roman" w:hAnsi="Times New Roman" w:cs="Times New Roman"/>
          <w:color w:val="000000"/>
          <w:sz w:val="24"/>
          <w:szCs w:val="24"/>
          <w:lang w:val="en-GB" w:eastAsia="da-DK"/>
        </w:rPr>
        <w:t xml:space="preserve"> Retrieved from:</w:t>
      </w:r>
      <w:r w:rsidRPr="00C927F5">
        <w:rPr>
          <w:rFonts w:ascii="Times New Roman" w:eastAsia="Times New Roman" w:hAnsi="Times New Roman" w:cs="Times New Roman"/>
          <w:color w:val="000000"/>
          <w:sz w:val="24"/>
          <w:szCs w:val="24"/>
          <w:lang w:val="en-GB" w:eastAsia="da-DK"/>
        </w:rPr>
        <w:t xml:space="preserve"> https://www.R-project.org/.</w:t>
      </w:r>
    </w:p>
    <w:p w14:paraId="06D6F8C2" w14:textId="77777777" w:rsidR="00C927F5" w:rsidRDefault="004A6C3D" w:rsidP="00C927F5">
      <w:pPr>
        <w:spacing w:after="0" w:line="360" w:lineRule="auto"/>
        <w:ind w:left="720" w:hanging="720"/>
        <w:jc w:val="both"/>
        <w:rPr>
          <w:rFonts w:ascii="Times New Roman" w:eastAsia="Times New Roman" w:hAnsi="Times New Roman" w:cs="Times New Roman"/>
          <w:i/>
          <w:iCs/>
          <w:color w:val="000000" w:themeColor="text1"/>
          <w:spacing w:val="5"/>
          <w:sz w:val="24"/>
          <w:szCs w:val="24"/>
          <w:shd w:val="clear" w:color="auto" w:fill="FFFFFF"/>
          <w:lang w:val="en-US" w:eastAsia="da-DK"/>
        </w:rPr>
      </w:pPr>
      <w:proofErr w:type="spellStart"/>
      <w:r w:rsidRPr="004A6C3D">
        <w:rPr>
          <w:rFonts w:ascii="Times New Roman" w:eastAsia="Times New Roman" w:hAnsi="Times New Roman" w:cs="Times New Roman"/>
          <w:color w:val="000000" w:themeColor="text1"/>
          <w:spacing w:val="5"/>
          <w:sz w:val="24"/>
          <w:szCs w:val="24"/>
          <w:shd w:val="clear" w:color="auto" w:fill="FFFFFF"/>
          <w:lang w:val="en-US" w:eastAsia="da-DK"/>
        </w:rPr>
        <w:t>Ropohl</w:t>
      </w:r>
      <w:proofErr w:type="spellEnd"/>
      <w:r w:rsidRPr="004A6C3D">
        <w:rPr>
          <w:rFonts w:ascii="Times New Roman" w:eastAsia="Times New Roman" w:hAnsi="Times New Roman" w:cs="Times New Roman"/>
          <w:color w:val="000000" w:themeColor="text1"/>
          <w:spacing w:val="5"/>
          <w:sz w:val="24"/>
          <w:szCs w:val="24"/>
          <w:shd w:val="clear" w:color="auto" w:fill="FFFFFF"/>
          <w:lang w:val="en-US" w:eastAsia="da-DK"/>
        </w:rPr>
        <w:t>, M</w:t>
      </w:r>
      <w:r>
        <w:rPr>
          <w:rFonts w:ascii="Times New Roman" w:eastAsia="Times New Roman" w:hAnsi="Times New Roman" w:cs="Times New Roman"/>
          <w:color w:val="000000" w:themeColor="text1"/>
          <w:spacing w:val="5"/>
          <w:sz w:val="24"/>
          <w:szCs w:val="24"/>
          <w:shd w:val="clear" w:color="auto" w:fill="FFFFFF"/>
          <w:lang w:val="en-US" w:eastAsia="da-DK"/>
        </w:rPr>
        <w:t>.</w:t>
      </w:r>
      <w:r w:rsidRPr="004A6C3D">
        <w:rPr>
          <w:rFonts w:ascii="Times New Roman" w:eastAsia="Times New Roman" w:hAnsi="Times New Roman" w:cs="Times New Roman"/>
          <w:color w:val="000000" w:themeColor="text1"/>
          <w:spacing w:val="5"/>
          <w:sz w:val="24"/>
          <w:szCs w:val="24"/>
          <w:lang w:val="en-US" w:eastAsia="da-DK"/>
        </w:rPr>
        <w:t>, Nielsen, JA</w:t>
      </w:r>
      <w:r>
        <w:rPr>
          <w:rFonts w:ascii="Times New Roman" w:eastAsia="Times New Roman" w:hAnsi="Times New Roman" w:cs="Times New Roman"/>
          <w:color w:val="000000" w:themeColor="text1"/>
          <w:spacing w:val="5"/>
          <w:sz w:val="24"/>
          <w:szCs w:val="24"/>
          <w:lang w:val="en-US" w:eastAsia="da-DK"/>
        </w:rPr>
        <w:t>.</w:t>
      </w:r>
      <w:r w:rsidRPr="004A6C3D">
        <w:rPr>
          <w:rFonts w:ascii="Times New Roman" w:eastAsia="Times New Roman" w:hAnsi="Times New Roman" w:cs="Times New Roman"/>
          <w:color w:val="000000" w:themeColor="text1"/>
          <w:spacing w:val="5"/>
          <w:sz w:val="24"/>
          <w:szCs w:val="24"/>
          <w:shd w:val="clear" w:color="auto" w:fill="FFFFFF"/>
          <w:lang w:val="en-US" w:eastAsia="da-DK"/>
        </w:rPr>
        <w:t xml:space="preserve">, </w:t>
      </w:r>
      <w:proofErr w:type="spellStart"/>
      <w:r w:rsidRPr="004A6C3D">
        <w:rPr>
          <w:rFonts w:ascii="Times New Roman" w:eastAsia="Times New Roman" w:hAnsi="Times New Roman" w:cs="Times New Roman"/>
          <w:color w:val="000000" w:themeColor="text1"/>
          <w:spacing w:val="5"/>
          <w:sz w:val="24"/>
          <w:szCs w:val="24"/>
          <w:shd w:val="clear" w:color="auto" w:fill="FFFFFF"/>
          <w:lang w:val="en-US" w:eastAsia="da-DK"/>
        </w:rPr>
        <w:t>Olley</w:t>
      </w:r>
      <w:proofErr w:type="spellEnd"/>
      <w:r w:rsidRPr="004A6C3D">
        <w:rPr>
          <w:rFonts w:ascii="Times New Roman" w:eastAsia="Times New Roman" w:hAnsi="Times New Roman" w:cs="Times New Roman"/>
          <w:color w:val="000000" w:themeColor="text1"/>
          <w:spacing w:val="5"/>
          <w:sz w:val="24"/>
          <w:szCs w:val="24"/>
          <w:shd w:val="clear" w:color="auto" w:fill="FFFFFF"/>
          <w:lang w:val="en-US" w:eastAsia="da-DK"/>
        </w:rPr>
        <w:t>, C</w:t>
      </w:r>
      <w:r>
        <w:rPr>
          <w:rFonts w:ascii="Times New Roman" w:eastAsia="Times New Roman" w:hAnsi="Times New Roman" w:cs="Times New Roman"/>
          <w:color w:val="000000" w:themeColor="text1"/>
          <w:spacing w:val="5"/>
          <w:sz w:val="24"/>
          <w:szCs w:val="24"/>
          <w:shd w:val="clear" w:color="auto" w:fill="FFFFFF"/>
          <w:lang w:val="en-US" w:eastAsia="da-DK"/>
        </w:rPr>
        <w:t>.</w:t>
      </w:r>
      <w:r w:rsidRPr="004A6C3D">
        <w:rPr>
          <w:rFonts w:ascii="Times New Roman" w:eastAsia="Times New Roman" w:hAnsi="Times New Roman" w:cs="Times New Roman"/>
          <w:color w:val="000000" w:themeColor="text1"/>
          <w:spacing w:val="5"/>
          <w:sz w:val="24"/>
          <w:szCs w:val="24"/>
          <w:shd w:val="clear" w:color="auto" w:fill="FFFFFF"/>
          <w:lang w:val="en-US" w:eastAsia="da-DK"/>
        </w:rPr>
        <w:t xml:space="preserve">, </w:t>
      </w:r>
      <w:proofErr w:type="spellStart"/>
      <w:r w:rsidRPr="004A6C3D">
        <w:rPr>
          <w:rFonts w:ascii="Times New Roman" w:eastAsia="Times New Roman" w:hAnsi="Times New Roman" w:cs="Times New Roman"/>
          <w:color w:val="000000" w:themeColor="text1"/>
          <w:spacing w:val="5"/>
          <w:sz w:val="24"/>
          <w:szCs w:val="24"/>
          <w:shd w:val="clear" w:color="auto" w:fill="FFFFFF"/>
          <w:lang w:val="en-US" w:eastAsia="da-DK"/>
        </w:rPr>
        <w:t>Rönnebeck</w:t>
      </w:r>
      <w:proofErr w:type="spellEnd"/>
      <w:r w:rsidRPr="004A6C3D">
        <w:rPr>
          <w:rFonts w:ascii="Times New Roman" w:eastAsia="Times New Roman" w:hAnsi="Times New Roman" w:cs="Times New Roman"/>
          <w:color w:val="000000" w:themeColor="text1"/>
          <w:spacing w:val="5"/>
          <w:sz w:val="24"/>
          <w:szCs w:val="24"/>
          <w:shd w:val="clear" w:color="auto" w:fill="FFFFFF"/>
          <w:lang w:val="en-US" w:eastAsia="da-DK"/>
        </w:rPr>
        <w:t>, S</w:t>
      </w:r>
      <w:r>
        <w:rPr>
          <w:rFonts w:ascii="Times New Roman" w:eastAsia="Times New Roman" w:hAnsi="Times New Roman" w:cs="Times New Roman"/>
          <w:color w:val="000000" w:themeColor="text1"/>
          <w:spacing w:val="5"/>
          <w:sz w:val="24"/>
          <w:szCs w:val="24"/>
          <w:shd w:val="clear" w:color="auto" w:fill="FFFFFF"/>
          <w:lang w:val="en-US" w:eastAsia="da-DK"/>
        </w:rPr>
        <w:t>.</w:t>
      </w:r>
      <w:r w:rsidRPr="004A6C3D">
        <w:rPr>
          <w:rFonts w:ascii="Times New Roman" w:eastAsia="Times New Roman" w:hAnsi="Times New Roman" w:cs="Times New Roman"/>
          <w:color w:val="000000" w:themeColor="text1"/>
          <w:spacing w:val="5"/>
          <w:sz w:val="24"/>
          <w:szCs w:val="24"/>
          <w:shd w:val="clear" w:color="auto" w:fill="FFFFFF"/>
          <w:lang w:val="en-US" w:eastAsia="da-DK"/>
        </w:rPr>
        <w:t xml:space="preserve"> &amp; Stables, K</w:t>
      </w:r>
      <w:r>
        <w:rPr>
          <w:rFonts w:ascii="Times New Roman" w:eastAsia="Times New Roman" w:hAnsi="Times New Roman" w:cs="Times New Roman"/>
          <w:color w:val="000000" w:themeColor="text1"/>
          <w:spacing w:val="5"/>
          <w:sz w:val="24"/>
          <w:szCs w:val="24"/>
          <w:shd w:val="clear" w:color="auto" w:fill="FFFFFF"/>
          <w:lang w:val="en-US" w:eastAsia="da-DK"/>
        </w:rPr>
        <w:t>.</w:t>
      </w:r>
      <w:r w:rsidRPr="004A6C3D">
        <w:rPr>
          <w:rFonts w:ascii="Times New Roman" w:eastAsia="Times New Roman" w:hAnsi="Times New Roman" w:cs="Times New Roman"/>
          <w:color w:val="000000" w:themeColor="text1"/>
          <w:spacing w:val="5"/>
          <w:sz w:val="24"/>
          <w:szCs w:val="24"/>
          <w:shd w:val="clear" w:color="auto" w:fill="FFFFFF"/>
          <w:lang w:val="en-US" w:eastAsia="da-DK"/>
        </w:rPr>
        <w:t xml:space="preserve"> </w:t>
      </w:r>
      <w:r w:rsidR="006602C7">
        <w:rPr>
          <w:rFonts w:ascii="Times New Roman" w:eastAsia="Times New Roman" w:hAnsi="Times New Roman" w:cs="Times New Roman"/>
          <w:color w:val="000000" w:themeColor="text1"/>
          <w:spacing w:val="5"/>
          <w:sz w:val="24"/>
          <w:szCs w:val="24"/>
          <w:shd w:val="clear" w:color="auto" w:fill="FFFFFF"/>
          <w:lang w:val="en-US" w:eastAsia="da-DK"/>
        </w:rPr>
        <w:t>(</w:t>
      </w:r>
      <w:r w:rsidRPr="004A6C3D">
        <w:rPr>
          <w:rFonts w:ascii="Times New Roman" w:eastAsia="Times New Roman" w:hAnsi="Times New Roman" w:cs="Times New Roman"/>
          <w:color w:val="000000" w:themeColor="text1"/>
          <w:spacing w:val="5"/>
          <w:sz w:val="24"/>
          <w:szCs w:val="24"/>
          <w:shd w:val="clear" w:color="auto" w:fill="FFFFFF"/>
          <w:lang w:val="en-US" w:eastAsia="da-DK"/>
        </w:rPr>
        <w:t>2018</w:t>
      </w:r>
      <w:r w:rsidR="006602C7">
        <w:rPr>
          <w:rFonts w:ascii="Times New Roman" w:eastAsia="Times New Roman" w:hAnsi="Times New Roman" w:cs="Times New Roman"/>
          <w:color w:val="000000" w:themeColor="text1"/>
          <w:spacing w:val="5"/>
          <w:sz w:val="24"/>
          <w:szCs w:val="24"/>
          <w:shd w:val="clear" w:color="auto" w:fill="FFFFFF"/>
          <w:lang w:val="en-US" w:eastAsia="da-DK"/>
        </w:rPr>
        <w:t>).</w:t>
      </w:r>
      <w:r w:rsidRPr="004A6C3D">
        <w:rPr>
          <w:rFonts w:ascii="Times New Roman" w:eastAsia="Times New Roman" w:hAnsi="Times New Roman" w:cs="Times New Roman"/>
          <w:color w:val="000000" w:themeColor="text1"/>
          <w:spacing w:val="5"/>
          <w:sz w:val="24"/>
          <w:szCs w:val="24"/>
          <w:shd w:val="clear" w:color="auto" w:fill="FFFFFF"/>
          <w:lang w:val="en-US" w:eastAsia="da-DK"/>
        </w:rPr>
        <w:t> </w:t>
      </w:r>
      <w:r w:rsidRPr="004A6C3D">
        <w:rPr>
          <w:rFonts w:ascii="Times New Roman" w:eastAsia="Times New Roman" w:hAnsi="Times New Roman" w:cs="Times New Roman"/>
          <w:color w:val="000000" w:themeColor="text1"/>
          <w:spacing w:val="5"/>
          <w:sz w:val="24"/>
          <w:szCs w:val="24"/>
          <w:lang w:val="en-US" w:eastAsia="da-DK"/>
        </w:rPr>
        <w:t>The concept of competence and its relevance for science, technology, and mathematics education</w:t>
      </w:r>
      <w:r w:rsidRPr="004A6C3D">
        <w:rPr>
          <w:rFonts w:ascii="Times New Roman" w:eastAsia="Times New Roman" w:hAnsi="Times New Roman" w:cs="Times New Roman"/>
          <w:color w:val="000000" w:themeColor="text1"/>
          <w:spacing w:val="5"/>
          <w:sz w:val="24"/>
          <w:szCs w:val="24"/>
          <w:shd w:val="clear" w:color="auto" w:fill="FFFFFF"/>
          <w:lang w:val="en-US" w:eastAsia="da-DK"/>
        </w:rPr>
        <w:t xml:space="preserve">. </w:t>
      </w:r>
      <w:r>
        <w:rPr>
          <w:rFonts w:ascii="Times New Roman" w:eastAsia="Times New Roman" w:hAnsi="Times New Roman" w:cs="Times New Roman"/>
          <w:color w:val="000000" w:themeColor="text1"/>
          <w:spacing w:val="5"/>
          <w:sz w:val="24"/>
          <w:szCs w:val="24"/>
          <w:shd w:val="clear" w:color="auto" w:fill="FFFFFF"/>
          <w:lang w:val="en-US" w:eastAsia="da-DK"/>
        </w:rPr>
        <w:t>In</w:t>
      </w:r>
      <w:r w:rsidRPr="004A6C3D">
        <w:rPr>
          <w:rFonts w:ascii="Times New Roman" w:eastAsia="Times New Roman" w:hAnsi="Times New Roman" w:cs="Times New Roman"/>
          <w:color w:val="000000" w:themeColor="text1"/>
          <w:spacing w:val="5"/>
          <w:sz w:val="24"/>
          <w:szCs w:val="24"/>
          <w:shd w:val="clear" w:color="auto" w:fill="FFFFFF"/>
          <w:lang w:val="en-US" w:eastAsia="da-DK"/>
        </w:rPr>
        <w:t xml:space="preserve"> J</w:t>
      </w:r>
      <w:r>
        <w:rPr>
          <w:rFonts w:ascii="Times New Roman" w:eastAsia="Times New Roman" w:hAnsi="Times New Roman" w:cs="Times New Roman"/>
          <w:color w:val="000000" w:themeColor="text1"/>
          <w:spacing w:val="5"/>
          <w:sz w:val="24"/>
          <w:szCs w:val="24"/>
          <w:shd w:val="clear" w:color="auto" w:fill="FFFFFF"/>
          <w:lang w:val="en-US" w:eastAsia="da-DK"/>
        </w:rPr>
        <w:t>.</w:t>
      </w:r>
      <w:r w:rsidRPr="004A6C3D">
        <w:rPr>
          <w:rFonts w:ascii="Times New Roman" w:eastAsia="Times New Roman" w:hAnsi="Times New Roman" w:cs="Times New Roman"/>
          <w:color w:val="000000" w:themeColor="text1"/>
          <w:spacing w:val="5"/>
          <w:sz w:val="24"/>
          <w:szCs w:val="24"/>
          <w:shd w:val="clear" w:color="auto" w:fill="FFFFFF"/>
          <w:lang w:val="en-US" w:eastAsia="da-DK"/>
        </w:rPr>
        <w:t xml:space="preserve"> Dolin &amp; R</w:t>
      </w:r>
      <w:r>
        <w:rPr>
          <w:rFonts w:ascii="Times New Roman" w:eastAsia="Times New Roman" w:hAnsi="Times New Roman" w:cs="Times New Roman"/>
          <w:color w:val="000000" w:themeColor="text1"/>
          <w:spacing w:val="5"/>
          <w:sz w:val="24"/>
          <w:szCs w:val="24"/>
          <w:shd w:val="clear" w:color="auto" w:fill="FFFFFF"/>
          <w:lang w:val="en-US" w:eastAsia="da-DK"/>
        </w:rPr>
        <w:t>.</w:t>
      </w:r>
      <w:r w:rsidRPr="004A6C3D">
        <w:rPr>
          <w:rFonts w:ascii="Times New Roman" w:eastAsia="Times New Roman" w:hAnsi="Times New Roman" w:cs="Times New Roman"/>
          <w:color w:val="000000" w:themeColor="text1"/>
          <w:spacing w:val="5"/>
          <w:sz w:val="24"/>
          <w:szCs w:val="24"/>
          <w:shd w:val="clear" w:color="auto" w:fill="FFFFFF"/>
          <w:lang w:val="en-US" w:eastAsia="da-DK"/>
        </w:rPr>
        <w:t xml:space="preserve"> Evans (red), </w:t>
      </w:r>
      <w:r w:rsidRPr="004A6C3D">
        <w:rPr>
          <w:rFonts w:ascii="Times New Roman" w:eastAsia="Times New Roman" w:hAnsi="Times New Roman" w:cs="Times New Roman"/>
          <w:color w:val="000000" w:themeColor="text1"/>
          <w:spacing w:val="5"/>
          <w:sz w:val="24"/>
          <w:szCs w:val="24"/>
          <w:lang w:val="en-US" w:eastAsia="da-DK"/>
        </w:rPr>
        <w:t>Transforming Assessment: Through an Interplay Between Practice, Research and Policy.</w:t>
      </w:r>
      <w:r w:rsidRPr="004A6C3D">
        <w:rPr>
          <w:rFonts w:ascii="Times New Roman" w:eastAsia="Times New Roman" w:hAnsi="Times New Roman" w:cs="Times New Roman"/>
          <w:color w:val="000000" w:themeColor="text1"/>
          <w:spacing w:val="5"/>
          <w:sz w:val="24"/>
          <w:szCs w:val="24"/>
          <w:shd w:val="clear" w:color="auto" w:fill="FFFFFF"/>
          <w:lang w:val="en-US" w:eastAsia="da-DK"/>
        </w:rPr>
        <w:t> </w:t>
      </w:r>
      <w:r w:rsidRPr="004A6C3D">
        <w:rPr>
          <w:rFonts w:ascii="Times New Roman" w:eastAsia="Times New Roman" w:hAnsi="Times New Roman" w:cs="Times New Roman"/>
          <w:i/>
          <w:iCs/>
          <w:color w:val="000000" w:themeColor="text1"/>
          <w:spacing w:val="5"/>
          <w:sz w:val="24"/>
          <w:szCs w:val="24"/>
          <w:shd w:val="clear" w:color="auto" w:fill="FFFFFF"/>
          <w:lang w:val="en-US" w:eastAsia="da-DK"/>
        </w:rPr>
        <w:t xml:space="preserve">Springer, Contributions from Science Education Research, </w:t>
      </w:r>
      <w:r w:rsidRPr="006602C7">
        <w:rPr>
          <w:rFonts w:ascii="Times New Roman" w:eastAsia="Times New Roman" w:hAnsi="Times New Roman" w:cs="Times New Roman"/>
          <w:i/>
          <w:iCs/>
          <w:color w:val="000000" w:themeColor="text1"/>
          <w:spacing w:val="5"/>
          <w:sz w:val="24"/>
          <w:szCs w:val="24"/>
          <w:shd w:val="clear" w:color="auto" w:fill="FFFFFF"/>
          <w:lang w:val="en-US" w:eastAsia="da-DK"/>
        </w:rPr>
        <w:t xml:space="preserve">Vol. </w:t>
      </w:r>
      <w:r w:rsidRPr="004A6C3D">
        <w:rPr>
          <w:rFonts w:ascii="Times New Roman" w:eastAsia="Times New Roman" w:hAnsi="Times New Roman" w:cs="Times New Roman"/>
          <w:i/>
          <w:iCs/>
          <w:color w:val="000000" w:themeColor="text1"/>
          <w:spacing w:val="5"/>
          <w:sz w:val="24"/>
          <w:szCs w:val="24"/>
          <w:shd w:val="clear" w:color="auto" w:fill="FFFFFF"/>
          <w:lang w:val="en-US" w:eastAsia="da-DK"/>
        </w:rPr>
        <w:t xml:space="preserve">4, </w:t>
      </w:r>
      <w:r w:rsidRPr="006602C7">
        <w:rPr>
          <w:rFonts w:ascii="Times New Roman" w:eastAsia="Times New Roman" w:hAnsi="Times New Roman" w:cs="Times New Roman"/>
          <w:i/>
          <w:iCs/>
          <w:color w:val="000000" w:themeColor="text1"/>
          <w:spacing w:val="5"/>
          <w:sz w:val="24"/>
          <w:szCs w:val="24"/>
          <w:shd w:val="clear" w:color="auto" w:fill="FFFFFF"/>
          <w:lang w:val="en-US" w:eastAsia="da-DK"/>
        </w:rPr>
        <w:t>pp</w:t>
      </w:r>
      <w:r w:rsidRPr="004A6C3D">
        <w:rPr>
          <w:rFonts w:ascii="Times New Roman" w:eastAsia="Times New Roman" w:hAnsi="Times New Roman" w:cs="Times New Roman"/>
          <w:i/>
          <w:iCs/>
          <w:color w:val="000000" w:themeColor="text1"/>
          <w:spacing w:val="5"/>
          <w:sz w:val="24"/>
          <w:szCs w:val="24"/>
          <w:shd w:val="clear" w:color="auto" w:fill="FFFFFF"/>
          <w:lang w:val="en-US" w:eastAsia="da-DK"/>
        </w:rPr>
        <w:t>. 3-2</w:t>
      </w:r>
      <w:r w:rsidR="00C927F5">
        <w:rPr>
          <w:rFonts w:ascii="Times New Roman" w:eastAsia="Times New Roman" w:hAnsi="Times New Roman" w:cs="Times New Roman"/>
          <w:i/>
          <w:iCs/>
          <w:color w:val="000000" w:themeColor="text1"/>
          <w:spacing w:val="5"/>
          <w:sz w:val="24"/>
          <w:szCs w:val="24"/>
          <w:shd w:val="clear" w:color="auto" w:fill="FFFFFF"/>
          <w:lang w:val="en-US" w:eastAsia="da-DK"/>
        </w:rPr>
        <w:t xml:space="preserve"> </w:t>
      </w:r>
    </w:p>
    <w:p w14:paraId="686A4670" w14:textId="32B41490" w:rsidR="00C927F5" w:rsidRPr="00B70931" w:rsidRDefault="00C927F5" w:rsidP="00C927F5">
      <w:pPr>
        <w:spacing w:after="0" w:line="360" w:lineRule="auto"/>
        <w:ind w:left="720" w:hanging="720"/>
        <w:jc w:val="both"/>
        <w:rPr>
          <w:rFonts w:ascii="Times New Roman" w:eastAsia="Times New Roman" w:hAnsi="Times New Roman" w:cs="Times New Roman"/>
          <w:i/>
          <w:iCs/>
          <w:color w:val="000000" w:themeColor="text1"/>
          <w:spacing w:val="5"/>
          <w:sz w:val="24"/>
          <w:szCs w:val="24"/>
          <w:shd w:val="clear" w:color="auto" w:fill="FFFFFF"/>
          <w:lang w:val="en-US" w:eastAsia="da-DK"/>
        </w:rPr>
      </w:pPr>
      <w:r w:rsidRPr="00B70931">
        <w:rPr>
          <w:rFonts w:ascii="Times New Roman" w:eastAsia="Times New Roman" w:hAnsi="Times New Roman" w:cs="Times New Roman"/>
          <w:iCs/>
          <w:color w:val="000000" w:themeColor="text1"/>
          <w:spacing w:val="5"/>
          <w:sz w:val="24"/>
          <w:szCs w:val="24"/>
          <w:shd w:val="clear" w:color="auto" w:fill="FFFFFF"/>
          <w:lang w:val="en-US" w:eastAsia="da-DK"/>
        </w:rPr>
        <w:t>RStudio Team (2020).</w:t>
      </w:r>
      <w:r w:rsidRPr="00C927F5">
        <w:rPr>
          <w:rFonts w:ascii="Times New Roman" w:eastAsia="Times New Roman" w:hAnsi="Times New Roman" w:cs="Times New Roman"/>
          <w:i/>
          <w:iCs/>
          <w:color w:val="000000" w:themeColor="text1"/>
          <w:spacing w:val="5"/>
          <w:sz w:val="24"/>
          <w:szCs w:val="24"/>
          <w:shd w:val="clear" w:color="auto" w:fill="FFFFFF"/>
          <w:lang w:val="en-US" w:eastAsia="da-DK"/>
        </w:rPr>
        <w:t xml:space="preserve"> RStudio: Integrated Development for R. </w:t>
      </w:r>
      <w:r w:rsidRPr="00B70931">
        <w:rPr>
          <w:rFonts w:ascii="Times New Roman" w:eastAsia="Times New Roman" w:hAnsi="Times New Roman" w:cs="Times New Roman"/>
          <w:iCs/>
          <w:color w:val="000000" w:themeColor="text1"/>
          <w:spacing w:val="5"/>
          <w:sz w:val="24"/>
          <w:szCs w:val="24"/>
          <w:shd w:val="clear" w:color="auto" w:fill="FFFFFF"/>
          <w:lang w:val="en-US" w:eastAsia="da-DK"/>
        </w:rPr>
        <w:t>RStudio, PBC, Boston, MA</w:t>
      </w:r>
      <w:r>
        <w:rPr>
          <w:rFonts w:ascii="Times New Roman" w:eastAsia="Times New Roman" w:hAnsi="Times New Roman" w:cs="Times New Roman"/>
          <w:iCs/>
          <w:color w:val="000000" w:themeColor="text1"/>
          <w:spacing w:val="5"/>
          <w:sz w:val="24"/>
          <w:szCs w:val="24"/>
          <w:shd w:val="clear" w:color="auto" w:fill="FFFFFF"/>
          <w:lang w:val="en-US" w:eastAsia="da-DK"/>
        </w:rPr>
        <w:t>. Retrieved from</w:t>
      </w:r>
      <w:r>
        <w:rPr>
          <w:rFonts w:ascii="Times New Roman" w:eastAsia="Times New Roman" w:hAnsi="Times New Roman" w:cs="Times New Roman"/>
          <w:i/>
          <w:iCs/>
          <w:color w:val="000000" w:themeColor="text1"/>
          <w:spacing w:val="5"/>
          <w:sz w:val="24"/>
          <w:szCs w:val="24"/>
          <w:shd w:val="clear" w:color="auto" w:fill="FFFFFF"/>
          <w:lang w:val="en-US" w:eastAsia="da-DK"/>
        </w:rPr>
        <w:t>:</w:t>
      </w:r>
      <w:r w:rsidRPr="00B70931">
        <w:rPr>
          <w:rFonts w:ascii="Times New Roman" w:eastAsia="Times New Roman" w:hAnsi="Times New Roman" w:cs="Times New Roman"/>
          <w:iCs/>
          <w:color w:val="000000" w:themeColor="text1"/>
          <w:spacing w:val="5"/>
          <w:sz w:val="24"/>
          <w:szCs w:val="24"/>
          <w:shd w:val="clear" w:color="auto" w:fill="FFFFFF"/>
          <w:lang w:val="en-US" w:eastAsia="da-DK"/>
        </w:rPr>
        <w:t xml:space="preserve"> http://www.rstudio.com/.</w:t>
      </w:r>
    </w:p>
    <w:p w14:paraId="40883706" w14:textId="461C0305" w:rsidR="003E7744" w:rsidRPr="003E7744" w:rsidRDefault="003E7744" w:rsidP="006100EE">
      <w:pPr>
        <w:spacing w:after="0" w:line="360" w:lineRule="auto"/>
        <w:ind w:left="720" w:hanging="720"/>
        <w:jc w:val="both"/>
        <w:rPr>
          <w:rFonts w:ascii="Times New Roman" w:eastAsia="Times New Roman" w:hAnsi="Times New Roman" w:cs="Times New Roman"/>
          <w:sz w:val="24"/>
          <w:szCs w:val="24"/>
          <w:lang w:val="en-GB" w:eastAsia="da-DK"/>
        </w:rPr>
      </w:pPr>
      <w:proofErr w:type="spellStart"/>
      <w:r w:rsidRPr="003E7744">
        <w:rPr>
          <w:rFonts w:ascii="Times New Roman" w:eastAsia="Times New Roman" w:hAnsi="Times New Roman" w:cs="Times New Roman"/>
          <w:color w:val="000000"/>
          <w:sz w:val="24"/>
          <w:szCs w:val="24"/>
          <w:lang w:val="en-GB" w:eastAsia="da-DK"/>
        </w:rPr>
        <w:t>Rönnebeck</w:t>
      </w:r>
      <w:proofErr w:type="spellEnd"/>
      <w:r w:rsidRPr="003E7744">
        <w:rPr>
          <w:rFonts w:ascii="Times New Roman" w:eastAsia="Times New Roman" w:hAnsi="Times New Roman" w:cs="Times New Roman"/>
          <w:color w:val="000000"/>
          <w:sz w:val="24"/>
          <w:szCs w:val="24"/>
          <w:lang w:val="en-GB" w:eastAsia="da-DK"/>
        </w:rPr>
        <w:t>, S. B., Sascha</w:t>
      </w:r>
      <w:r w:rsidR="006602C7">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w:t>
      </w:r>
      <w:proofErr w:type="spellStart"/>
      <w:r w:rsidRPr="003E7744">
        <w:rPr>
          <w:rFonts w:ascii="Times New Roman" w:eastAsia="Times New Roman" w:hAnsi="Times New Roman" w:cs="Times New Roman"/>
          <w:color w:val="000000"/>
          <w:sz w:val="24"/>
          <w:szCs w:val="24"/>
          <w:lang w:val="en-GB" w:eastAsia="da-DK"/>
        </w:rPr>
        <w:t>Ropohl</w:t>
      </w:r>
      <w:proofErr w:type="spellEnd"/>
      <w:r w:rsidRPr="003E7744">
        <w:rPr>
          <w:rFonts w:ascii="Times New Roman" w:eastAsia="Times New Roman" w:hAnsi="Times New Roman" w:cs="Times New Roman"/>
          <w:color w:val="000000"/>
          <w:sz w:val="24"/>
          <w:szCs w:val="24"/>
          <w:lang w:val="en-GB" w:eastAsia="da-DK"/>
        </w:rPr>
        <w:t xml:space="preserve">, M. (2016). Searching for a common ground–A literature review of empirical research on scientific inquiry activities. </w:t>
      </w:r>
      <w:r w:rsidRPr="003E7744">
        <w:rPr>
          <w:rFonts w:ascii="Times New Roman" w:eastAsia="Times New Roman" w:hAnsi="Times New Roman" w:cs="Times New Roman"/>
          <w:i/>
          <w:iCs/>
          <w:color w:val="000000"/>
          <w:sz w:val="24"/>
          <w:szCs w:val="24"/>
          <w:lang w:val="en-GB" w:eastAsia="da-DK"/>
        </w:rPr>
        <w:t>Studies in Science Education, 52</w:t>
      </w:r>
      <w:r w:rsidRPr="003E7744">
        <w:rPr>
          <w:rFonts w:ascii="Times New Roman" w:eastAsia="Times New Roman" w:hAnsi="Times New Roman" w:cs="Times New Roman"/>
          <w:color w:val="000000"/>
          <w:sz w:val="24"/>
          <w:szCs w:val="24"/>
          <w:lang w:val="en-GB" w:eastAsia="da-DK"/>
        </w:rPr>
        <w:t xml:space="preserve">(2), </w:t>
      </w:r>
      <w:r w:rsidR="006602C7">
        <w:rPr>
          <w:rFonts w:ascii="Times New Roman" w:eastAsia="Times New Roman" w:hAnsi="Times New Roman" w:cs="Times New Roman"/>
          <w:color w:val="000000"/>
          <w:sz w:val="24"/>
          <w:szCs w:val="24"/>
          <w:lang w:val="en-GB" w:eastAsia="da-DK"/>
        </w:rPr>
        <w:t xml:space="preserve">pp. </w:t>
      </w:r>
      <w:r w:rsidRPr="003E7744">
        <w:rPr>
          <w:rFonts w:ascii="Times New Roman" w:eastAsia="Times New Roman" w:hAnsi="Times New Roman" w:cs="Times New Roman"/>
          <w:color w:val="000000"/>
          <w:sz w:val="24"/>
          <w:szCs w:val="24"/>
          <w:lang w:val="en-GB" w:eastAsia="da-DK"/>
        </w:rPr>
        <w:t>161-197.</w:t>
      </w:r>
    </w:p>
    <w:p w14:paraId="44B3B5C6" w14:textId="36F8C681" w:rsidR="003E7744" w:rsidRDefault="003E7744" w:rsidP="006100EE">
      <w:pPr>
        <w:spacing w:after="0" w:line="360" w:lineRule="auto"/>
        <w:ind w:left="720" w:hanging="720"/>
        <w:jc w:val="both"/>
        <w:rPr>
          <w:rFonts w:ascii="Times New Roman" w:eastAsia="Times New Roman" w:hAnsi="Times New Roman" w:cs="Times New Roman"/>
          <w:color w:val="000000"/>
          <w:sz w:val="24"/>
          <w:szCs w:val="24"/>
          <w:lang w:val="en-GB" w:eastAsia="da-DK"/>
        </w:rPr>
      </w:pPr>
      <w:proofErr w:type="spellStart"/>
      <w:r w:rsidRPr="003E7744">
        <w:rPr>
          <w:rFonts w:ascii="Times New Roman" w:eastAsia="Times New Roman" w:hAnsi="Times New Roman" w:cs="Times New Roman"/>
          <w:color w:val="000000"/>
          <w:sz w:val="24"/>
          <w:szCs w:val="24"/>
          <w:lang w:val="en-GB" w:eastAsia="da-DK"/>
        </w:rPr>
        <w:t>Samarapungavan</w:t>
      </w:r>
      <w:proofErr w:type="spellEnd"/>
      <w:r w:rsidRPr="003E7744">
        <w:rPr>
          <w:rFonts w:ascii="Times New Roman" w:eastAsia="Times New Roman" w:hAnsi="Times New Roman" w:cs="Times New Roman"/>
          <w:color w:val="000000"/>
          <w:sz w:val="24"/>
          <w:szCs w:val="24"/>
          <w:lang w:val="en-GB" w:eastAsia="da-DK"/>
        </w:rPr>
        <w:t xml:space="preserve">, A., </w:t>
      </w:r>
      <w:proofErr w:type="spellStart"/>
      <w:r w:rsidRPr="003E7744">
        <w:rPr>
          <w:rFonts w:ascii="Times New Roman" w:eastAsia="Times New Roman" w:hAnsi="Times New Roman" w:cs="Times New Roman"/>
          <w:color w:val="000000"/>
          <w:sz w:val="24"/>
          <w:szCs w:val="24"/>
          <w:lang w:val="en-GB" w:eastAsia="da-DK"/>
        </w:rPr>
        <w:t>Mantzicopoulos</w:t>
      </w:r>
      <w:proofErr w:type="spellEnd"/>
      <w:r w:rsidRPr="003E7744">
        <w:rPr>
          <w:rFonts w:ascii="Times New Roman" w:eastAsia="Times New Roman" w:hAnsi="Times New Roman" w:cs="Times New Roman"/>
          <w:color w:val="000000"/>
          <w:sz w:val="24"/>
          <w:szCs w:val="24"/>
          <w:lang w:val="en-GB" w:eastAsia="da-DK"/>
        </w:rPr>
        <w:t xml:space="preserve">, P., Patrick, H., &amp; French, B. (2009). The development and validation of the Science Learning Assessment (SLA): A measure of kindergarten science learning. </w:t>
      </w:r>
      <w:r w:rsidRPr="003E7744">
        <w:rPr>
          <w:rFonts w:ascii="Times New Roman" w:eastAsia="Times New Roman" w:hAnsi="Times New Roman" w:cs="Times New Roman"/>
          <w:i/>
          <w:iCs/>
          <w:color w:val="000000"/>
          <w:sz w:val="24"/>
          <w:szCs w:val="24"/>
          <w:lang w:val="en-GB" w:eastAsia="da-DK"/>
        </w:rPr>
        <w:t>Journal of Advanced Academics, 20</w:t>
      </w:r>
      <w:r w:rsidRPr="003E7744">
        <w:rPr>
          <w:rFonts w:ascii="Times New Roman" w:eastAsia="Times New Roman" w:hAnsi="Times New Roman" w:cs="Times New Roman"/>
          <w:color w:val="000000"/>
          <w:sz w:val="24"/>
          <w:szCs w:val="24"/>
          <w:lang w:val="en-GB" w:eastAsia="da-DK"/>
        </w:rPr>
        <w:t>(3), 502-535.</w:t>
      </w:r>
    </w:p>
    <w:p w14:paraId="00E42014" w14:textId="220F53CB" w:rsidR="00B95E5F" w:rsidRPr="00B95E5F" w:rsidRDefault="00B95E5F" w:rsidP="006100EE">
      <w:pPr>
        <w:spacing w:after="0" w:line="360" w:lineRule="auto"/>
        <w:ind w:left="720" w:hanging="720"/>
        <w:jc w:val="both"/>
        <w:rPr>
          <w:rFonts w:ascii="Times New Roman" w:eastAsia="Times New Roman" w:hAnsi="Times New Roman" w:cs="Times New Roman"/>
          <w:sz w:val="24"/>
          <w:szCs w:val="24"/>
          <w:lang w:val="en-US" w:eastAsia="da-DK"/>
        </w:rPr>
      </w:pPr>
      <w:proofErr w:type="spellStart"/>
      <w:r w:rsidRPr="00B95E5F">
        <w:rPr>
          <w:rFonts w:ascii="Times New Roman" w:hAnsi="Times New Roman" w:cs="Times New Roman"/>
          <w:sz w:val="24"/>
          <w:szCs w:val="24"/>
          <w:lang w:val="en-US"/>
        </w:rPr>
        <w:t>Samarapungavan</w:t>
      </w:r>
      <w:proofErr w:type="spellEnd"/>
      <w:r w:rsidRPr="00B95E5F">
        <w:rPr>
          <w:rFonts w:ascii="Times New Roman" w:hAnsi="Times New Roman" w:cs="Times New Roman"/>
          <w:sz w:val="24"/>
          <w:szCs w:val="24"/>
          <w:lang w:val="en-US"/>
        </w:rPr>
        <w:t xml:space="preserve">, A., Patrick, H &amp; </w:t>
      </w:r>
      <w:proofErr w:type="spellStart"/>
      <w:r w:rsidRPr="00B95E5F">
        <w:rPr>
          <w:rFonts w:ascii="Times New Roman" w:hAnsi="Times New Roman" w:cs="Times New Roman"/>
          <w:sz w:val="24"/>
          <w:szCs w:val="24"/>
          <w:lang w:val="en-US"/>
        </w:rPr>
        <w:t>Mantzicopoulos</w:t>
      </w:r>
      <w:proofErr w:type="spellEnd"/>
      <w:r w:rsidRPr="00B95E5F">
        <w:rPr>
          <w:rFonts w:ascii="Times New Roman" w:hAnsi="Times New Roman" w:cs="Times New Roman"/>
          <w:sz w:val="24"/>
          <w:szCs w:val="24"/>
          <w:lang w:val="en-US"/>
        </w:rPr>
        <w:t xml:space="preserve">, P. (2011). What Kindergarten Students Learn in Inquiry-Based Science Classrooms. </w:t>
      </w:r>
      <w:r w:rsidRPr="00FD0B64">
        <w:rPr>
          <w:rFonts w:ascii="Times New Roman" w:hAnsi="Times New Roman" w:cs="Times New Roman"/>
          <w:i/>
          <w:iCs/>
          <w:sz w:val="24"/>
          <w:szCs w:val="24"/>
          <w:lang w:val="en-US"/>
        </w:rPr>
        <w:t xml:space="preserve">Cognition &amp; Instruction, </w:t>
      </w:r>
      <w:r w:rsidRPr="00FD0B64">
        <w:rPr>
          <w:rFonts w:ascii="Times New Roman" w:hAnsi="Times New Roman" w:cs="Times New Roman"/>
          <w:sz w:val="24"/>
          <w:szCs w:val="24"/>
          <w:lang w:val="en-US"/>
        </w:rPr>
        <w:t>29(4), 416-470</w:t>
      </w:r>
    </w:p>
    <w:p w14:paraId="3D51498B" w14:textId="77777777" w:rsidR="003E7744" w:rsidRPr="003E7744" w:rsidRDefault="003E7744" w:rsidP="006100EE">
      <w:pPr>
        <w:spacing w:after="0" w:line="360" w:lineRule="auto"/>
        <w:ind w:left="720" w:hanging="720"/>
        <w:jc w:val="both"/>
        <w:rPr>
          <w:rFonts w:ascii="Times New Roman" w:eastAsia="Times New Roman" w:hAnsi="Times New Roman" w:cs="Times New Roman"/>
          <w:sz w:val="24"/>
          <w:szCs w:val="24"/>
          <w:lang w:val="en-GB" w:eastAsia="da-DK"/>
        </w:rPr>
      </w:pPr>
      <w:proofErr w:type="spellStart"/>
      <w:r w:rsidRPr="003E7744">
        <w:rPr>
          <w:rFonts w:ascii="Times New Roman" w:eastAsia="Times New Roman" w:hAnsi="Times New Roman" w:cs="Times New Roman"/>
          <w:color w:val="000000"/>
          <w:sz w:val="24"/>
          <w:szCs w:val="24"/>
          <w:lang w:val="en-GB" w:eastAsia="da-DK"/>
        </w:rPr>
        <w:t>Senocak</w:t>
      </w:r>
      <w:proofErr w:type="spellEnd"/>
      <w:r w:rsidRPr="003E7744">
        <w:rPr>
          <w:rFonts w:ascii="Times New Roman" w:eastAsia="Times New Roman" w:hAnsi="Times New Roman" w:cs="Times New Roman"/>
          <w:color w:val="000000"/>
          <w:sz w:val="24"/>
          <w:szCs w:val="24"/>
          <w:lang w:val="en-GB" w:eastAsia="da-DK"/>
        </w:rPr>
        <w:t xml:space="preserve">, E., </w:t>
      </w:r>
      <w:proofErr w:type="spellStart"/>
      <w:r w:rsidRPr="003E7744">
        <w:rPr>
          <w:rFonts w:ascii="Times New Roman" w:eastAsia="Times New Roman" w:hAnsi="Times New Roman" w:cs="Times New Roman"/>
          <w:color w:val="000000"/>
          <w:sz w:val="24"/>
          <w:szCs w:val="24"/>
          <w:lang w:val="en-GB" w:eastAsia="da-DK"/>
        </w:rPr>
        <w:t>Samarapungavan</w:t>
      </w:r>
      <w:proofErr w:type="spellEnd"/>
      <w:r w:rsidRPr="003E7744">
        <w:rPr>
          <w:rFonts w:ascii="Times New Roman" w:eastAsia="Times New Roman" w:hAnsi="Times New Roman" w:cs="Times New Roman"/>
          <w:color w:val="000000"/>
          <w:sz w:val="24"/>
          <w:szCs w:val="24"/>
          <w:lang w:val="en-GB" w:eastAsia="da-DK"/>
        </w:rPr>
        <w:t xml:space="preserve">, A., Aksoy, P., &amp; </w:t>
      </w:r>
      <w:proofErr w:type="spellStart"/>
      <w:r w:rsidRPr="003E7744">
        <w:rPr>
          <w:rFonts w:ascii="Times New Roman" w:eastAsia="Times New Roman" w:hAnsi="Times New Roman" w:cs="Times New Roman"/>
          <w:color w:val="000000"/>
          <w:sz w:val="24"/>
          <w:szCs w:val="24"/>
          <w:lang w:val="en-GB" w:eastAsia="da-DK"/>
        </w:rPr>
        <w:t>Tosun</w:t>
      </w:r>
      <w:proofErr w:type="spellEnd"/>
      <w:r w:rsidRPr="003E7744">
        <w:rPr>
          <w:rFonts w:ascii="Times New Roman" w:eastAsia="Times New Roman" w:hAnsi="Times New Roman" w:cs="Times New Roman"/>
          <w:color w:val="000000"/>
          <w:sz w:val="24"/>
          <w:szCs w:val="24"/>
          <w:lang w:val="en-GB" w:eastAsia="da-DK"/>
        </w:rPr>
        <w:t xml:space="preserve">, C. (2013). A Study on Development of an Instrument to Determine Turkish Kindergarten Students' Understandings of Scientific Concepts and Scientific Inquiry Processes. </w:t>
      </w:r>
      <w:r w:rsidRPr="003E7744">
        <w:rPr>
          <w:rFonts w:ascii="Times New Roman" w:eastAsia="Times New Roman" w:hAnsi="Times New Roman" w:cs="Times New Roman"/>
          <w:i/>
          <w:iCs/>
          <w:color w:val="000000"/>
          <w:sz w:val="24"/>
          <w:szCs w:val="24"/>
          <w:lang w:val="en-GB" w:eastAsia="da-DK"/>
        </w:rPr>
        <w:t>Educational Sciences: Theory and Practice, 13</w:t>
      </w:r>
      <w:r w:rsidRPr="003E7744">
        <w:rPr>
          <w:rFonts w:ascii="Times New Roman" w:eastAsia="Times New Roman" w:hAnsi="Times New Roman" w:cs="Times New Roman"/>
          <w:color w:val="000000"/>
          <w:sz w:val="24"/>
          <w:szCs w:val="24"/>
          <w:lang w:val="en-GB" w:eastAsia="da-DK"/>
        </w:rPr>
        <w:t>(4), 2217-2228.</w:t>
      </w:r>
    </w:p>
    <w:p w14:paraId="727F2073" w14:textId="77777777" w:rsidR="003E7744" w:rsidRPr="003E7744" w:rsidRDefault="003E7744" w:rsidP="006100EE">
      <w:pPr>
        <w:spacing w:after="240" w:line="360" w:lineRule="auto"/>
        <w:ind w:left="720" w:hanging="720"/>
        <w:jc w:val="both"/>
        <w:rPr>
          <w:rFonts w:ascii="Times New Roman" w:eastAsia="Times New Roman" w:hAnsi="Times New Roman" w:cs="Times New Roman"/>
          <w:sz w:val="24"/>
          <w:szCs w:val="24"/>
          <w:lang w:val="en-GB" w:eastAsia="da-DK"/>
        </w:rPr>
      </w:pPr>
      <w:proofErr w:type="spellStart"/>
      <w:r w:rsidRPr="003E7744">
        <w:rPr>
          <w:rFonts w:ascii="Times New Roman" w:eastAsia="Times New Roman" w:hAnsi="Times New Roman" w:cs="Times New Roman"/>
          <w:color w:val="000000"/>
          <w:sz w:val="24"/>
          <w:szCs w:val="24"/>
          <w:lang w:val="en-GB" w:eastAsia="da-DK"/>
        </w:rPr>
        <w:lastRenderedPageBreak/>
        <w:t>Siry</w:t>
      </w:r>
      <w:proofErr w:type="spellEnd"/>
      <w:r w:rsidRPr="003E7744">
        <w:rPr>
          <w:rFonts w:ascii="Times New Roman" w:eastAsia="Times New Roman" w:hAnsi="Times New Roman" w:cs="Times New Roman"/>
          <w:color w:val="000000"/>
          <w:sz w:val="24"/>
          <w:szCs w:val="24"/>
          <w:lang w:val="en-GB" w:eastAsia="da-DK"/>
        </w:rPr>
        <w:t xml:space="preserve">, C., Ziegler, G., &amp; Max, C. (2012). "Doing Science" through Discourse-in-Interaction: Young Children's Science Investigations at the Early Childhood Level. </w:t>
      </w:r>
      <w:r w:rsidRPr="003E7744">
        <w:rPr>
          <w:rFonts w:ascii="Times New Roman" w:eastAsia="Times New Roman" w:hAnsi="Times New Roman" w:cs="Times New Roman"/>
          <w:i/>
          <w:iCs/>
          <w:color w:val="000000"/>
          <w:sz w:val="24"/>
          <w:szCs w:val="24"/>
          <w:lang w:val="en-GB" w:eastAsia="da-DK"/>
        </w:rPr>
        <w:t>Science Education, 96</w:t>
      </w:r>
      <w:r w:rsidRPr="003E7744">
        <w:rPr>
          <w:rFonts w:ascii="Times New Roman" w:eastAsia="Times New Roman" w:hAnsi="Times New Roman" w:cs="Times New Roman"/>
          <w:color w:val="000000"/>
          <w:sz w:val="24"/>
          <w:szCs w:val="24"/>
          <w:lang w:val="en-GB" w:eastAsia="da-DK"/>
        </w:rPr>
        <w:t>(2), 311-336. </w:t>
      </w:r>
    </w:p>
    <w:p w14:paraId="12741D1A" w14:textId="77777777" w:rsidR="003E7744" w:rsidRPr="003E7744" w:rsidRDefault="003E7744" w:rsidP="006100EE">
      <w:pPr>
        <w:spacing w:after="0" w:line="360" w:lineRule="auto"/>
        <w:ind w:left="720" w:hanging="720"/>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Van Hook, S. J., &amp; </w:t>
      </w:r>
      <w:proofErr w:type="spellStart"/>
      <w:r w:rsidRPr="003E7744">
        <w:rPr>
          <w:rFonts w:ascii="Times New Roman" w:eastAsia="Times New Roman" w:hAnsi="Times New Roman" w:cs="Times New Roman"/>
          <w:color w:val="000000"/>
          <w:sz w:val="24"/>
          <w:szCs w:val="24"/>
          <w:lang w:val="en-GB" w:eastAsia="da-DK"/>
        </w:rPr>
        <w:t>Huziak</w:t>
      </w:r>
      <w:proofErr w:type="spellEnd"/>
      <w:r w:rsidRPr="003E7744">
        <w:rPr>
          <w:rFonts w:ascii="Times New Roman" w:eastAsia="Times New Roman" w:hAnsi="Times New Roman" w:cs="Times New Roman"/>
          <w:color w:val="000000"/>
          <w:sz w:val="24"/>
          <w:szCs w:val="24"/>
          <w:lang w:val="en-GB" w:eastAsia="da-DK"/>
        </w:rPr>
        <w:t xml:space="preserve">-Clark, T. L. (2008). Lift, Squeeze, Stretch, and Twist: Research-Based Inquiry Physics Experiences (RIPE) of Energy for Kindergartners. </w:t>
      </w:r>
      <w:r w:rsidRPr="003E7744">
        <w:rPr>
          <w:rFonts w:ascii="Times New Roman" w:eastAsia="Times New Roman" w:hAnsi="Times New Roman" w:cs="Times New Roman"/>
          <w:i/>
          <w:iCs/>
          <w:color w:val="000000"/>
          <w:sz w:val="24"/>
          <w:szCs w:val="24"/>
          <w:lang w:val="en-GB" w:eastAsia="da-DK"/>
        </w:rPr>
        <w:t>Journal of Elementary Science Education, 20</w:t>
      </w:r>
      <w:r w:rsidRPr="003E7744">
        <w:rPr>
          <w:rFonts w:ascii="Times New Roman" w:eastAsia="Times New Roman" w:hAnsi="Times New Roman" w:cs="Times New Roman"/>
          <w:color w:val="000000"/>
          <w:sz w:val="24"/>
          <w:szCs w:val="24"/>
          <w:lang w:val="en-GB" w:eastAsia="da-DK"/>
        </w:rPr>
        <w:t>(3), 1-16.</w:t>
      </w:r>
    </w:p>
    <w:p w14:paraId="0B8D38ED" w14:textId="77777777" w:rsidR="003E7744" w:rsidRPr="003E7744" w:rsidRDefault="003E7744" w:rsidP="006100EE">
      <w:pPr>
        <w:spacing w:after="0" w:line="360" w:lineRule="auto"/>
        <w:ind w:left="720" w:hanging="720"/>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Watts, M., </w:t>
      </w:r>
      <w:proofErr w:type="spellStart"/>
      <w:r w:rsidRPr="003E7744">
        <w:rPr>
          <w:rFonts w:ascii="Times New Roman" w:eastAsia="Times New Roman" w:hAnsi="Times New Roman" w:cs="Times New Roman"/>
          <w:color w:val="000000"/>
          <w:sz w:val="24"/>
          <w:szCs w:val="24"/>
          <w:lang w:val="en-GB" w:eastAsia="da-DK"/>
        </w:rPr>
        <w:t>Salehjee</w:t>
      </w:r>
      <w:proofErr w:type="spellEnd"/>
      <w:r w:rsidRPr="003E7744">
        <w:rPr>
          <w:rFonts w:ascii="Times New Roman" w:eastAsia="Times New Roman" w:hAnsi="Times New Roman" w:cs="Times New Roman"/>
          <w:color w:val="000000"/>
          <w:sz w:val="24"/>
          <w:szCs w:val="24"/>
          <w:lang w:val="en-GB" w:eastAsia="da-DK"/>
        </w:rPr>
        <w:t xml:space="preserve">, S., &amp; Essex, J. (2017). But is it science? </w:t>
      </w:r>
      <w:r w:rsidRPr="003E7744">
        <w:rPr>
          <w:rFonts w:ascii="Times New Roman" w:eastAsia="Times New Roman" w:hAnsi="Times New Roman" w:cs="Times New Roman"/>
          <w:i/>
          <w:iCs/>
          <w:color w:val="000000"/>
          <w:sz w:val="24"/>
          <w:szCs w:val="24"/>
          <w:lang w:val="en-GB" w:eastAsia="da-DK"/>
        </w:rPr>
        <w:t>Early Child Development and Care, 187</w:t>
      </w:r>
      <w:r w:rsidRPr="003E7744">
        <w:rPr>
          <w:rFonts w:ascii="Times New Roman" w:eastAsia="Times New Roman" w:hAnsi="Times New Roman" w:cs="Times New Roman"/>
          <w:color w:val="000000"/>
          <w:sz w:val="24"/>
          <w:szCs w:val="24"/>
          <w:lang w:val="en-GB" w:eastAsia="da-DK"/>
        </w:rPr>
        <w:t>(2), 274-283.</w:t>
      </w:r>
    </w:p>
    <w:p w14:paraId="43CDA4B4" w14:textId="77777777" w:rsidR="003E7744" w:rsidRPr="003E7744" w:rsidRDefault="003E7744" w:rsidP="006100EE">
      <w:pPr>
        <w:spacing w:after="240" w:line="360" w:lineRule="auto"/>
        <w:ind w:left="720" w:hanging="720"/>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Wu, S.-C., &amp; Lin, F.-L. (2016). Inquiry-Based Mathematics Curriculum Design for Young Children-Teaching Experiment and Reflection. </w:t>
      </w:r>
      <w:r w:rsidRPr="003E7744">
        <w:rPr>
          <w:rFonts w:ascii="Times New Roman" w:eastAsia="Times New Roman" w:hAnsi="Times New Roman" w:cs="Times New Roman"/>
          <w:i/>
          <w:iCs/>
          <w:color w:val="000000"/>
          <w:sz w:val="24"/>
          <w:szCs w:val="24"/>
          <w:lang w:val="en-GB" w:eastAsia="da-DK"/>
        </w:rPr>
        <w:t>EURASIA Journal of Mathematics, Science &amp; Technology Education, 12</w:t>
      </w:r>
      <w:r w:rsidRPr="003E7744">
        <w:rPr>
          <w:rFonts w:ascii="Times New Roman" w:eastAsia="Times New Roman" w:hAnsi="Times New Roman" w:cs="Times New Roman"/>
          <w:color w:val="000000"/>
          <w:sz w:val="24"/>
          <w:szCs w:val="24"/>
          <w:lang w:val="en-GB" w:eastAsia="da-DK"/>
        </w:rPr>
        <w:t>(4), 843-860.  </w:t>
      </w:r>
    </w:p>
    <w:p w14:paraId="4334679B"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p>
    <w:p w14:paraId="4C777375" w14:textId="77777777"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w:t>
      </w:r>
    </w:p>
    <w:p w14:paraId="1D953AA7" w14:textId="77777777" w:rsidR="00C64D46" w:rsidRPr="003E7744" w:rsidRDefault="00CA2744" w:rsidP="00C868E0">
      <w:pPr>
        <w:spacing w:line="360" w:lineRule="auto"/>
        <w:jc w:val="both"/>
        <w:rPr>
          <w:lang w:val="en-GB"/>
        </w:rPr>
      </w:pPr>
    </w:p>
    <w:sectPr w:rsidR="00C64D46" w:rsidRPr="003E7744">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Stine Mariegaard" w:date="2020-11-15T19:21:00Z" w:initials="SM">
    <w:p w14:paraId="284DC0DE" w14:textId="5FFA343D" w:rsidR="00B1101D" w:rsidRDefault="00B1101D">
      <w:pPr>
        <w:pStyle w:val="CommentText"/>
      </w:pPr>
      <w:r>
        <w:rPr>
          <w:rStyle w:val="CommentReference"/>
        </w:rPr>
        <w:annotationRef/>
      </w:r>
      <w:r>
        <w:t xml:space="preserve">Måske leads to 4 maps </w:t>
      </w:r>
    </w:p>
  </w:comment>
  <w:comment w:id="20" w:author="Stine Mariegaard" w:date="2020-11-15T19:23:00Z" w:initials="SM">
    <w:p w14:paraId="0BD33943" w14:textId="604BFB93" w:rsidR="00B1101D" w:rsidRPr="00B1101D" w:rsidRDefault="00B1101D">
      <w:pPr>
        <w:pStyle w:val="CommentText"/>
        <w:rPr>
          <w:lang w:val="en-US"/>
        </w:rPr>
      </w:pPr>
      <w:r>
        <w:rPr>
          <w:rStyle w:val="CommentReference"/>
        </w:rPr>
        <w:annotationRef/>
      </w:r>
      <w:r w:rsidRPr="00B1101D">
        <w:rPr>
          <w:lang w:val="en-US"/>
        </w:rPr>
        <w:t xml:space="preserve">Because of an intention to have a close relationship to practice we </w:t>
      </w:r>
      <w:r>
        <w:rPr>
          <w:lang w:val="en-US"/>
        </w:rPr>
        <w:t>decided to include only papers with empirical data…</w:t>
      </w:r>
      <w:r w:rsidRPr="00B1101D">
        <w:rPr>
          <w:lang w:val="en-US"/>
        </w:rPr>
        <w:t xml:space="preserve"> </w:t>
      </w:r>
    </w:p>
  </w:comment>
  <w:comment w:id="26" w:author="Stine Mariegaard" w:date="2020-11-15T19:37:00Z" w:initials="SM">
    <w:p w14:paraId="36AFD28D" w14:textId="77777777" w:rsidR="00D146CE" w:rsidRDefault="00D146CE" w:rsidP="00D146CE">
      <w:pPr>
        <w:pStyle w:val="CommentText"/>
      </w:pPr>
      <w:r>
        <w:rPr>
          <w:rStyle w:val="CommentReference"/>
        </w:rPr>
        <w:annotationRef/>
      </w:r>
      <w:r>
        <w:t>Kan man slippe med at sige sådan eller skal der et tal på før det gælder?</w:t>
      </w:r>
    </w:p>
    <w:p w14:paraId="70C3454A" w14:textId="5E6D0E34" w:rsidR="00D146CE" w:rsidRDefault="00D146CE" w:rsidP="00D146CE">
      <w:pPr>
        <w:pStyle w:val="CommentText"/>
      </w:pPr>
      <w:r>
        <w:t>Jeg klippede dem jo af flere omgange, så det er sandt nok…men har jo ikke præcis tal på hvor ens udvælgelsen var… hmm er sgu lidt i tvivl om det giver mening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4DC0DE" w15:done="0"/>
  <w15:commentEx w15:paraId="0BD33943" w15:done="0"/>
  <w15:commentEx w15:paraId="70C345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4DC0DE" w16cid:durableId="235BFE26"/>
  <w16cid:commentId w16cid:paraId="0BD33943" w16cid:durableId="235BFEAB"/>
  <w16cid:commentId w16cid:paraId="70C3454A" w16cid:durableId="235C02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B6498D"/>
    <w:multiLevelType w:val="hybridMultilevel"/>
    <w:tmpl w:val="F618C234"/>
    <w:lvl w:ilvl="0" w:tplc="9FC61BC0">
      <w:numFmt w:val="bullet"/>
      <w:lvlText w:val="-"/>
      <w:lvlJc w:val="left"/>
      <w:pPr>
        <w:ind w:left="360" w:hanging="360"/>
      </w:pPr>
      <w:rPr>
        <w:rFonts w:ascii="Calibri" w:eastAsiaTheme="minorHAnsi" w:hAnsi="Calibri" w:cs="Calibri" w:hint="default"/>
      </w:rPr>
    </w:lvl>
    <w:lvl w:ilvl="1" w:tplc="04060003" w:tentative="1">
      <w:start w:val="1"/>
      <w:numFmt w:val="bullet"/>
      <w:lvlText w:val="o"/>
      <w:lvlJc w:val="left"/>
      <w:pPr>
        <w:ind w:left="720" w:hanging="360"/>
      </w:pPr>
      <w:rPr>
        <w:rFonts w:ascii="Courier New" w:hAnsi="Courier New" w:cs="Courier New" w:hint="default"/>
      </w:rPr>
    </w:lvl>
    <w:lvl w:ilvl="2" w:tplc="04060005" w:tentative="1">
      <w:start w:val="1"/>
      <w:numFmt w:val="bullet"/>
      <w:lvlText w:val=""/>
      <w:lvlJc w:val="left"/>
      <w:pPr>
        <w:ind w:left="1440" w:hanging="360"/>
      </w:pPr>
      <w:rPr>
        <w:rFonts w:ascii="Wingdings" w:hAnsi="Wingdings" w:hint="default"/>
      </w:rPr>
    </w:lvl>
    <w:lvl w:ilvl="3" w:tplc="04060001" w:tentative="1">
      <w:start w:val="1"/>
      <w:numFmt w:val="bullet"/>
      <w:lvlText w:val=""/>
      <w:lvlJc w:val="left"/>
      <w:pPr>
        <w:ind w:left="2160" w:hanging="360"/>
      </w:pPr>
      <w:rPr>
        <w:rFonts w:ascii="Symbol" w:hAnsi="Symbol" w:hint="default"/>
      </w:rPr>
    </w:lvl>
    <w:lvl w:ilvl="4" w:tplc="04060003" w:tentative="1">
      <w:start w:val="1"/>
      <w:numFmt w:val="bullet"/>
      <w:lvlText w:val="o"/>
      <w:lvlJc w:val="left"/>
      <w:pPr>
        <w:ind w:left="2880" w:hanging="360"/>
      </w:pPr>
      <w:rPr>
        <w:rFonts w:ascii="Courier New" w:hAnsi="Courier New" w:cs="Courier New" w:hint="default"/>
      </w:rPr>
    </w:lvl>
    <w:lvl w:ilvl="5" w:tplc="04060005" w:tentative="1">
      <w:start w:val="1"/>
      <w:numFmt w:val="bullet"/>
      <w:lvlText w:val=""/>
      <w:lvlJc w:val="left"/>
      <w:pPr>
        <w:ind w:left="3600" w:hanging="360"/>
      </w:pPr>
      <w:rPr>
        <w:rFonts w:ascii="Wingdings" w:hAnsi="Wingdings" w:hint="default"/>
      </w:rPr>
    </w:lvl>
    <w:lvl w:ilvl="6" w:tplc="04060001" w:tentative="1">
      <w:start w:val="1"/>
      <w:numFmt w:val="bullet"/>
      <w:lvlText w:val=""/>
      <w:lvlJc w:val="left"/>
      <w:pPr>
        <w:ind w:left="4320" w:hanging="360"/>
      </w:pPr>
      <w:rPr>
        <w:rFonts w:ascii="Symbol" w:hAnsi="Symbol" w:hint="default"/>
      </w:rPr>
    </w:lvl>
    <w:lvl w:ilvl="7" w:tplc="04060003" w:tentative="1">
      <w:start w:val="1"/>
      <w:numFmt w:val="bullet"/>
      <w:lvlText w:val="o"/>
      <w:lvlJc w:val="left"/>
      <w:pPr>
        <w:ind w:left="5040" w:hanging="360"/>
      </w:pPr>
      <w:rPr>
        <w:rFonts w:ascii="Courier New" w:hAnsi="Courier New" w:cs="Courier New" w:hint="default"/>
      </w:rPr>
    </w:lvl>
    <w:lvl w:ilvl="8" w:tplc="04060005" w:tentative="1">
      <w:start w:val="1"/>
      <w:numFmt w:val="bullet"/>
      <w:lvlText w:val=""/>
      <w:lvlJc w:val="left"/>
      <w:pPr>
        <w:ind w:left="576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ine Mariegaard">
    <w15:presenceInfo w15:providerId="AD" w15:userId="S::mariegaard@imada.sdu.dk::8e5781b5-143f-4983-9fb5-44235aedcf22"/>
  </w15:person>
  <w15:person w15:author="Jesper Bruun">
    <w15:presenceInfo w15:providerId="AD" w15:userId="S::rmn845@ku.dk::f8db910c-9ff3-4423-a633-96e4da950a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744"/>
    <w:rsid w:val="00061C0F"/>
    <w:rsid w:val="000B3F43"/>
    <w:rsid w:val="000E3DEC"/>
    <w:rsid w:val="000F0B65"/>
    <w:rsid w:val="001669AB"/>
    <w:rsid w:val="00172F80"/>
    <w:rsid w:val="001946B6"/>
    <w:rsid w:val="001A7074"/>
    <w:rsid w:val="001F3EE6"/>
    <w:rsid w:val="00213469"/>
    <w:rsid w:val="00215DF7"/>
    <w:rsid w:val="00217444"/>
    <w:rsid w:val="0022222F"/>
    <w:rsid w:val="002232EF"/>
    <w:rsid w:val="002243F9"/>
    <w:rsid w:val="002703C2"/>
    <w:rsid w:val="0035198F"/>
    <w:rsid w:val="00361629"/>
    <w:rsid w:val="00371577"/>
    <w:rsid w:val="003B2065"/>
    <w:rsid w:val="003B75DC"/>
    <w:rsid w:val="003E7744"/>
    <w:rsid w:val="0042026C"/>
    <w:rsid w:val="004345F3"/>
    <w:rsid w:val="0045031C"/>
    <w:rsid w:val="00475793"/>
    <w:rsid w:val="00490041"/>
    <w:rsid w:val="00497469"/>
    <w:rsid w:val="004A5C67"/>
    <w:rsid w:val="004A6C3D"/>
    <w:rsid w:val="004C18C3"/>
    <w:rsid w:val="004C3688"/>
    <w:rsid w:val="004D5DBF"/>
    <w:rsid w:val="004D5E2A"/>
    <w:rsid w:val="00504FD7"/>
    <w:rsid w:val="00544E14"/>
    <w:rsid w:val="0057171A"/>
    <w:rsid w:val="005A386E"/>
    <w:rsid w:val="005B0EC4"/>
    <w:rsid w:val="005D403C"/>
    <w:rsid w:val="006100EE"/>
    <w:rsid w:val="0061398E"/>
    <w:rsid w:val="006378D4"/>
    <w:rsid w:val="006602C7"/>
    <w:rsid w:val="0069754A"/>
    <w:rsid w:val="006C0EAA"/>
    <w:rsid w:val="006E0BB5"/>
    <w:rsid w:val="006E4147"/>
    <w:rsid w:val="006E4495"/>
    <w:rsid w:val="00711BD1"/>
    <w:rsid w:val="0076467B"/>
    <w:rsid w:val="007665D9"/>
    <w:rsid w:val="007741A8"/>
    <w:rsid w:val="00796537"/>
    <w:rsid w:val="007A647F"/>
    <w:rsid w:val="007C5CC0"/>
    <w:rsid w:val="007E54F5"/>
    <w:rsid w:val="007F16E7"/>
    <w:rsid w:val="00825B97"/>
    <w:rsid w:val="008309AA"/>
    <w:rsid w:val="00871219"/>
    <w:rsid w:val="008B4EE3"/>
    <w:rsid w:val="008B54A7"/>
    <w:rsid w:val="008C1EBA"/>
    <w:rsid w:val="008F4313"/>
    <w:rsid w:val="0094461D"/>
    <w:rsid w:val="00974A0E"/>
    <w:rsid w:val="009A5B26"/>
    <w:rsid w:val="009B755F"/>
    <w:rsid w:val="00A05356"/>
    <w:rsid w:val="00A66FED"/>
    <w:rsid w:val="00A90961"/>
    <w:rsid w:val="00B1101D"/>
    <w:rsid w:val="00B1189C"/>
    <w:rsid w:val="00B14B6D"/>
    <w:rsid w:val="00B16D63"/>
    <w:rsid w:val="00B70931"/>
    <w:rsid w:val="00B95E5F"/>
    <w:rsid w:val="00BD0FCB"/>
    <w:rsid w:val="00C32C78"/>
    <w:rsid w:val="00C3546D"/>
    <w:rsid w:val="00C868E0"/>
    <w:rsid w:val="00C927F5"/>
    <w:rsid w:val="00CA2744"/>
    <w:rsid w:val="00CD34D6"/>
    <w:rsid w:val="00CF20E8"/>
    <w:rsid w:val="00D146CE"/>
    <w:rsid w:val="00D871E9"/>
    <w:rsid w:val="00DC1F80"/>
    <w:rsid w:val="00DE5363"/>
    <w:rsid w:val="00E776A4"/>
    <w:rsid w:val="00E959A0"/>
    <w:rsid w:val="00EB194F"/>
    <w:rsid w:val="00F1596A"/>
    <w:rsid w:val="00F373DA"/>
    <w:rsid w:val="00F50A3B"/>
    <w:rsid w:val="00F853E4"/>
    <w:rsid w:val="00FC2F52"/>
    <w:rsid w:val="00FD0B6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ADBC5"/>
  <w15:chartTrackingRefBased/>
  <w15:docId w15:val="{0DCA2731-1DCF-428C-B1D8-F50841322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77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Heading2">
    <w:name w:val="heading 2"/>
    <w:basedOn w:val="Normal"/>
    <w:link w:val="Heading2Char"/>
    <w:uiPriority w:val="9"/>
    <w:qFormat/>
    <w:rsid w:val="003E7744"/>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paragraph" w:styleId="Heading3">
    <w:name w:val="heading 3"/>
    <w:basedOn w:val="Normal"/>
    <w:link w:val="Heading3Char"/>
    <w:uiPriority w:val="9"/>
    <w:qFormat/>
    <w:rsid w:val="003E7744"/>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744"/>
    <w:rPr>
      <w:rFonts w:ascii="Times New Roman" w:eastAsia="Times New Roman" w:hAnsi="Times New Roman" w:cs="Times New Roman"/>
      <w:b/>
      <w:bCs/>
      <w:kern w:val="36"/>
      <w:sz w:val="48"/>
      <w:szCs w:val="48"/>
      <w:lang w:eastAsia="da-DK"/>
    </w:rPr>
  </w:style>
  <w:style w:type="character" w:customStyle="1" w:styleId="Heading2Char">
    <w:name w:val="Heading 2 Char"/>
    <w:basedOn w:val="DefaultParagraphFont"/>
    <w:link w:val="Heading2"/>
    <w:uiPriority w:val="9"/>
    <w:rsid w:val="003E7744"/>
    <w:rPr>
      <w:rFonts w:ascii="Times New Roman" w:eastAsia="Times New Roman" w:hAnsi="Times New Roman" w:cs="Times New Roman"/>
      <w:b/>
      <w:bCs/>
      <w:sz w:val="36"/>
      <w:szCs w:val="36"/>
      <w:lang w:eastAsia="da-DK"/>
    </w:rPr>
  </w:style>
  <w:style w:type="character" w:customStyle="1" w:styleId="Heading3Char">
    <w:name w:val="Heading 3 Char"/>
    <w:basedOn w:val="DefaultParagraphFont"/>
    <w:link w:val="Heading3"/>
    <w:uiPriority w:val="9"/>
    <w:rsid w:val="003E7744"/>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3E7744"/>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tab-span">
    <w:name w:val="apple-tab-span"/>
    <w:basedOn w:val="DefaultParagraphFont"/>
    <w:rsid w:val="003E7744"/>
  </w:style>
  <w:style w:type="paragraph" w:styleId="BalloonText">
    <w:name w:val="Balloon Text"/>
    <w:basedOn w:val="Normal"/>
    <w:link w:val="BalloonTextChar"/>
    <w:uiPriority w:val="99"/>
    <w:semiHidden/>
    <w:unhideWhenUsed/>
    <w:rsid w:val="003E77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7744"/>
    <w:rPr>
      <w:rFonts w:ascii="Segoe UI" w:hAnsi="Segoe UI" w:cs="Segoe UI"/>
      <w:sz w:val="18"/>
      <w:szCs w:val="18"/>
    </w:rPr>
  </w:style>
  <w:style w:type="table" w:styleId="TableGrid">
    <w:name w:val="Table Grid"/>
    <w:basedOn w:val="TableNormal"/>
    <w:uiPriority w:val="59"/>
    <w:rsid w:val="00871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D34D6"/>
    <w:rPr>
      <w:sz w:val="16"/>
      <w:szCs w:val="16"/>
    </w:rPr>
  </w:style>
  <w:style w:type="paragraph" w:styleId="CommentText">
    <w:name w:val="annotation text"/>
    <w:basedOn w:val="Normal"/>
    <w:link w:val="CommentTextChar"/>
    <w:uiPriority w:val="99"/>
    <w:semiHidden/>
    <w:unhideWhenUsed/>
    <w:rsid w:val="00CD34D6"/>
    <w:pPr>
      <w:spacing w:line="240" w:lineRule="auto"/>
    </w:pPr>
    <w:rPr>
      <w:sz w:val="20"/>
      <w:szCs w:val="20"/>
    </w:rPr>
  </w:style>
  <w:style w:type="character" w:customStyle="1" w:styleId="CommentTextChar">
    <w:name w:val="Comment Text Char"/>
    <w:basedOn w:val="DefaultParagraphFont"/>
    <w:link w:val="CommentText"/>
    <w:uiPriority w:val="99"/>
    <w:semiHidden/>
    <w:rsid w:val="00CD34D6"/>
    <w:rPr>
      <w:sz w:val="20"/>
      <w:szCs w:val="20"/>
    </w:rPr>
  </w:style>
  <w:style w:type="paragraph" w:styleId="CommentSubject">
    <w:name w:val="annotation subject"/>
    <w:basedOn w:val="CommentText"/>
    <w:next w:val="CommentText"/>
    <w:link w:val="CommentSubjectChar"/>
    <w:uiPriority w:val="99"/>
    <w:semiHidden/>
    <w:unhideWhenUsed/>
    <w:rsid w:val="00CD34D6"/>
    <w:rPr>
      <w:b/>
      <w:bCs/>
    </w:rPr>
  </w:style>
  <w:style w:type="character" w:customStyle="1" w:styleId="CommentSubjectChar">
    <w:name w:val="Comment Subject Char"/>
    <w:basedOn w:val="CommentTextChar"/>
    <w:link w:val="CommentSubject"/>
    <w:uiPriority w:val="99"/>
    <w:semiHidden/>
    <w:rsid w:val="00CD34D6"/>
    <w:rPr>
      <w:b/>
      <w:bCs/>
      <w:sz w:val="20"/>
      <w:szCs w:val="20"/>
    </w:rPr>
  </w:style>
  <w:style w:type="paragraph" w:customStyle="1" w:styleId="MDPI71References">
    <w:name w:val="MDPI_7.1_References"/>
    <w:basedOn w:val="Normal"/>
    <w:qFormat/>
    <w:rsid w:val="000E3DEC"/>
    <w:pPr>
      <w:numPr>
        <w:numId w:val="1"/>
      </w:numPr>
      <w:adjustRightInd w:val="0"/>
      <w:snapToGrid w:val="0"/>
      <w:spacing w:after="0" w:line="260" w:lineRule="atLeast"/>
      <w:ind w:left="425" w:hanging="425"/>
      <w:jc w:val="both"/>
    </w:pPr>
    <w:rPr>
      <w:rFonts w:ascii="Palatino Linotype" w:eastAsia="Times New Roman" w:hAnsi="Palatino Linotype" w:cs="Times New Roman"/>
      <w:snapToGrid w:val="0"/>
      <w:color w:val="000000"/>
      <w:sz w:val="18"/>
      <w:szCs w:val="20"/>
      <w:lang w:val="en-US" w:eastAsia="de-DE" w:bidi="en-US"/>
    </w:rPr>
  </w:style>
  <w:style w:type="character" w:customStyle="1" w:styleId="apple-converted-space">
    <w:name w:val="apple-converted-space"/>
    <w:basedOn w:val="DefaultParagraphFont"/>
    <w:rsid w:val="004A6C3D"/>
  </w:style>
  <w:style w:type="character" w:customStyle="1" w:styleId="harvardtitle">
    <w:name w:val="harvard_title"/>
    <w:basedOn w:val="DefaultParagraphFont"/>
    <w:rsid w:val="004A6C3D"/>
  </w:style>
  <w:style w:type="character" w:styleId="Emphasis">
    <w:name w:val="Emphasis"/>
    <w:basedOn w:val="DefaultParagraphFont"/>
    <w:uiPriority w:val="20"/>
    <w:qFormat/>
    <w:rsid w:val="004A6C3D"/>
    <w:rPr>
      <w:i/>
      <w:iCs/>
    </w:rPr>
  </w:style>
  <w:style w:type="character" w:styleId="Hyperlink">
    <w:name w:val="Hyperlink"/>
    <w:basedOn w:val="DefaultParagraphFont"/>
    <w:uiPriority w:val="99"/>
    <w:unhideWhenUsed/>
    <w:rsid w:val="0042026C"/>
    <w:rPr>
      <w:color w:val="0563C1" w:themeColor="hyperlink"/>
      <w:u w:val="single"/>
    </w:rPr>
  </w:style>
  <w:style w:type="character" w:styleId="UnresolvedMention">
    <w:name w:val="Unresolved Mention"/>
    <w:basedOn w:val="DefaultParagraphFont"/>
    <w:uiPriority w:val="99"/>
    <w:semiHidden/>
    <w:unhideWhenUsed/>
    <w:rsid w:val="004202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929790">
      <w:bodyDiv w:val="1"/>
      <w:marLeft w:val="0"/>
      <w:marRight w:val="0"/>
      <w:marTop w:val="0"/>
      <w:marBottom w:val="0"/>
      <w:divBdr>
        <w:top w:val="none" w:sz="0" w:space="0" w:color="auto"/>
        <w:left w:val="none" w:sz="0" w:space="0" w:color="auto"/>
        <w:bottom w:val="none" w:sz="0" w:space="0" w:color="auto"/>
        <w:right w:val="none" w:sz="0" w:space="0" w:color="auto"/>
      </w:divBdr>
    </w:div>
    <w:div w:id="149517936">
      <w:bodyDiv w:val="1"/>
      <w:marLeft w:val="0"/>
      <w:marRight w:val="0"/>
      <w:marTop w:val="0"/>
      <w:marBottom w:val="0"/>
      <w:divBdr>
        <w:top w:val="none" w:sz="0" w:space="0" w:color="auto"/>
        <w:left w:val="none" w:sz="0" w:space="0" w:color="auto"/>
        <w:bottom w:val="none" w:sz="0" w:space="0" w:color="auto"/>
        <w:right w:val="none" w:sz="0" w:space="0" w:color="auto"/>
      </w:divBdr>
      <w:divsChild>
        <w:div w:id="1866138845">
          <w:marLeft w:val="0"/>
          <w:marRight w:val="0"/>
          <w:marTop w:val="0"/>
          <w:marBottom w:val="0"/>
          <w:divBdr>
            <w:top w:val="none" w:sz="0" w:space="0" w:color="auto"/>
            <w:left w:val="none" w:sz="0" w:space="0" w:color="auto"/>
            <w:bottom w:val="none" w:sz="0" w:space="0" w:color="auto"/>
            <w:right w:val="none" w:sz="0" w:space="0" w:color="auto"/>
          </w:divBdr>
        </w:div>
      </w:divsChild>
    </w:div>
    <w:div w:id="624510033">
      <w:bodyDiv w:val="1"/>
      <w:marLeft w:val="0"/>
      <w:marRight w:val="0"/>
      <w:marTop w:val="0"/>
      <w:marBottom w:val="0"/>
      <w:divBdr>
        <w:top w:val="none" w:sz="0" w:space="0" w:color="auto"/>
        <w:left w:val="none" w:sz="0" w:space="0" w:color="auto"/>
        <w:bottom w:val="none" w:sz="0" w:space="0" w:color="auto"/>
        <w:right w:val="none" w:sz="0" w:space="0" w:color="auto"/>
      </w:divBdr>
    </w:div>
    <w:div w:id="774716191">
      <w:bodyDiv w:val="1"/>
      <w:marLeft w:val="0"/>
      <w:marRight w:val="0"/>
      <w:marTop w:val="0"/>
      <w:marBottom w:val="0"/>
      <w:divBdr>
        <w:top w:val="none" w:sz="0" w:space="0" w:color="auto"/>
        <w:left w:val="none" w:sz="0" w:space="0" w:color="auto"/>
        <w:bottom w:val="none" w:sz="0" w:space="0" w:color="auto"/>
        <w:right w:val="none" w:sz="0" w:space="0" w:color="auto"/>
      </w:divBdr>
    </w:div>
    <w:div w:id="1084760787">
      <w:bodyDiv w:val="1"/>
      <w:marLeft w:val="0"/>
      <w:marRight w:val="0"/>
      <w:marTop w:val="0"/>
      <w:marBottom w:val="0"/>
      <w:divBdr>
        <w:top w:val="none" w:sz="0" w:space="0" w:color="auto"/>
        <w:left w:val="none" w:sz="0" w:space="0" w:color="auto"/>
        <w:bottom w:val="none" w:sz="0" w:space="0" w:color="auto"/>
        <w:right w:val="none" w:sz="0" w:space="0" w:color="auto"/>
      </w:divBdr>
    </w:div>
    <w:div w:id="1090547666">
      <w:bodyDiv w:val="1"/>
      <w:marLeft w:val="0"/>
      <w:marRight w:val="0"/>
      <w:marTop w:val="0"/>
      <w:marBottom w:val="0"/>
      <w:divBdr>
        <w:top w:val="none" w:sz="0" w:space="0" w:color="auto"/>
        <w:left w:val="none" w:sz="0" w:space="0" w:color="auto"/>
        <w:bottom w:val="none" w:sz="0" w:space="0" w:color="auto"/>
        <w:right w:val="none" w:sz="0" w:space="0" w:color="auto"/>
      </w:divBdr>
    </w:div>
    <w:div w:id="1401172940">
      <w:bodyDiv w:val="1"/>
      <w:marLeft w:val="0"/>
      <w:marRight w:val="0"/>
      <w:marTop w:val="0"/>
      <w:marBottom w:val="0"/>
      <w:divBdr>
        <w:top w:val="none" w:sz="0" w:space="0" w:color="auto"/>
        <w:left w:val="none" w:sz="0" w:space="0" w:color="auto"/>
        <w:bottom w:val="none" w:sz="0" w:space="0" w:color="auto"/>
        <w:right w:val="none" w:sz="0" w:space="0" w:color="auto"/>
      </w:divBdr>
      <w:divsChild>
        <w:div w:id="145898078">
          <w:marLeft w:val="0"/>
          <w:marRight w:val="0"/>
          <w:marTop w:val="0"/>
          <w:marBottom w:val="0"/>
          <w:divBdr>
            <w:top w:val="none" w:sz="0" w:space="0" w:color="auto"/>
            <w:left w:val="none" w:sz="0" w:space="0" w:color="auto"/>
            <w:bottom w:val="none" w:sz="0" w:space="0" w:color="auto"/>
            <w:right w:val="none" w:sz="0" w:space="0" w:color="auto"/>
          </w:divBdr>
        </w:div>
      </w:divsChild>
    </w:div>
    <w:div w:id="163304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4.png"/><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52919E5E7F1F9C4B8CAD8C14FE75CD5A" ma:contentTypeVersion="13" ma:contentTypeDescription="Opret et nyt dokument." ma:contentTypeScope="" ma:versionID="eab36d350b3f327844a13a29d0336e91">
  <xsd:schema xmlns:xsd="http://www.w3.org/2001/XMLSchema" xmlns:xs="http://www.w3.org/2001/XMLSchema" xmlns:p="http://schemas.microsoft.com/office/2006/metadata/properties" xmlns:ns3="1d4a04d2-af00-4186-bb6a-844537ee2c32" xmlns:ns4="1459a2c8-8c8b-4c6c-b93f-24fe7473d785" targetNamespace="http://schemas.microsoft.com/office/2006/metadata/properties" ma:root="true" ma:fieldsID="0d626f281fe91598526a2ad3856be3ac" ns3:_="" ns4:_="">
    <xsd:import namespace="1d4a04d2-af00-4186-bb6a-844537ee2c32"/>
    <xsd:import namespace="1459a2c8-8c8b-4c6c-b93f-24fe7473d78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4a04d2-af00-4186-bb6a-844537ee2c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59a2c8-8c8b-4c6c-b93f-24fe7473d785" elementFormDefault="qualified">
    <xsd:import namespace="http://schemas.microsoft.com/office/2006/documentManagement/types"/>
    <xsd:import namespace="http://schemas.microsoft.com/office/infopath/2007/PartnerControls"/>
    <xsd:element name="SharedWithUsers" ma:index="16"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lt med detaljer" ma:internalName="SharedWithDetails" ma:readOnly="true">
      <xsd:simpleType>
        <xsd:restriction base="dms:Note">
          <xsd:maxLength value="255"/>
        </xsd:restriction>
      </xsd:simpleType>
    </xsd:element>
    <xsd:element name="SharingHintHash" ma:index="18"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6D146C-590A-4BF7-A175-11BE493B8C6B}">
  <ds:schemaRefs>
    <ds:schemaRef ds:uri="http://schemas.openxmlformats.org/officeDocument/2006/bibliography"/>
  </ds:schemaRefs>
</ds:datastoreItem>
</file>

<file path=customXml/itemProps2.xml><?xml version="1.0" encoding="utf-8"?>
<ds:datastoreItem xmlns:ds="http://schemas.openxmlformats.org/officeDocument/2006/customXml" ds:itemID="{61CB446D-A629-4299-8A3C-A14CF2FD46A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337095B-722E-47D5-B8B6-6A9E7E1DAB86}">
  <ds:schemaRefs>
    <ds:schemaRef ds:uri="http://schemas.microsoft.com/sharepoint/v3/contenttype/forms"/>
  </ds:schemaRefs>
</ds:datastoreItem>
</file>

<file path=customXml/itemProps4.xml><?xml version="1.0" encoding="utf-8"?>
<ds:datastoreItem xmlns:ds="http://schemas.openxmlformats.org/officeDocument/2006/customXml" ds:itemID="{13393E19-55A9-4197-AC1E-05F27AB736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4a04d2-af00-4186-bb6a-844537ee2c32"/>
    <ds:schemaRef ds:uri="1459a2c8-8c8b-4c6c-b93f-24fe7473d7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7474</Words>
  <Characters>42602</Characters>
  <Application>Microsoft Office Word</Application>
  <DocSecurity>0</DocSecurity>
  <Lines>355</Lines>
  <Paragraphs>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Stine Mariegaard</dc:creator>
  <cp:keywords/>
  <dc:description/>
  <cp:lastModifiedBy>Jesper Bruun</cp:lastModifiedBy>
  <cp:revision>2</cp:revision>
  <cp:lastPrinted>2020-11-15T19:05:00Z</cp:lastPrinted>
  <dcterms:created xsi:type="dcterms:W3CDTF">2020-11-16T21:35:00Z</dcterms:created>
  <dcterms:modified xsi:type="dcterms:W3CDTF">2020-11-16T21:35:00Z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0x01010052919E5E7F1F9C4B8CAD8C14FE75CD5A</vt:lpwstr>
  </property>
</Properties>
</file>